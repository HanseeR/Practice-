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5C705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IF, ELSE, ELIF Statement in R</w:t>
      </w:r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0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1" w:author="Unknown">
        <w:r w:rsidRPr="005C7054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t>The if else statement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Arial" w:eastAsia="Times New Roman" w:hAnsi="Arial" w:cs="Arial"/>
          <w:color w:val="343434"/>
          <w:sz w:val="28"/>
          <w:szCs w:val="28"/>
        </w:rPr>
      </w:pPr>
      <w:ins w:id="3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An if-else statement is a great tool for the developer trying to return an output based on a condition. In R, the syntax is: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" w:author="Unknown"/>
          <w:rFonts w:ascii="Consolas" w:eastAsia="Times New Roman" w:hAnsi="Consolas" w:cs="Consolas"/>
          <w:color w:val="343434"/>
        </w:rPr>
      </w:pPr>
      <w:proofErr w:type="gramStart"/>
      <w:ins w:id="5" w:author="Unknown">
        <w:r w:rsidRPr="005C7054">
          <w:rPr>
            <w:rFonts w:ascii="Consolas" w:eastAsia="Times New Roman" w:hAnsi="Consolas" w:cs="Consolas"/>
            <w:color w:val="343434"/>
          </w:rPr>
          <w:t>if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(condition)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" w:author="Unknown"/>
          <w:rFonts w:ascii="Consolas" w:eastAsia="Times New Roman" w:hAnsi="Consolas" w:cs="Consolas"/>
          <w:color w:val="343434"/>
        </w:rPr>
      </w:pPr>
      <w:ins w:id="7" w:author="Unknown">
        <w:r w:rsidRPr="005C7054">
          <w:rPr>
            <w:rFonts w:ascii="Consolas" w:eastAsia="Times New Roman" w:hAnsi="Consolas" w:cs="Consolas"/>
            <w:color w:val="343434"/>
          </w:rPr>
          <w:t xml:space="preserve">    Expr1 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" w:author="Unknown"/>
          <w:rFonts w:ascii="Consolas" w:eastAsia="Times New Roman" w:hAnsi="Consolas" w:cs="Consolas"/>
          <w:color w:val="343434"/>
        </w:rPr>
      </w:pPr>
      <w:ins w:id="9" w:author="Unknown">
        <w:r w:rsidRPr="005C7054">
          <w:rPr>
            <w:rFonts w:ascii="Consolas" w:eastAsia="Times New Roman" w:hAnsi="Consolas" w:cs="Consolas"/>
            <w:color w:val="343434"/>
          </w:rPr>
          <w:t>} else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" w:author="Unknown"/>
          <w:rFonts w:ascii="Consolas" w:eastAsia="Times New Roman" w:hAnsi="Consolas" w:cs="Consolas"/>
          <w:color w:val="343434"/>
        </w:rPr>
      </w:pPr>
      <w:ins w:id="11" w:author="Unknown">
        <w:r w:rsidRPr="005C7054">
          <w:rPr>
            <w:rFonts w:ascii="Consolas" w:eastAsia="Times New Roman" w:hAnsi="Consolas" w:cs="Consolas"/>
            <w:color w:val="343434"/>
          </w:rPr>
          <w:t xml:space="preserve">    Expr2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" w:author="Unknown"/>
          <w:rFonts w:ascii="Consolas" w:eastAsia="Times New Roman" w:hAnsi="Consolas" w:cs="Consolas"/>
          <w:color w:val="343434"/>
        </w:rPr>
      </w:pPr>
      <w:ins w:id="13" w:author="Unknown">
        <w:r w:rsidRPr="005C7054">
          <w:rPr>
            <w:rFonts w:ascii="Consolas" w:eastAsia="Times New Roman" w:hAnsi="Consolas" w:cs="Consolas"/>
            <w:color w:val="343434"/>
          </w:rPr>
          <w:t>}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jc w:val="center"/>
        <w:rPr>
          <w:ins w:id="14" w:author="Unknown"/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3997960" cy="3604260"/>
            <wp:effectExtent l="19050" t="0" r="2540" b="0"/>
            <wp:docPr id="1" name="Picture 1" descr="https://www.guru99.com/images/r_programming/032818_1241_IFELSEELIF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r_programming/032818_1241_IFELSEELIF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15" w:author="Unknown"/>
          <w:rFonts w:ascii="Arial" w:eastAsia="Times New Roman" w:hAnsi="Arial" w:cs="Arial"/>
          <w:color w:val="343434"/>
          <w:sz w:val="28"/>
          <w:szCs w:val="28"/>
        </w:rPr>
      </w:pPr>
      <w:ins w:id="16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We want to examine whether a variable stored as "quantity" is above 20. If quantity is greater than 20, the code will print "You sold a lot!" otherwise </w:t>
        </w:r>
        <w:proofErr w:type="gramStart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Not</w:t>
        </w:r>
        <w:proofErr w:type="gramEnd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 enough for today.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7" w:author="Unknown"/>
          <w:rFonts w:ascii="Consolas" w:eastAsia="Times New Roman" w:hAnsi="Consolas" w:cs="Consolas"/>
          <w:color w:val="343434"/>
        </w:rPr>
      </w:pPr>
      <w:ins w:id="18" w:author="Unknown">
        <w:r w:rsidRPr="005C7054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Create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vector quantity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9" w:author="Unknown"/>
          <w:rFonts w:ascii="Consolas" w:eastAsia="Times New Roman" w:hAnsi="Consolas" w:cs="Consolas"/>
          <w:color w:val="343434"/>
        </w:rPr>
      </w:pPr>
      <w:proofErr w:type="gramStart"/>
      <w:ins w:id="20" w:author="Unknown">
        <w:r w:rsidRPr="005C7054">
          <w:rPr>
            <w:rFonts w:ascii="Consolas" w:eastAsia="Times New Roman" w:hAnsi="Consolas" w:cs="Consolas"/>
            <w:color w:val="343434"/>
          </w:rPr>
          <w:t>quantity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&lt;-  25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1" w:author="Unknown"/>
          <w:rFonts w:ascii="Consolas" w:eastAsia="Times New Roman" w:hAnsi="Consolas" w:cs="Consolas"/>
          <w:color w:val="343434"/>
        </w:rPr>
      </w:pPr>
      <w:ins w:id="22" w:author="Unknown">
        <w:r w:rsidRPr="005C7054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Set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the is-else statement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3" w:author="Unknown"/>
          <w:rFonts w:ascii="Consolas" w:eastAsia="Times New Roman" w:hAnsi="Consolas" w:cs="Consolas"/>
          <w:color w:val="343434"/>
        </w:rPr>
      </w:pPr>
      <w:proofErr w:type="gramStart"/>
      <w:ins w:id="24" w:author="Unknown">
        <w:r w:rsidRPr="005C7054">
          <w:rPr>
            <w:rFonts w:ascii="Consolas" w:eastAsia="Times New Roman" w:hAnsi="Consolas" w:cs="Consolas"/>
            <w:color w:val="343434"/>
          </w:rPr>
          <w:lastRenderedPageBreak/>
          <w:t>if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(quantity &gt; 20)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5" w:author="Unknown"/>
          <w:rFonts w:ascii="Consolas" w:eastAsia="Times New Roman" w:hAnsi="Consolas" w:cs="Consolas"/>
          <w:color w:val="343434"/>
        </w:rPr>
      </w:pPr>
      <w:ins w:id="26" w:author="Unknown">
        <w:r w:rsidRPr="005C7054">
          <w:rPr>
            <w:rFonts w:ascii="Consolas" w:eastAsia="Times New Roman" w:hAnsi="Consolas" w:cs="Consolas"/>
            <w:color w:val="343434"/>
          </w:rPr>
          <w:t xml:space="preserve">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>'You sold a lot!')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7" w:author="Unknown"/>
          <w:rFonts w:ascii="Consolas" w:eastAsia="Times New Roman" w:hAnsi="Consolas" w:cs="Consolas"/>
          <w:color w:val="343434"/>
        </w:rPr>
      </w:pPr>
      <w:ins w:id="28" w:author="Unknown">
        <w:r w:rsidRPr="005C7054">
          <w:rPr>
            <w:rFonts w:ascii="Consolas" w:eastAsia="Times New Roman" w:hAnsi="Consolas" w:cs="Consolas"/>
            <w:color w:val="343434"/>
          </w:rPr>
          <w:t>} else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9" w:author="Unknown"/>
          <w:rFonts w:ascii="Consolas" w:eastAsia="Times New Roman" w:hAnsi="Consolas" w:cs="Consolas"/>
          <w:color w:val="343434"/>
        </w:rPr>
      </w:pPr>
      <w:ins w:id="30" w:author="Unknown">
        <w:r w:rsidRPr="005C7054">
          <w:rPr>
            <w:rFonts w:ascii="Consolas" w:eastAsia="Times New Roman" w:hAnsi="Consolas" w:cs="Consolas"/>
            <w:color w:val="343434"/>
          </w:rPr>
          <w:t xml:space="preserve">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'Not enough for today')  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1" w:author="Unknown"/>
          <w:rFonts w:ascii="Consolas" w:eastAsia="Times New Roman" w:hAnsi="Consolas" w:cs="Consolas"/>
          <w:color w:val="343434"/>
        </w:rPr>
      </w:pPr>
      <w:ins w:id="32" w:author="Unknown">
        <w:r w:rsidRPr="005C7054">
          <w:rPr>
            <w:rFonts w:ascii="Consolas" w:eastAsia="Times New Roman" w:hAnsi="Consolas" w:cs="Consolas"/>
            <w:color w:val="343434"/>
          </w:rPr>
          <w:t>}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33" w:author="Unknown"/>
          <w:rFonts w:ascii="Arial" w:eastAsia="Times New Roman" w:hAnsi="Arial" w:cs="Arial"/>
          <w:color w:val="343434"/>
          <w:sz w:val="28"/>
          <w:szCs w:val="28"/>
        </w:rPr>
      </w:pPr>
      <w:ins w:id="34" w:author="Unknown">
        <w:r w:rsidRPr="005C7054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5" w:author="Unknown"/>
          <w:rFonts w:ascii="Consolas" w:eastAsia="Times New Roman" w:hAnsi="Consolas" w:cs="Consolas"/>
          <w:color w:val="343434"/>
        </w:rPr>
      </w:pPr>
      <w:ins w:id="36" w:author="Unknown">
        <w:r w:rsidRPr="005C7054">
          <w:rPr>
            <w:rFonts w:ascii="Consolas" w:eastAsia="Times New Roman" w:hAnsi="Consolas" w:cs="Consolas"/>
            <w:color w:val="343434"/>
          </w:rPr>
          <w:t>## [1] "You sold a lot!"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37" w:author="Unknown"/>
          <w:rFonts w:ascii="Arial" w:eastAsia="Times New Roman" w:hAnsi="Arial" w:cs="Arial"/>
          <w:color w:val="343434"/>
          <w:sz w:val="28"/>
          <w:szCs w:val="28"/>
        </w:rPr>
      </w:pPr>
      <w:ins w:id="38" w:author="Unknown">
        <w:r w:rsidRPr="005C7054">
          <w:rPr>
            <w:rFonts w:ascii="Arial" w:eastAsia="Times New Roman" w:hAnsi="Arial" w:cs="Arial"/>
            <w:b/>
            <w:bCs/>
            <w:color w:val="343434"/>
            <w:sz w:val="28"/>
          </w:rPr>
          <w:t>Note</w:t>
        </w:r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: Make sure you correctly write the indentations. Code with many conditions can become unreadable when the indentations are not in correct position.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39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40" w:author="Unknown">
        <w:r w:rsidRPr="005C7054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t>The else if statement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41" w:author="Unknown"/>
          <w:rFonts w:ascii="Arial" w:eastAsia="Times New Roman" w:hAnsi="Arial" w:cs="Arial"/>
          <w:color w:val="343434"/>
          <w:sz w:val="28"/>
          <w:szCs w:val="28"/>
        </w:rPr>
      </w:pPr>
      <w:ins w:id="42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We can further customize the control level with the else if statement. With else if, you can add as many conditions as we want. The syntax is: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3" w:author="Unknown"/>
          <w:rFonts w:ascii="Consolas" w:eastAsia="Times New Roman" w:hAnsi="Consolas" w:cs="Consolas"/>
          <w:color w:val="343434"/>
        </w:rPr>
      </w:pPr>
      <w:proofErr w:type="gramStart"/>
      <w:ins w:id="44" w:author="Unknown">
        <w:r w:rsidRPr="005C7054">
          <w:rPr>
            <w:rFonts w:ascii="Consolas" w:eastAsia="Times New Roman" w:hAnsi="Consolas" w:cs="Consolas"/>
            <w:color w:val="343434"/>
          </w:rPr>
          <w:t>if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(condition1) { 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5" w:author="Unknown"/>
          <w:rFonts w:ascii="Consolas" w:eastAsia="Times New Roman" w:hAnsi="Consolas" w:cs="Consolas"/>
          <w:color w:val="343434"/>
        </w:rPr>
      </w:pPr>
      <w:ins w:id="46" w:author="Unknown">
        <w:r w:rsidRPr="005C7054">
          <w:rPr>
            <w:rFonts w:ascii="Consolas" w:eastAsia="Times New Roman" w:hAnsi="Consolas" w:cs="Consolas"/>
            <w:color w:val="343434"/>
          </w:rPr>
          <w:t xml:space="preserve">    expr1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7" w:author="Unknown"/>
          <w:rFonts w:ascii="Consolas" w:eastAsia="Times New Roman" w:hAnsi="Consolas" w:cs="Consolas"/>
          <w:color w:val="343434"/>
        </w:rPr>
      </w:pPr>
      <w:ins w:id="48" w:author="Unknown">
        <w:r w:rsidRPr="005C7054">
          <w:rPr>
            <w:rFonts w:ascii="Consolas" w:eastAsia="Times New Roman" w:hAnsi="Consolas" w:cs="Consolas"/>
            <w:color w:val="343434"/>
          </w:rPr>
          <w:t xml:space="preserve">    } else it (condition2)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9" w:author="Unknown"/>
          <w:rFonts w:ascii="Consolas" w:eastAsia="Times New Roman" w:hAnsi="Consolas" w:cs="Consolas"/>
          <w:color w:val="343434"/>
        </w:rPr>
      </w:pPr>
      <w:ins w:id="50" w:author="Unknown">
        <w:r w:rsidRPr="005C7054">
          <w:rPr>
            <w:rFonts w:ascii="Consolas" w:eastAsia="Times New Roman" w:hAnsi="Consolas" w:cs="Consolas"/>
            <w:color w:val="343434"/>
          </w:rPr>
          <w:t xml:space="preserve">    expr2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1" w:author="Unknown"/>
          <w:rFonts w:ascii="Consolas" w:eastAsia="Times New Roman" w:hAnsi="Consolas" w:cs="Consolas"/>
          <w:color w:val="343434"/>
        </w:rPr>
      </w:pPr>
      <w:ins w:id="52" w:author="Unknown">
        <w:r w:rsidRPr="005C7054">
          <w:rPr>
            <w:rFonts w:ascii="Consolas" w:eastAsia="Times New Roman" w:hAnsi="Consolas" w:cs="Consolas"/>
            <w:color w:val="343434"/>
          </w:rPr>
          <w:t xml:space="preserve">    } else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if  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>condition3)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3" w:author="Unknown"/>
          <w:rFonts w:ascii="Consolas" w:eastAsia="Times New Roman" w:hAnsi="Consolas" w:cs="Consolas"/>
          <w:color w:val="343434"/>
        </w:rPr>
      </w:pPr>
      <w:ins w:id="54" w:author="Unknown">
        <w:r w:rsidRPr="005C7054">
          <w:rPr>
            <w:rFonts w:ascii="Consolas" w:eastAsia="Times New Roman" w:hAnsi="Consolas" w:cs="Consolas"/>
            <w:color w:val="343434"/>
          </w:rPr>
          <w:t xml:space="preserve">    expr3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5" w:author="Unknown"/>
          <w:rFonts w:ascii="Consolas" w:eastAsia="Times New Roman" w:hAnsi="Consolas" w:cs="Consolas"/>
          <w:color w:val="343434"/>
        </w:rPr>
      </w:pPr>
      <w:ins w:id="56" w:author="Unknown">
        <w:r w:rsidRPr="005C7054">
          <w:rPr>
            <w:rFonts w:ascii="Consolas" w:eastAsia="Times New Roman" w:hAnsi="Consolas" w:cs="Consolas"/>
            <w:color w:val="343434"/>
          </w:rPr>
          <w:t xml:space="preserve">    } else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7" w:author="Unknown"/>
          <w:rFonts w:ascii="Consolas" w:eastAsia="Times New Roman" w:hAnsi="Consolas" w:cs="Consolas"/>
          <w:color w:val="343434"/>
        </w:rPr>
      </w:pPr>
      <w:ins w:id="58" w:author="Unknown">
        <w:r w:rsidRPr="005C7054">
          <w:rPr>
            <w:rFonts w:ascii="Consolas" w:eastAsia="Times New Roman" w:hAnsi="Consolas" w:cs="Consolas"/>
            <w:color w:val="343434"/>
          </w:rPr>
          <w:t xml:space="preserve">    expr4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9" w:author="Unknown"/>
          <w:rFonts w:ascii="Consolas" w:eastAsia="Times New Roman" w:hAnsi="Consolas" w:cs="Consolas"/>
          <w:color w:val="343434"/>
        </w:rPr>
      </w:pPr>
      <w:ins w:id="60" w:author="Unknown">
        <w:r w:rsidRPr="005C7054">
          <w:rPr>
            <w:rFonts w:ascii="Consolas" w:eastAsia="Times New Roman" w:hAnsi="Consolas" w:cs="Consolas"/>
            <w:color w:val="343434"/>
          </w:rPr>
          <w:t>}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61" w:author="Unknown"/>
          <w:rFonts w:ascii="Arial" w:eastAsia="Times New Roman" w:hAnsi="Arial" w:cs="Arial"/>
          <w:color w:val="343434"/>
          <w:sz w:val="28"/>
          <w:szCs w:val="28"/>
        </w:rPr>
      </w:pPr>
      <w:ins w:id="62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We are interested to know if we sold quantities between 20 and 30. </w:t>
        </w:r>
        <w:proofErr w:type="gramStart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If we do, then the pint Average day.</w:t>
        </w:r>
        <w:proofErr w:type="gramEnd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 If quantity is &gt; 30 we print What a great day</w:t>
        </w:r>
        <w:proofErr w:type="gramStart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!,</w:t>
        </w:r>
        <w:proofErr w:type="gramEnd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 otherwise Not enough for today.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63" w:author="Unknown"/>
          <w:rFonts w:ascii="Arial" w:eastAsia="Times New Roman" w:hAnsi="Arial" w:cs="Arial"/>
          <w:color w:val="343434"/>
          <w:sz w:val="28"/>
          <w:szCs w:val="28"/>
        </w:rPr>
      </w:pPr>
      <w:ins w:id="64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You can try to change the amount of quantity.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5" w:author="Unknown"/>
          <w:rFonts w:ascii="Consolas" w:eastAsia="Times New Roman" w:hAnsi="Consolas" w:cs="Consolas"/>
          <w:color w:val="343434"/>
        </w:rPr>
      </w:pPr>
      <w:ins w:id="66" w:author="Unknown">
        <w:r w:rsidRPr="005C7054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Create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vector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quantiy</w:t>
        </w:r>
        <w:proofErr w:type="spellEnd"/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7" w:author="Unknown"/>
          <w:rFonts w:ascii="Consolas" w:eastAsia="Times New Roman" w:hAnsi="Consolas" w:cs="Consolas"/>
          <w:color w:val="343434"/>
        </w:rPr>
      </w:pPr>
      <w:proofErr w:type="gramStart"/>
      <w:ins w:id="68" w:author="Unknown">
        <w:r w:rsidRPr="005C7054">
          <w:rPr>
            <w:rFonts w:ascii="Consolas" w:eastAsia="Times New Roman" w:hAnsi="Consolas" w:cs="Consolas"/>
            <w:color w:val="343434"/>
          </w:rPr>
          <w:t>quantity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&lt;-  10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9" w:author="Unknown"/>
          <w:rFonts w:ascii="Consolas" w:eastAsia="Times New Roman" w:hAnsi="Consolas" w:cs="Consolas"/>
          <w:color w:val="343434"/>
        </w:rPr>
      </w:pPr>
      <w:ins w:id="70" w:author="Unknown">
        <w:r w:rsidRPr="005C7054">
          <w:rPr>
            <w:rFonts w:ascii="Consolas" w:eastAsia="Times New Roman" w:hAnsi="Consolas" w:cs="Consolas"/>
            <w:color w:val="343434"/>
          </w:rPr>
          <w:t># Create multiple condition statement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1" w:author="Unknown"/>
          <w:rFonts w:ascii="Consolas" w:eastAsia="Times New Roman" w:hAnsi="Consolas" w:cs="Consolas"/>
          <w:color w:val="343434"/>
        </w:rPr>
      </w:pPr>
      <w:proofErr w:type="gramStart"/>
      <w:ins w:id="72" w:author="Unknown">
        <w:r w:rsidRPr="005C7054">
          <w:rPr>
            <w:rFonts w:ascii="Consolas" w:eastAsia="Times New Roman" w:hAnsi="Consolas" w:cs="Consolas"/>
            <w:color w:val="343434"/>
          </w:rPr>
          <w:t>if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(quantity &lt;20)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3" w:author="Unknown"/>
          <w:rFonts w:ascii="Consolas" w:eastAsia="Times New Roman" w:hAnsi="Consolas" w:cs="Consolas"/>
          <w:color w:val="343434"/>
        </w:rPr>
      </w:pPr>
      <w:ins w:id="74" w:author="Unknown">
        <w:r w:rsidRPr="005C7054">
          <w:rPr>
            <w:rFonts w:ascii="Consolas" w:eastAsia="Times New Roman" w:hAnsi="Consolas" w:cs="Consolas"/>
            <w:color w:val="343434"/>
          </w:rPr>
          <w:lastRenderedPageBreak/>
          <w:t xml:space="preserve">  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>'Not enough for today')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5" w:author="Unknown"/>
          <w:rFonts w:ascii="Consolas" w:eastAsia="Times New Roman" w:hAnsi="Consolas" w:cs="Consolas"/>
          <w:color w:val="343434"/>
        </w:rPr>
      </w:pPr>
      <w:ins w:id="76" w:author="Unknown">
        <w:r w:rsidRPr="005C7054">
          <w:rPr>
            <w:rFonts w:ascii="Consolas" w:eastAsia="Times New Roman" w:hAnsi="Consolas" w:cs="Consolas"/>
            <w:color w:val="343434"/>
          </w:rPr>
          <w:t xml:space="preserve">} else if (quantity &gt;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20  &amp;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>quantity &lt;= 30)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7" w:author="Unknown"/>
          <w:rFonts w:ascii="Consolas" w:eastAsia="Times New Roman" w:hAnsi="Consolas" w:cs="Consolas"/>
          <w:color w:val="343434"/>
        </w:rPr>
      </w:pPr>
      <w:ins w:id="78" w:author="Unknown">
        <w:r w:rsidRPr="005C7054">
          <w:rPr>
            <w:rFonts w:ascii="Consolas" w:eastAsia="Times New Roman" w:hAnsi="Consolas" w:cs="Consolas"/>
            <w:color w:val="343434"/>
          </w:rPr>
          <w:t xml:space="preserve"> 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>'Average day')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9" w:author="Unknown"/>
          <w:rFonts w:ascii="Consolas" w:eastAsia="Times New Roman" w:hAnsi="Consolas" w:cs="Consolas"/>
          <w:color w:val="343434"/>
        </w:rPr>
      </w:pPr>
      <w:ins w:id="80" w:author="Unknown">
        <w:r w:rsidRPr="005C7054">
          <w:rPr>
            <w:rFonts w:ascii="Consolas" w:eastAsia="Times New Roman" w:hAnsi="Consolas" w:cs="Consolas"/>
            <w:color w:val="343434"/>
          </w:rPr>
          <w:t>} else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1" w:author="Unknown"/>
          <w:rFonts w:ascii="Consolas" w:eastAsia="Times New Roman" w:hAnsi="Consolas" w:cs="Consolas"/>
          <w:color w:val="343434"/>
        </w:rPr>
      </w:pPr>
      <w:ins w:id="82" w:author="Unknown">
        <w:r w:rsidRPr="005C7054">
          <w:rPr>
            <w:rFonts w:ascii="Consolas" w:eastAsia="Times New Roman" w:hAnsi="Consolas" w:cs="Consolas"/>
            <w:color w:val="343434"/>
          </w:rPr>
          <w:t xml:space="preserve">  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>'What a great day!')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3" w:author="Unknown"/>
          <w:rFonts w:ascii="Consolas" w:eastAsia="Times New Roman" w:hAnsi="Consolas" w:cs="Consolas"/>
          <w:color w:val="343434"/>
        </w:rPr>
      </w:pPr>
      <w:ins w:id="84" w:author="Unknown">
        <w:r w:rsidRPr="005C7054">
          <w:rPr>
            <w:rFonts w:ascii="Consolas" w:eastAsia="Times New Roman" w:hAnsi="Consolas" w:cs="Consolas"/>
            <w:color w:val="343434"/>
          </w:rPr>
          <w:t>}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85" w:author="Unknown"/>
          <w:rFonts w:ascii="Arial" w:eastAsia="Times New Roman" w:hAnsi="Arial" w:cs="Arial"/>
          <w:color w:val="343434"/>
          <w:sz w:val="28"/>
          <w:szCs w:val="28"/>
        </w:rPr>
      </w:pPr>
      <w:ins w:id="86" w:author="Unknown">
        <w:r w:rsidRPr="005C7054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7" w:author="Unknown"/>
          <w:rFonts w:ascii="Consolas" w:eastAsia="Times New Roman" w:hAnsi="Consolas" w:cs="Consolas"/>
          <w:color w:val="343434"/>
        </w:rPr>
      </w:pPr>
      <w:ins w:id="88" w:author="Unknown">
        <w:r w:rsidRPr="005C7054">
          <w:rPr>
            <w:rFonts w:ascii="Consolas" w:eastAsia="Times New Roman" w:hAnsi="Consolas" w:cs="Consolas"/>
            <w:color w:val="343434"/>
          </w:rPr>
          <w:t>## [1] "Not enough for today"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89" w:author="Unknown"/>
          <w:rFonts w:ascii="Arial" w:eastAsia="Times New Roman" w:hAnsi="Arial" w:cs="Arial"/>
          <w:color w:val="343434"/>
          <w:sz w:val="28"/>
          <w:szCs w:val="28"/>
        </w:rPr>
      </w:pPr>
      <w:ins w:id="90" w:author="Unknown">
        <w:r w:rsidRPr="005C7054">
          <w:rPr>
            <w:rFonts w:ascii="Arial" w:eastAsia="Times New Roman" w:hAnsi="Arial" w:cs="Arial"/>
            <w:b/>
            <w:bCs/>
            <w:color w:val="343434"/>
            <w:sz w:val="28"/>
          </w:rPr>
          <w:t>Example 2: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91" w:author="Unknown"/>
          <w:rFonts w:ascii="Arial" w:eastAsia="Times New Roman" w:hAnsi="Arial" w:cs="Arial"/>
          <w:color w:val="343434"/>
          <w:sz w:val="28"/>
          <w:szCs w:val="28"/>
        </w:rPr>
      </w:pPr>
      <w:ins w:id="92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VAT has different rate according to the product purchased. Imagine we have three different </w:t>
        </w:r>
        <w:proofErr w:type="gramStart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kind</w:t>
        </w:r>
        <w:proofErr w:type="gramEnd"/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 xml:space="preserve"> of products with different VAT applied:</w:t>
        </w:r>
      </w:ins>
    </w:p>
    <w:tbl>
      <w:tblPr>
        <w:tblW w:w="124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9"/>
        <w:gridCol w:w="7700"/>
        <w:gridCol w:w="1708"/>
      </w:tblGrid>
      <w:tr w:rsidR="005C7054" w:rsidRPr="005C7054" w:rsidTr="005C7054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VAT</w:t>
            </w:r>
          </w:p>
        </w:tc>
      </w:tr>
      <w:tr w:rsidR="005C7054" w:rsidRPr="005C7054" w:rsidTr="005C705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Book, magazine, newspaper, etc</w:t>
            </w:r>
            <w:proofErr w:type="gramStart"/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5C7054" w:rsidRPr="005C7054" w:rsidTr="005C705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Vegetable, meat, beverage, etc</w:t>
            </w:r>
            <w:proofErr w:type="gramStart"/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5C7054" w:rsidRPr="005C7054" w:rsidTr="005C705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Tee-shirt, jean, pant, etc</w:t>
            </w:r>
            <w:proofErr w:type="gramStart"/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C7054" w:rsidRPr="005C7054" w:rsidRDefault="005C7054" w:rsidP="005C7054">
            <w:pPr>
              <w:spacing w:after="335" w:line="3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54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93" w:author="Unknown"/>
          <w:rFonts w:ascii="Arial" w:eastAsia="Times New Roman" w:hAnsi="Arial" w:cs="Arial"/>
          <w:color w:val="343434"/>
          <w:sz w:val="28"/>
          <w:szCs w:val="28"/>
        </w:rPr>
      </w:pPr>
      <w:ins w:id="94" w:author="Unknown">
        <w:r w:rsidRPr="005C7054">
          <w:rPr>
            <w:rFonts w:ascii="Arial" w:eastAsia="Times New Roman" w:hAnsi="Arial" w:cs="Arial"/>
            <w:color w:val="343434"/>
            <w:sz w:val="28"/>
            <w:szCs w:val="28"/>
          </w:rPr>
          <w:t>We can write a chain to apply the correct VAT rate to the product a customer bought.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5" w:author="Unknown"/>
          <w:rFonts w:ascii="Consolas" w:eastAsia="Times New Roman" w:hAnsi="Consolas" w:cs="Consolas"/>
          <w:color w:val="343434"/>
        </w:rPr>
      </w:pPr>
      <w:proofErr w:type="gramStart"/>
      <w:ins w:id="96" w:author="Unknown">
        <w:r w:rsidRPr="005C7054">
          <w:rPr>
            <w:rFonts w:ascii="Consolas" w:eastAsia="Times New Roman" w:hAnsi="Consolas" w:cs="Consolas"/>
            <w:color w:val="343434"/>
          </w:rPr>
          <w:t>category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&lt;- 'A'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7" w:author="Unknown"/>
          <w:rFonts w:ascii="Consolas" w:eastAsia="Times New Roman" w:hAnsi="Consolas" w:cs="Consolas"/>
          <w:color w:val="343434"/>
        </w:rPr>
      </w:pPr>
      <w:proofErr w:type="gramStart"/>
      <w:ins w:id="98" w:author="Unknown">
        <w:r w:rsidRPr="005C7054">
          <w:rPr>
            <w:rFonts w:ascii="Consolas" w:eastAsia="Times New Roman" w:hAnsi="Consolas" w:cs="Consolas"/>
            <w:color w:val="343434"/>
          </w:rPr>
          <w:t>price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&lt;- 10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9" w:author="Unknown"/>
          <w:rFonts w:ascii="Consolas" w:eastAsia="Times New Roman" w:hAnsi="Consolas" w:cs="Consolas"/>
          <w:color w:val="343434"/>
        </w:rPr>
      </w:pPr>
      <w:proofErr w:type="gramStart"/>
      <w:ins w:id="100" w:author="Unknown">
        <w:r w:rsidRPr="005C7054">
          <w:rPr>
            <w:rFonts w:ascii="Consolas" w:eastAsia="Times New Roman" w:hAnsi="Consolas" w:cs="Consolas"/>
            <w:color w:val="343434"/>
          </w:rPr>
          <w:t>if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(category =='A'){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1" w:author="Unknown"/>
          <w:rFonts w:ascii="Consolas" w:eastAsia="Times New Roman" w:hAnsi="Consolas" w:cs="Consolas"/>
          <w:color w:val="343434"/>
        </w:rPr>
      </w:pPr>
      <w:ins w:id="102" w:author="Unknown">
        <w:r w:rsidRPr="005C7054">
          <w:rPr>
            <w:rFonts w:ascii="Consolas" w:eastAsia="Times New Roman" w:hAnsi="Consolas" w:cs="Consolas"/>
            <w:color w:val="343434"/>
          </w:rPr>
          <w:t xml:space="preserve">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cat(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'A vat rate of 8% is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applied.','The</w:t>
        </w:r>
        <w:proofErr w:type="spellEnd"/>
        <w:r w:rsidRPr="005C7054">
          <w:rPr>
            <w:rFonts w:ascii="Consolas" w:eastAsia="Times New Roman" w:hAnsi="Consolas" w:cs="Consolas"/>
            <w:color w:val="343434"/>
          </w:rPr>
          <w:t xml:space="preserve"> total price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is',price</w:t>
        </w:r>
        <w:proofErr w:type="spellEnd"/>
        <w:r w:rsidRPr="005C7054">
          <w:rPr>
            <w:rFonts w:ascii="Consolas" w:eastAsia="Times New Roman" w:hAnsi="Consolas" w:cs="Consolas"/>
            <w:color w:val="343434"/>
          </w:rPr>
          <w:t xml:space="preserve"> *1.08)  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3" w:author="Unknown"/>
          <w:rFonts w:ascii="Consolas" w:eastAsia="Times New Roman" w:hAnsi="Consolas" w:cs="Consolas"/>
          <w:color w:val="343434"/>
        </w:rPr>
      </w:pPr>
      <w:ins w:id="104" w:author="Unknown">
        <w:r w:rsidRPr="005C7054">
          <w:rPr>
            <w:rFonts w:ascii="Consolas" w:eastAsia="Times New Roman" w:hAnsi="Consolas" w:cs="Consolas"/>
            <w:color w:val="343434"/>
          </w:rPr>
          <w:t>} else if (category =='B'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){</w:t>
        </w:r>
        <w:proofErr w:type="gramEnd"/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5" w:author="Unknown"/>
          <w:rFonts w:ascii="Consolas" w:eastAsia="Times New Roman" w:hAnsi="Consolas" w:cs="Consolas"/>
          <w:color w:val="343434"/>
        </w:rPr>
      </w:pPr>
      <w:ins w:id="106" w:author="Unknown">
        <w:r w:rsidRPr="005C7054">
          <w:rPr>
            <w:rFonts w:ascii="Consolas" w:eastAsia="Times New Roman" w:hAnsi="Consolas" w:cs="Consolas"/>
            <w:color w:val="343434"/>
          </w:rPr>
          <w:t xml:space="preserve">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cat(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'A vat rate of 10% is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applied.','The</w:t>
        </w:r>
        <w:proofErr w:type="spellEnd"/>
        <w:r w:rsidRPr="005C7054">
          <w:rPr>
            <w:rFonts w:ascii="Consolas" w:eastAsia="Times New Roman" w:hAnsi="Consolas" w:cs="Consolas"/>
            <w:color w:val="343434"/>
          </w:rPr>
          <w:t xml:space="preserve"> total price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is',price</w:t>
        </w:r>
        <w:proofErr w:type="spellEnd"/>
        <w:r w:rsidRPr="005C7054">
          <w:rPr>
            <w:rFonts w:ascii="Consolas" w:eastAsia="Times New Roman" w:hAnsi="Consolas" w:cs="Consolas"/>
            <w:color w:val="343434"/>
          </w:rPr>
          <w:t xml:space="preserve"> *1.10)  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7" w:author="Unknown"/>
          <w:rFonts w:ascii="Consolas" w:eastAsia="Times New Roman" w:hAnsi="Consolas" w:cs="Consolas"/>
          <w:color w:val="343434"/>
        </w:rPr>
      </w:pPr>
      <w:ins w:id="108" w:author="Unknown">
        <w:r w:rsidRPr="005C7054">
          <w:rPr>
            <w:rFonts w:ascii="Consolas" w:eastAsia="Times New Roman" w:hAnsi="Consolas" w:cs="Consolas"/>
            <w:color w:val="343434"/>
          </w:rPr>
          <w:t>} else {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9" w:author="Unknown"/>
          <w:rFonts w:ascii="Consolas" w:eastAsia="Times New Roman" w:hAnsi="Consolas" w:cs="Consolas"/>
          <w:color w:val="343434"/>
        </w:rPr>
      </w:pPr>
      <w:ins w:id="110" w:author="Unknown">
        <w:r w:rsidRPr="005C7054">
          <w:rPr>
            <w:rFonts w:ascii="Consolas" w:eastAsia="Times New Roman" w:hAnsi="Consolas" w:cs="Consolas"/>
            <w:color w:val="343434"/>
          </w:rPr>
          <w:t xml:space="preserve">   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cat(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'A vat rate of 20% is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applied.','The</w:t>
        </w:r>
        <w:proofErr w:type="spellEnd"/>
        <w:r w:rsidRPr="005C7054">
          <w:rPr>
            <w:rFonts w:ascii="Consolas" w:eastAsia="Times New Roman" w:hAnsi="Consolas" w:cs="Consolas"/>
            <w:color w:val="343434"/>
          </w:rPr>
          <w:t xml:space="preserve"> total price </w:t>
        </w:r>
        <w:proofErr w:type="spellStart"/>
        <w:r w:rsidRPr="005C7054">
          <w:rPr>
            <w:rFonts w:ascii="Consolas" w:eastAsia="Times New Roman" w:hAnsi="Consolas" w:cs="Consolas"/>
            <w:color w:val="343434"/>
          </w:rPr>
          <w:t>is',price</w:t>
        </w:r>
        <w:proofErr w:type="spellEnd"/>
        <w:r w:rsidRPr="005C7054">
          <w:rPr>
            <w:rFonts w:ascii="Consolas" w:eastAsia="Times New Roman" w:hAnsi="Consolas" w:cs="Consolas"/>
            <w:color w:val="343434"/>
          </w:rPr>
          <w:t xml:space="preserve"> *1.20)  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1" w:author="Unknown"/>
          <w:rFonts w:ascii="Consolas" w:eastAsia="Times New Roman" w:hAnsi="Consolas" w:cs="Consolas"/>
          <w:color w:val="343434"/>
        </w:rPr>
      </w:pPr>
      <w:ins w:id="112" w:author="Unknown">
        <w:r w:rsidRPr="005C7054">
          <w:rPr>
            <w:rFonts w:ascii="Consolas" w:eastAsia="Times New Roman" w:hAnsi="Consolas" w:cs="Consolas"/>
            <w:color w:val="343434"/>
          </w:rPr>
          <w:lastRenderedPageBreak/>
          <w:t>}</w:t>
        </w:r>
      </w:ins>
    </w:p>
    <w:p w:rsidR="005C7054" w:rsidRPr="005C7054" w:rsidRDefault="005C7054" w:rsidP="005C7054">
      <w:pPr>
        <w:shd w:val="clear" w:color="auto" w:fill="FFFFFF"/>
        <w:spacing w:before="100" w:beforeAutospacing="1" w:after="100" w:afterAutospacing="1" w:line="240" w:lineRule="auto"/>
        <w:rPr>
          <w:ins w:id="113" w:author="Unknown"/>
          <w:rFonts w:ascii="Arial" w:eastAsia="Times New Roman" w:hAnsi="Arial" w:cs="Arial"/>
          <w:color w:val="343434"/>
          <w:sz w:val="28"/>
          <w:szCs w:val="28"/>
        </w:rPr>
      </w:pPr>
      <w:ins w:id="114" w:author="Unknown">
        <w:r w:rsidRPr="005C7054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5C7054" w:rsidRPr="005C7054" w:rsidRDefault="005C7054" w:rsidP="005C70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5" w:author="Unknown"/>
          <w:rFonts w:ascii="Consolas" w:eastAsia="Times New Roman" w:hAnsi="Consolas" w:cs="Consolas"/>
          <w:color w:val="343434"/>
        </w:rPr>
      </w:pPr>
      <w:ins w:id="116" w:author="Unknown">
        <w:r w:rsidRPr="005C7054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5C7054">
          <w:rPr>
            <w:rFonts w:ascii="Consolas" w:eastAsia="Times New Roman" w:hAnsi="Consolas" w:cs="Consolas"/>
            <w:color w:val="343434"/>
          </w:rPr>
          <w:t>A</w:t>
        </w:r>
        <w:proofErr w:type="gramEnd"/>
        <w:r w:rsidRPr="005C7054">
          <w:rPr>
            <w:rFonts w:ascii="Consolas" w:eastAsia="Times New Roman" w:hAnsi="Consolas" w:cs="Consolas"/>
            <w:color w:val="343434"/>
          </w:rPr>
          <w:t xml:space="preserve"> vat rate of 8% is applied. The total price is 10.8</w:t>
        </w:r>
      </w:ins>
    </w:p>
    <w:p w:rsidR="00646FCD" w:rsidRDefault="00646FCD"/>
    <w:sectPr w:rsidR="0064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7054"/>
    <w:rsid w:val="005C7054"/>
    <w:rsid w:val="0064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7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7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70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uru99.com/images/r_programming/032818_1241_IFELSEELIF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2018-09-02T06:14:00Z</dcterms:created>
  <dcterms:modified xsi:type="dcterms:W3CDTF">2018-09-02T06:16:00Z</dcterms:modified>
</cp:coreProperties>
</file>