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7D" w:rsidRPr="00C5037D" w:rsidRDefault="00C5037D" w:rsidP="00C503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44"/>
          <w:szCs w:val="44"/>
        </w:rPr>
      </w:pPr>
      <w:r w:rsidRPr="00C5037D">
        <w:rPr>
          <w:rFonts w:ascii="Calibri" w:eastAsia="Times New Roman" w:hAnsi="Calibri" w:cs="Calibri"/>
          <w:b/>
          <w:bCs/>
          <w:color w:val="343434"/>
          <w:sz w:val="44"/>
          <w:szCs w:val="44"/>
        </w:rPr>
        <w:t>Basic data types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R works with numerous data types, including</w:t>
      </w:r>
    </w:p>
    <w:p w:rsidR="00C5037D" w:rsidRPr="00C5037D" w:rsidRDefault="00C5037D" w:rsidP="00C50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Scalars</w:t>
      </w:r>
    </w:p>
    <w:p w:rsidR="00C5037D" w:rsidRPr="00C5037D" w:rsidRDefault="00C5037D" w:rsidP="00C50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Vectors (numerical, character, logical)</w:t>
      </w:r>
    </w:p>
    <w:p w:rsidR="00C5037D" w:rsidRPr="00C5037D" w:rsidRDefault="00C5037D" w:rsidP="00C50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Matrices</w:t>
      </w:r>
    </w:p>
    <w:p w:rsidR="00C5037D" w:rsidRPr="00C5037D" w:rsidRDefault="00C5037D" w:rsidP="00C50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Data frames</w:t>
      </w:r>
    </w:p>
    <w:p w:rsidR="00C5037D" w:rsidRPr="00C5037D" w:rsidRDefault="00C5037D" w:rsidP="00C503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Lists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Basics types</w:t>
      </w:r>
    </w:p>
    <w:p w:rsidR="00C5037D" w:rsidRPr="00C5037D" w:rsidRDefault="00C5037D" w:rsidP="00C50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4.5 is a decimal value called</w:t>
      </w:r>
      <w:r w:rsidRPr="00C5037D">
        <w:rPr>
          <w:rFonts w:ascii="Arial" w:eastAsia="Times New Roman" w:hAnsi="Arial" w:cs="Arial"/>
          <w:color w:val="343434"/>
          <w:sz w:val="28"/>
        </w:rPr>
        <w:t> </w:t>
      </w:r>
      <w:proofErr w:type="spellStart"/>
      <w:r w:rsidRPr="00C5037D">
        <w:rPr>
          <w:rFonts w:ascii="Arial" w:eastAsia="Times New Roman" w:hAnsi="Arial" w:cs="Arial"/>
          <w:b/>
          <w:bCs/>
          <w:color w:val="343434"/>
          <w:sz w:val="28"/>
        </w:rPr>
        <w:t>numerics</w:t>
      </w:r>
      <w:proofErr w:type="spellEnd"/>
      <w:r w:rsidRPr="00C5037D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5037D" w:rsidRPr="00C5037D" w:rsidRDefault="00C5037D" w:rsidP="00C50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4 is a natural value called</w:t>
      </w:r>
      <w:r w:rsidRPr="00C5037D">
        <w:rPr>
          <w:rFonts w:ascii="Arial" w:eastAsia="Times New Roman" w:hAnsi="Arial" w:cs="Arial"/>
          <w:color w:val="343434"/>
          <w:sz w:val="28"/>
        </w:rPr>
        <w:t> </w:t>
      </w:r>
      <w:r w:rsidRPr="00C5037D">
        <w:rPr>
          <w:rFonts w:ascii="Arial" w:eastAsia="Times New Roman" w:hAnsi="Arial" w:cs="Arial"/>
          <w:b/>
          <w:bCs/>
          <w:color w:val="343434"/>
          <w:sz w:val="28"/>
        </w:rPr>
        <w:t>integers</w:t>
      </w:r>
      <w:r w:rsidRPr="00C5037D">
        <w:rPr>
          <w:rFonts w:ascii="Arial" w:eastAsia="Times New Roman" w:hAnsi="Arial" w:cs="Arial"/>
          <w:color w:val="343434"/>
          <w:sz w:val="28"/>
          <w:szCs w:val="28"/>
        </w:rPr>
        <w:t xml:space="preserve">. Integers are also </w:t>
      </w:r>
      <w:proofErr w:type="spellStart"/>
      <w:r w:rsidRPr="00C5037D">
        <w:rPr>
          <w:rFonts w:ascii="Arial" w:eastAsia="Times New Roman" w:hAnsi="Arial" w:cs="Arial"/>
          <w:color w:val="343434"/>
          <w:sz w:val="28"/>
          <w:szCs w:val="28"/>
        </w:rPr>
        <w:t>numerics</w:t>
      </w:r>
      <w:proofErr w:type="spellEnd"/>
      <w:r w:rsidRPr="00C5037D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5037D" w:rsidRPr="00C5037D" w:rsidRDefault="00C5037D" w:rsidP="00C50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TRUE or FALSE is a Boolean value called</w:t>
      </w:r>
      <w:r w:rsidRPr="00C5037D">
        <w:rPr>
          <w:rFonts w:ascii="Arial" w:eastAsia="Times New Roman" w:hAnsi="Arial" w:cs="Arial"/>
          <w:color w:val="343434"/>
          <w:sz w:val="28"/>
        </w:rPr>
        <w:t> </w:t>
      </w:r>
      <w:r w:rsidRPr="00C5037D">
        <w:rPr>
          <w:rFonts w:ascii="Arial" w:eastAsia="Times New Roman" w:hAnsi="Arial" w:cs="Arial"/>
          <w:b/>
          <w:bCs/>
          <w:color w:val="343434"/>
          <w:sz w:val="28"/>
        </w:rPr>
        <w:t>logical</w:t>
      </w:r>
      <w:r w:rsidRPr="00C5037D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5037D" w:rsidRPr="00C5037D" w:rsidRDefault="00C5037D" w:rsidP="00C503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 xml:space="preserve">The value inside " " or ' </w:t>
      </w:r>
      <w:proofErr w:type="spellStart"/>
      <w:r w:rsidRPr="00C5037D">
        <w:rPr>
          <w:rFonts w:ascii="Arial" w:eastAsia="Times New Roman" w:hAnsi="Arial" w:cs="Arial"/>
          <w:color w:val="343434"/>
          <w:sz w:val="28"/>
          <w:szCs w:val="28"/>
        </w:rPr>
        <w:t>'</w:t>
      </w:r>
      <w:proofErr w:type="spellEnd"/>
      <w:r w:rsidRPr="00C5037D">
        <w:rPr>
          <w:rFonts w:ascii="Arial" w:eastAsia="Times New Roman" w:hAnsi="Arial" w:cs="Arial"/>
          <w:color w:val="343434"/>
          <w:sz w:val="28"/>
          <w:szCs w:val="28"/>
        </w:rPr>
        <w:t xml:space="preserve"> are text (string). They are called</w:t>
      </w:r>
      <w:r w:rsidRPr="00C5037D">
        <w:rPr>
          <w:rFonts w:ascii="Arial" w:eastAsia="Times New Roman" w:hAnsi="Arial" w:cs="Arial"/>
          <w:color w:val="343434"/>
          <w:sz w:val="28"/>
        </w:rPr>
        <w:t> </w:t>
      </w:r>
      <w:r w:rsidRPr="00C5037D">
        <w:rPr>
          <w:rFonts w:ascii="Arial" w:eastAsia="Times New Roman" w:hAnsi="Arial" w:cs="Arial"/>
          <w:b/>
          <w:bCs/>
          <w:color w:val="343434"/>
          <w:sz w:val="28"/>
        </w:rPr>
        <w:t>characters</w:t>
      </w:r>
      <w:r w:rsidRPr="00C5037D">
        <w:rPr>
          <w:rFonts w:ascii="Arial" w:eastAsia="Times New Roman" w:hAnsi="Arial" w:cs="Arial"/>
          <w:color w:val="343434"/>
          <w:sz w:val="28"/>
          <w:szCs w:val="28"/>
        </w:rPr>
        <w:t>.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We can check the type of a variable with the class function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 xml:space="preserve"># </w:t>
      </w:r>
      <w:proofErr w:type="gramStart"/>
      <w:r w:rsidRPr="00C5037D">
        <w:rPr>
          <w:rFonts w:ascii="Consolas" w:eastAsia="Times New Roman" w:hAnsi="Consolas" w:cs="Consolas"/>
          <w:color w:val="343434"/>
        </w:rPr>
        <w:t>Declare</w:t>
      </w:r>
      <w:proofErr w:type="gramEnd"/>
      <w:r w:rsidRPr="00C5037D">
        <w:rPr>
          <w:rFonts w:ascii="Consolas" w:eastAsia="Times New Roman" w:hAnsi="Consolas" w:cs="Consolas"/>
          <w:color w:val="343434"/>
        </w:rPr>
        <w:t xml:space="preserve"> variables of different types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Numeric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x &lt;- 28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class(</w:t>
      </w:r>
      <w:proofErr w:type="gramEnd"/>
      <w:r w:rsidRPr="00C5037D">
        <w:rPr>
          <w:rFonts w:ascii="Consolas" w:eastAsia="Times New Roman" w:hAnsi="Consolas" w:cs="Consolas"/>
          <w:color w:val="343434"/>
        </w:rPr>
        <w:t>x)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"numeric"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String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y &lt;- "R is Fantastic"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class(</w:t>
      </w:r>
      <w:proofErr w:type="gramEnd"/>
      <w:r w:rsidRPr="00C5037D">
        <w:rPr>
          <w:rFonts w:ascii="Consolas" w:eastAsia="Times New Roman" w:hAnsi="Consolas" w:cs="Consolas"/>
          <w:color w:val="343434"/>
        </w:rPr>
        <w:t>y)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"character"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Boolean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z &lt;- TRUE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class(</w:t>
      </w:r>
      <w:proofErr w:type="gramEnd"/>
      <w:r w:rsidRPr="00C5037D">
        <w:rPr>
          <w:rFonts w:ascii="Consolas" w:eastAsia="Times New Roman" w:hAnsi="Consolas" w:cs="Consolas"/>
          <w:color w:val="343434"/>
        </w:rPr>
        <w:t>z)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lastRenderedPageBreak/>
        <w:t>## [1] "logical"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44"/>
          <w:szCs w:val="44"/>
        </w:rPr>
      </w:pPr>
      <w:r w:rsidRPr="00C5037D">
        <w:rPr>
          <w:rFonts w:ascii="Calibri" w:eastAsia="Times New Roman" w:hAnsi="Calibri" w:cs="Calibri"/>
          <w:b/>
          <w:bCs/>
          <w:color w:val="343434"/>
          <w:sz w:val="44"/>
          <w:szCs w:val="44"/>
        </w:rPr>
        <w:t>Variables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Variables store values and are an important component in programming, especially for a data scientist. A variable can store a number, an object, a statistical result, vector, dataset, a model prediction basically anything R outputs. We can use that variable later simply by calling the name of the variable.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To declare a variable, we need to assign a variable name. The name should not have space. We can use _ to connect to words.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To add a value to the variable, use &lt;- or =.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Here is the syntax: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First way to declare a variable:  use the `&lt;-`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name_of_variable</w:t>
      </w:r>
      <w:proofErr w:type="spellEnd"/>
      <w:r w:rsidRPr="00C5037D">
        <w:rPr>
          <w:rFonts w:ascii="Consolas" w:eastAsia="Times New Roman" w:hAnsi="Consolas" w:cs="Consolas"/>
          <w:color w:val="343434"/>
        </w:rPr>
        <w:t xml:space="preserve"> &lt;- value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Second way to declare a variable:  use the `=`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name_of_variable</w:t>
      </w:r>
      <w:proofErr w:type="spellEnd"/>
      <w:r w:rsidRPr="00C5037D">
        <w:rPr>
          <w:rFonts w:ascii="Consolas" w:eastAsia="Times New Roman" w:hAnsi="Consolas" w:cs="Consolas"/>
          <w:color w:val="343434"/>
        </w:rPr>
        <w:t xml:space="preserve"> = value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In the command line, we can write the following codes to see what happens: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Print variable x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x &lt;- 42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x</w:t>
      </w:r>
      <w:proofErr w:type="gram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42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y  &lt;</w:t>
      </w:r>
      <w:proofErr w:type="gramEnd"/>
      <w:r w:rsidRPr="00C5037D">
        <w:rPr>
          <w:rFonts w:ascii="Consolas" w:eastAsia="Times New Roman" w:hAnsi="Consolas" w:cs="Consolas"/>
          <w:color w:val="343434"/>
        </w:rPr>
        <w:t>- 10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y</w:t>
      </w:r>
      <w:proofErr w:type="gram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10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 xml:space="preserve"># </w:t>
      </w:r>
      <w:proofErr w:type="gramStart"/>
      <w:r w:rsidRPr="00C5037D">
        <w:rPr>
          <w:rFonts w:ascii="Consolas" w:eastAsia="Times New Roman" w:hAnsi="Consolas" w:cs="Consolas"/>
          <w:color w:val="343434"/>
        </w:rPr>
        <w:t>We</w:t>
      </w:r>
      <w:proofErr w:type="gramEnd"/>
      <w:r w:rsidRPr="00C5037D">
        <w:rPr>
          <w:rFonts w:ascii="Consolas" w:eastAsia="Times New Roman" w:hAnsi="Consolas" w:cs="Consolas"/>
          <w:color w:val="343434"/>
        </w:rPr>
        <w:t xml:space="preserve"> call x and y and apply a subtraction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gramStart"/>
      <w:r w:rsidRPr="00C5037D">
        <w:rPr>
          <w:rFonts w:ascii="Consolas" w:eastAsia="Times New Roman" w:hAnsi="Consolas" w:cs="Consolas"/>
          <w:color w:val="343434"/>
        </w:rPr>
        <w:t>x-y</w:t>
      </w:r>
      <w:proofErr w:type="gram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lastRenderedPageBreak/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32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7"/>
          <w:szCs w:val="37"/>
        </w:rPr>
      </w:pPr>
      <w:r w:rsidRPr="00C5037D">
        <w:rPr>
          <w:rFonts w:ascii="Calibri" w:eastAsia="Times New Roman" w:hAnsi="Calibri" w:cs="Calibri"/>
          <w:b/>
          <w:bCs/>
          <w:color w:val="343434"/>
          <w:sz w:val="37"/>
          <w:szCs w:val="37"/>
        </w:rPr>
        <w:t>Vectors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 xml:space="preserve">A vector is a one-dimensional array. We can create a vector with all the basic data type we learnt before. The simplest way to build a vector in </w:t>
      </w:r>
      <w:proofErr w:type="gramStart"/>
      <w:r w:rsidRPr="00C5037D">
        <w:rPr>
          <w:rFonts w:ascii="Arial" w:eastAsia="Times New Roman" w:hAnsi="Arial" w:cs="Arial"/>
          <w:color w:val="343434"/>
          <w:sz w:val="28"/>
          <w:szCs w:val="28"/>
        </w:rPr>
        <w:t>R,</w:t>
      </w:r>
      <w:proofErr w:type="gramEnd"/>
      <w:r w:rsidRPr="00C5037D">
        <w:rPr>
          <w:rFonts w:ascii="Arial" w:eastAsia="Times New Roman" w:hAnsi="Arial" w:cs="Arial"/>
          <w:color w:val="343434"/>
          <w:sz w:val="28"/>
          <w:szCs w:val="28"/>
        </w:rPr>
        <w:t xml:space="preserve"> is to use the c command.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 Numerical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vec_num</w:t>
      </w:r>
      <w:proofErr w:type="spellEnd"/>
      <w:r w:rsidRPr="00C5037D">
        <w:rPr>
          <w:rFonts w:ascii="Consolas" w:eastAsia="Times New Roman" w:hAnsi="Consolas" w:cs="Consolas"/>
          <w:color w:val="343434"/>
        </w:rPr>
        <w:t xml:space="preserve"> &lt;- </w:t>
      </w:r>
      <w:proofErr w:type="gramStart"/>
      <w:r w:rsidRPr="00C5037D">
        <w:rPr>
          <w:rFonts w:ascii="Consolas" w:eastAsia="Times New Roman" w:hAnsi="Consolas" w:cs="Consolas"/>
          <w:color w:val="343434"/>
        </w:rPr>
        <w:t>c(</w:t>
      </w:r>
      <w:proofErr w:type="gramEnd"/>
      <w:r w:rsidRPr="00C5037D">
        <w:rPr>
          <w:rFonts w:ascii="Consolas" w:eastAsia="Times New Roman" w:hAnsi="Consolas" w:cs="Consolas"/>
          <w:color w:val="343434"/>
        </w:rPr>
        <w:t>1, 10, 49)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vec_num</w:t>
      </w:r>
      <w:proofErr w:type="spell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</w:t>
      </w:r>
      <w:proofErr w:type="gramStart"/>
      <w:r w:rsidRPr="00C5037D">
        <w:rPr>
          <w:rFonts w:ascii="Consolas" w:eastAsia="Times New Roman" w:hAnsi="Consolas" w:cs="Consolas"/>
          <w:color w:val="343434"/>
        </w:rPr>
        <w:t>]  1</w:t>
      </w:r>
      <w:proofErr w:type="gramEnd"/>
      <w:r w:rsidRPr="00C5037D">
        <w:rPr>
          <w:rFonts w:ascii="Consolas" w:eastAsia="Times New Roman" w:hAnsi="Consolas" w:cs="Consolas"/>
          <w:color w:val="343434"/>
        </w:rPr>
        <w:t xml:space="preserve"> 10 49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 xml:space="preserve"># Character 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vec_chr</w:t>
      </w:r>
      <w:proofErr w:type="spellEnd"/>
      <w:r w:rsidRPr="00C5037D">
        <w:rPr>
          <w:rFonts w:ascii="Consolas" w:eastAsia="Times New Roman" w:hAnsi="Consolas" w:cs="Consolas"/>
          <w:color w:val="343434"/>
        </w:rPr>
        <w:t xml:space="preserve"> &lt;- </w:t>
      </w:r>
      <w:proofErr w:type="gramStart"/>
      <w:r w:rsidRPr="00C5037D">
        <w:rPr>
          <w:rFonts w:ascii="Consolas" w:eastAsia="Times New Roman" w:hAnsi="Consolas" w:cs="Consolas"/>
          <w:color w:val="343434"/>
        </w:rPr>
        <w:t>c(</w:t>
      </w:r>
      <w:proofErr w:type="gramEnd"/>
      <w:r w:rsidRPr="00C5037D">
        <w:rPr>
          <w:rFonts w:ascii="Consolas" w:eastAsia="Times New Roman" w:hAnsi="Consolas" w:cs="Consolas"/>
          <w:color w:val="343434"/>
        </w:rPr>
        <w:t>"a", "b", "c")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vec_chr</w:t>
      </w:r>
      <w:proofErr w:type="spell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## [1] "a" "b" "c"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 xml:space="preserve"># Boolean 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vec_bool</w:t>
      </w:r>
      <w:proofErr w:type="spellEnd"/>
      <w:r w:rsidRPr="00C5037D">
        <w:rPr>
          <w:rFonts w:ascii="Consolas" w:eastAsia="Times New Roman" w:hAnsi="Consolas" w:cs="Consolas"/>
          <w:color w:val="343434"/>
        </w:rPr>
        <w:t xml:space="preserve"> &lt;</w:t>
      </w:r>
      <w:proofErr w:type="gramStart"/>
      <w:r w:rsidRPr="00C5037D">
        <w:rPr>
          <w:rFonts w:ascii="Consolas" w:eastAsia="Times New Roman" w:hAnsi="Consolas" w:cs="Consolas"/>
          <w:color w:val="343434"/>
        </w:rPr>
        <w:t>-  c</w:t>
      </w:r>
      <w:proofErr w:type="gramEnd"/>
      <w:r w:rsidRPr="00C5037D">
        <w:rPr>
          <w:rFonts w:ascii="Consolas" w:eastAsia="Times New Roman" w:hAnsi="Consolas" w:cs="Consolas"/>
          <w:color w:val="343434"/>
        </w:rPr>
        <w:t>(TRUE, FALSE, TRUE)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proofErr w:type="spellStart"/>
      <w:r w:rsidRPr="00C5037D">
        <w:rPr>
          <w:rFonts w:ascii="Consolas" w:eastAsia="Times New Roman" w:hAnsi="Consolas" w:cs="Consolas"/>
          <w:color w:val="343434"/>
        </w:rPr>
        <w:t>vec_bool</w:t>
      </w:r>
      <w:proofErr w:type="spellEnd"/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b/>
          <w:bCs/>
          <w:color w:val="343434"/>
          <w:sz w:val="28"/>
        </w:rPr>
        <w:t>Output: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rFonts w:ascii="Consolas" w:eastAsia="Times New Roman" w:hAnsi="Consolas" w:cs="Consolas"/>
          <w:color w:val="343434"/>
        </w:rPr>
      </w:pPr>
      <w:r w:rsidRPr="00C5037D">
        <w:rPr>
          <w:rFonts w:ascii="Consolas" w:eastAsia="Times New Roman" w:hAnsi="Consolas" w:cs="Consolas"/>
          <w:color w:val="343434"/>
        </w:rPr>
        <w:t>#</w:t>
      </w:r>
      <w:proofErr w:type="gramStart"/>
      <w:r w:rsidRPr="00C5037D">
        <w:rPr>
          <w:rFonts w:ascii="Consolas" w:eastAsia="Times New Roman" w:hAnsi="Consolas" w:cs="Consolas"/>
          <w:color w:val="343434"/>
        </w:rPr>
        <w:t>#[</w:t>
      </w:r>
      <w:proofErr w:type="gramEnd"/>
      <w:r w:rsidRPr="00C5037D">
        <w:rPr>
          <w:rFonts w:ascii="Consolas" w:eastAsia="Times New Roman" w:hAnsi="Consolas" w:cs="Consolas"/>
          <w:color w:val="343434"/>
        </w:rPr>
        <w:t>1] TRUE FALSE TRUE</w:t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</w:rPr>
      </w:pPr>
      <w:r w:rsidRPr="00C5037D">
        <w:rPr>
          <w:rFonts w:ascii="Arial" w:eastAsia="Times New Roman" w:hAnsi="Arial" w:cs="Arial"/>
          <w:color w:val="343434"/>
          <w:sz w:val="28"/>
          <w:szCs w:val="28"/>
        </w:rPr>
        <w:t>We can do arithmetic calculations on vectors.</w:t>
      </w:r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0" w:author="Unknown"/>
          <w:rFonts w:ascii="Consolas" w:eastAsia="Times New Roman" w:hAnsi="Consolas" w:cs="Consolas"/>
          <w:color w:val="343434"/>
        </w:rPr>
      </w:pPr>
      <w:ins w:id="1" w:author="Unknown">
        <w:r w:rsidRPr="00C5037D">
          <w:rPr>
            <w:rFonts w:ascii="Consolas" w:eastAsia="Times New Roman" w:hAnsi="Consolas" w:cs="Consolas"/>
            <w:color w:val="343434"/>
          </w:rPr>
          <w:t># Create the vectors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" w:author="Unknown"/>
          <w:rFonts w:ascii="Consolas" w:eastAsia="Times New Roman" w:hAnsi="Consolas" w:cs="Consolas"/>
          <w:color w:val="343434"/>
        </w:rPr>
      </w:pPr>
      <w:ins w:id="3" w:author="Unknown">
        <w:r w:rsidRPr="00C5037D">
          <w:rPr>
            <w:rFonts w:ascii="Consolas" w:eastAsia="Times New Roman" w:hAnsi="Consolas" w:cs="Consolas"/>
            <w:color w:val="343434"/>
          </w:rPr>
          <w:t xml:space="preserve">vect_1 &lt;-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1, 3, 5)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" w:author="Unknown"/>
          <w:rFonts w:ascii="Consolas" w:eastAsia="Times New Roman" w:hAnsi="Consolas" w:cs="Consolas"/>
          <w:color w:val="343434"/>
        </w:rPr>
      </w:pPr>
      <w:ins w:id="5" w:author="Unknown">
        <w:r w:rsidRPr="00C5037D">
          <w:rPr>
            <w:rFonts w:ascii="Consolas" w:eastAsia="Times New Roman" w:hAnsi="Consolas" w:cs="Consolas"/>
            <w:color w:val="343434"/>
          </w:rPr>
          <w:t xml:space="preserve">vect_2 &lt;-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2, 4, 6)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" w:author="Unknown"/>
          <w:rFonts w:ascii="Consolas" w:eastAsia="Times New Roman" w:hAnsi="Consolas" w:cs="Consolas"/>
          <w:color w:val="343434"/>
        </w:rPr>
      </w:pPr>
      <w:ins w:id="7" w:author="Unknown">
        <w:r w:rsidRPr="00C5037D">
          <w:rPr>
            <w:rFonts w:ascii="Consolas" w:eastAsia="Times New Roman" w:hAnsi="Consolas" w:cs="Consolas"/>
            <w:color w:val="343434"/>
          </w:rPr>
          <w:t xml:space="preserve"># Take the sum of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A_vector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and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B_vector</w:t>
        </w:r>
        <w:proofErr w:type="spellEnd"/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" w:author="Unknown"/>
          <w:rFonts w:ascii="Consolas" w:eastAsia="Times New Roman" w:hAnsi="Consolas" w:cs="Consolas"/>
          <w:color w:val="343434"/>
        </w:rPr>
      </w:pPr>
      <w:proofErr w:type="spellStart"/>
      <w:ins w:id="9" w:author="Unknown">
        <w:r w:rsidRPr="00C5037D">
          <w:rPr>
            <w:rFonts w:ascii="Consolas" w:eastAsia="Times New Roman" w:hAnsi="Consolas" w:cs="Consolas"/>
            <w:color w:val="343434"/>
          </w:rPr>
          <w:t>sum_vect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&lt;- vect_1 + vect_2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" w:author="Unknown"/>
          <w:rFonts w:ascii="Consolas" w:eastAsia="Times New Roman" w:hAnsi="Consolas" w:cs="Consolas"/>
          <w:color w:val="343434"/>
        </w:rPr>
      </w:pPr>
      <w:ins w:id="11" w:author="Unknown">
        <w:r w:rsidRPr="00C5037D">
          <w:rPr>
            <w:rFonts w:ascii="Consolas" w:eastAsia="Times New Roman" w:hAnsi="Consolas" w:cs="Consolas"/>
            <w:color w:val="343434"/>
          </w:rPr>
          <w:t xml:space="preserve"># Print out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total_vector</w:t>
        </w:r>
        <w:proofErr w:type="spellEnd"/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" w:author="Unknown"/>
          <w:rFonts w:ascii="Consolas" w:eastAsia="Times New Roman" w:hAnsi="Consolas" w:cs="Consolas"/>
          <w:color w:val="343434"/>
        </w:rPr>
      </w:pPr>
      <w:proofErr w:type="spellStart"/>
      <w:ins w:id="13" w:author="Unknown">
        <w:r w:rsidRPr="00C5037D">
          <w:rPr>
            <w:rFonts w:ascii="Consolas" w:eastAsia="Times New Roman" w:hAnsi="Consolas" w:cs="Consolas"/>
            <w:color w:val="343434"/>
          </w:rPr>
          <w:lastRenderedPageBreak/>
          <w:t>sum_vect</w:t>
        </w:r>
        <w:proofErr w:type="spellEnd"/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4" w:author="Unknown"/>
          <w:rFonts w:ascii="Arial" w:eastAsia="Times New Roman" w:hAnsi="Arial" w:cs="Arial"/>
          <w:color w:val="343434"/>
          <w:sz w:val="28"/>
          <w:szCs w:val="28"/>
        </w:rPr>
      </w:pPr>
      <w:ins w:id="15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6" w:author="Unknown"/>
          <w:rFonts w:ascii="Consolas" w:eastAsia="Times New Roman" w:hAnsi="Consolas" w:cs="Consolas"/>
          <w:color w:val="343434"/>
        </w:rPr>
      </w:pPr>
      <w:ins w:id="17" w:author="Unknown">
        <w:r w:rsidRPr="00C5037D">
          <w:rPr>
            <w:rFonts w:ascii="Consolas" w:eastAsia="Times New Roman" w:hAnsi="Consolas" w:cs="Consolas"/>
            <w:color w:val="343434"/>
          </w:rPr>
          <w:t>[1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]  3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 7 11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8" w:author="Unknown"/>
          <w:rFonts w:ascii="Arial" w:eastAsia="Times New Roman" w:hAnsi="Arial" w:cs="Arial"/>
          <w:color w:val="343434"/>
          <w:sz w:val="28"/>
          <w:szCs w:val="28"/>
        </w:rPr>
      </w:pPr>
      <w:ins w:id="19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In R, it is possible to slice a vector. In some occasion, we are interested in only the first five rows of a vector. We can use the [1:5] command to extract the value 1 to 5.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0" w:author="Unknown"/>
          <w:rFonts w:ascii="Consolas" w:eastAsia="Times New Roman" w:hAnsi="Consolas" w:cs="Consolas"/>
          <w:color w:val="343434"/>
        </w:rPr>
      </w:pPr>
      <w:ins w:id="21" w:author="Unknown">
        <w:r w:rsidRPr="00C5037D">
          <w:rPr>
            <w:rFonts w:ascii="Consolas" w:eastAsia="Times New Roman" w:hAnsi="Consolas" w:cs="Consolas"/>
            <w:color w:val="343434"/>
          </w:rPr>
          <w:t># Slice the first five rows of the vector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2" w:author="Unknown"/>
          <w:rFonts w:ascii="Consolas" w:eastAsia="Times New Roman" w:hAnsi="Consolas" w:cs="Consolas"/>
          <w:color w:val="343434"/>
        </w:rPr>
      </w:pPr>
      <w:proofErr w:type="spellStart"/>
      <w:ins w:id="23" w:author="Unknown">
        <w:r w:rsidRPr="00C5037D">
          <w:rPr>
            <w:rFonts w:ascii="Consolas" w:eastAsia="Times New Roman" w:hAnsi="Consolas" w:cs="Consolas"/>
            <w:color w:val="343434"/>
          </w:rPr>
          <w:t>slice_vector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&lt;- c(1,2,3,4,5,6,7,8,9,10)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4" w:author="Unknown"/>
          <w:rFonts w:ascii="Consolas" w:eastAsia="Times New Roman" w:hAnsi="Consolas" w:cs="Consolas"/>
          <w:color w:val="343434"/>
        </w:rPr>
      </w:pPr>
      <w:proofErr w:type="spellStart"/>
      <w:ins w:id="25" w:author="Unknown">
        <w:r w:rsidRPr="00C5037D">
          <w:rPr>
            <w:rFonts w:ascii="Consolas" w:eastAsia="Times New Roman" w:hAnsi="Consolas" w:cs="Consolas"/>
            <w:color w:val="343434"/>
          </w:rPr>
          <w:t>slice_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[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1:5]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26" w:author="Unknown"/>
          <w:rFonts w:ascii="Arial" w:eastAsia="Times New Roman" w:hAnsi="Arial" w:cs="Arial"/>
          <w:color w:val="343434"/>
          <w:sz w:val="28"/>
          <w:szCs w:val="28"/>
        </w:rPr>
      </w:pPr>
      <w:ins w:id="27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28" w:author="Unknown"/>
          <w:rFonts w:ascii="Consolas" w:eastAsia="Times New Roman" w:hAnsi="Consolas" w:cs="Consolas"/>
          <w:color w:val="343434"/>
        </w:rPr>
      </w:pPr>
      <w:ins w:id="29" w:author="Unknown">
        <w:r w:rsidRPr="00C5037D">
          <w:rPr>
            <w:rFonts w:ascii="Consolas" w:eastAsia="Times New Roman" w:hAnsi="Consolas" w:cs="Consolas"/>
            <w:color w:val="343434"/>
          </w:rPr>
          <w:t>## [1] 1 2 3 4 5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30" w:author="Unknown"/>
          <w:rFonts w:ascii="Arial" w:eastAsia="Times New Roman" w:hAnsi="Arial" w:cs="Arial"/>
          <w:color w:val="343434"/>
          <w:sz w:val="28"/>
          <w:szCs w:val="28"/>
        </w:rPr>
      </w:pPr>
      <w:ins w:id="31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The shortest way to create a range of value is to use the: between two numbers. For instance, from the above example, we can write </w:t>
        </w:r>
        <w:proofErr w:type="gram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c(</w:t>
        </w:r>
        <w:proofErr w:type="gram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1:10) to create a vector of value from one to ten.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2" w:author="Unknown"/>
          <w:rFonts w:ascii="Consolas" w:eastAsia="Times New Roman" w:hAnsi="Consolas" w:cs="Consolas"/>
          <w:color w:val="343434"/>
        </w:rPr>
      </w:pPr>
      <w:ins w:id="33" w:author="Unknown">
        <w:r w:rsidRPr="00C5037D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Faster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way to create adjacent values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4" w:author="Unknown"/>
          <w:rFonts w:ascii="Consolas" w:eastAsia="Times New Roman" w:hAnsi="Consolas" w:cs="Consolas"/>
          <w:color w:val="343434"/>
        </w:rPr>
      </w:pPr>
      <w:proofErr w:type="gramStart"/>
      <w:ins w:id="35" w:author="Unknown">
        <w:r w:rsidRPr="00C5037D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1:10)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36" w:author="Unknown"/>
          <w:rFonts w:ascii="Arial" w:eastAsia="Times New Roman" w:hAnsi="Arial" w:cs="Arial"/>
          <w:color w:val="343434"/>
          <w:sz w:val="28"/>
          <w:szCs w:val="28"/>
        </w:rPr>
      </w:pPr>
      <w:ins w:id="37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38" w:author="Unknown"/>
          <w:rFonts w:ascii="Consolas" w:eastAsia="Times New Roman" w:hAnsi="Consolas" w:cs="Consolas"/>
          <w:color w:val="343434"/>
        </w:rPr>
      </w:pPr>
      <w:ins w:id="39" w:author="Unknown">
        <w:r w:rsidRPr="00C5037D">
          <w:rPr>
            <w:rFonts w:ascii="Consolas" w:eastAsia="Times New Roman" w:hAnsi="Consolas" w:cs="Consolas"/>
            <w:color w:val="343434"/>
          </w:rPr>
          <w:t>## [1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]  1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 2  3  4  5  6  7  8  9 10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40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41" w:author="Unknown">
        <w:r w:rsidRPr="00C5037D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Arithmetic Operators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42" w:author="Unknown"/>
          <w:rFonts w:ascii="Arial" w:eastAsia="Times New Roman" w:hAnsi="Arial" w:cs="Arial"/>
          <w:color w:val="343434"/>
          <w:sz w:val="28"/>
          <w:szCs w:val="28"/>
        </w:rPr>
      </w:pPr>
      <w:ins w:id="43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We will first see the basic arithmetic operations in R. The following operators stand for:</w:t>
        </w:r>
      </w:ins>
    </w:p>
    <w:tbl>
      <w:tblPr>
        <w:tblW w:w="124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03"/>
        <w:gridCol w:w="6204"/>
      </w:tblGrid>
      <w:tr w:rsidR="00C5037D" w:rsidRPr="00C5037D" w:rsidTr="00C5037D"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b/>
                <w:bCs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b/>
                <w:bCs/>
                <w:color w:val="343434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b/>
                <w:bCs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b/>
                <w:bCs/>
                <w:color w:val="343434"/>
                <w:sz w:val="28"/>
                <w:szCs w:val="28"/>
              </w:rPr>
              <w:t>Description</w:t>
            </w:r>
          </w:p>
        </w:tc>
      </w:tr>
      <w:tr w:rsidR="00C5037D" w:rsidRPr="00C5037D" w:rsidTr="00C5037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Addition</w:t>
            </w:r>
          </w:p>
        </w:tc>
      </w:tr>
      <w:tr w:rsidR="00C5037D" w:rsidRPr="00C5037D" w:rsidTr="00C5037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Subtraction</w:t>
            </w:r>
          </w:p>
        </w:tc>
      </w:tr>
      <w:tr w:rsidR="00C5037D" w:rsidRPr="00C5037D" w:rsidTr="00C5037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lastRenderedPageBreak/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Multiplication</w:t>
            </w:r>
          </w:p>
        </w:tc>
      </w:tr>
      <w:tr w:rsidR="00C5037D" w:rsidRPr="00C5037D" w:rsidTr="00C5037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Division</w:t>
            </w:r>
          </w:p>
        </w:tc>
      </w:tr>
      <w:tr w:rsidR="00C5037D" w:rsidRPr="00C5037D" w:rsidTr="00C5037D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^ or **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5037D" w:rsidRPr="00C5037D" w:rsidRDefault="00C5037D" w:rsidP="00C5037D">
            <w:pPr>
              <w:spacing w:before="100" w:beforeAutospacing="1" w:after="100" w:afterAutospacing="1" w:line="335" w:lineRule="atLeast"/>
              <w:rPr>
                <w:rFonts w:ascii="Arial" w:eastAsia="Times New Roman" w:hAnsi="Arial" w:cs="Arial"/>
                <w:color w:val="343434"/>
                <w:sz w:val="28"/>
                <w:szCs w:val="28"/>
              </w:rPr>
            </w:pPr>
            <w:r w:rsidRPr="00C5037D">
              <w:rPr>
                <w:rFonts w:ascii="Arial" w:eastAsia="Times New Roman" w:hAnsi="Arial" w:cs="Arial"/>
                <w:color w:val="343434"/>
                <w:sz w:val="28"/>
                <w:szCs w:val="28"/>
              </w:rPr>
              <w:t>Exponentiation</w:t>
            </w:r>
          </w:p>
        </w:tc>
      </w:tr>
    </w:tbl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4" w:author="Unknown"/>
          <w:rFonts w:ascii="Consolas" w:eastAsia="Times New Roman" w:hAnsi="Consolas" w:cs="Consolas"/>
          <w:color w:val="343434"/>
        </w:rPr>
      </w:pPr>
      <w:ins w:id="45" w:author="Unknown">
        <w:r w:rsidRPr="00C5037D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An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addition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46" w:author="Unknown"/>
          <w:rFonts w:ascii="Consolas" w:eastAsia="Times New Roman" w:hAnsi="Consolas" w:cs="Consolas"/>
          <w:color w:val="343434"/>
        </w:rPr>
      </w:pPr>
      <w:ins w:id="47" w:author="Unknown">
        <w:r w:rsidRPr="00C5037D">
          <w:rPr>
            <w:rFonts w:ascii="Consolas" w:eastAsia="Times New Roman" w:hAnsi="Consolas" w:cs="Consolas"/>
            <w:color w:val="343434"/>
          </w:rPr>
          <w:t>3 + 4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48" w:author="Unknown"/>
          <w:rFonts w:ascii="Arial" w:eastAsia="Times New Roman" w:hAnsi="Arial" w:cs="Arial"/>
          <w:color w:val="343434"/>
          <w:sz w:val="28"/>
          <w:szCs w:val="28"/>
        </w:rPr>
      </w:pPr>
      <w:ins w:id="49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0" w:author="Unknown"/>
          <w:rFonts w:ascii="Consolas" w:eastAsia="Times New Roman" w:hAnsi="Consolas" w:cs="Consolas"/>
          <w:color w:val="343434"/>
        </w:rPr>
      </w:pPr>
      <w:ins w:id="51" w:author="Unknown">
        <w:r w:rsidRPr="00C5037D">
          <w:rPr>
            <w:rFonts w:ascii="Consolas" w:eastAsia="Times New Roman" w:hAnsi="Consolas" w:cs="Consolas"/>
            <w:color w:val="343434"/>
          </w:rPr>
          <w:t>## [1] 7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52" w:author="Unknown"/>
          <w:rFonts w:ascii="Arial" w:eastAsia="Times New Roman" w:hAnsi="Arial" w:cs="Arial"/>
          <w:color w:val="343434"/>
          <w:sz w:val="28"/>
          <w:szCs w:val="28"/>
        </w:rPr>
      </w:pPr>
      <w:ins w:id="53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You can easily copy and paste the above R code into </w:t>
        </w:r>
        <w:proofErr w:type="spell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Rstudio</w:t>
        </w:r>
        <w:proofErr w:type="spell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 Console. The</w:t>
        </w:r>
        <w:r w:rsidRPr="00C5037D">
          <w:rPr>
            <w:rFonts w:ascii="Arial" w:eastAsia="Times New Roman" w:hAnsi="Arial" w:cs="Arial"/>
            <w:color w:val="343434"/>
            <w:sz w:val="28"/>
          </w:rPr>
          <w:t> </w:t>
        </w:r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  <w:r w:rsidRPr="00C5037D">
          <w:rPr>
            <w:rFonts w:ascii="Arial" w:eastAsia="Times New Roman" w:hAnsi="Arial" w:cs="Arial"/>
            <w:color w:val="343434"/>
            <w:sz w:val="28"/>
          </w:rPr>
          <w:t> </w:t>
        </w:r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is displayed after the character #. For instance, we write the code </w:t>
        </w:r>
        <w:proofErr w:type="gram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print(</w:t>
        </w:r>
        <w:proofErr w:type="gram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'Guru99') the output will be ##[1] Guru99.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54" w:author="Unknown"/>
          <w:rFonts w:ascii="Arial" w:eastAsia="Times New Roman" w:hAnsi="Arial" w:cs="Arial"/>
          <w:color w:val="343434"/>
          <w:sz w:val="28"/>
          <w:szCs w:val="28"/>
        </w:rPr>
      </w:pPr>
      <w:ins w:id="55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The ## means we print an output and the number in the square bracket ([1]) is the number of the display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56" w:author="Unknown"/>
          <w:rFonts w:ascii="Arial" w:eastAsia="Times New Roman" w:hAnsi="Arial" w:cs="Arial"/>
          <w:color w:val="343434"/>
          <w:sz w:val="28"/>
          <w:szCs w:val="28"/>
        </w:rPr>
      </w:pPr>
      <w:proofErr w:type="gramStart"/>
      <w:ins w:id="57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The sentences starting with #</w:t>
        </w:r>
        <w:r w:rsidRPr="00C5037D">
          <w:rPr>
            <w:rFonts w:ascii="Arial" w:eastAsia="Times New Roman" w:hAnsi="Arial" w:cs="Arial"/>
            <w:color w:val="343434"/>
            <w:sz w:val="28"/>
          </w:rPr>
          <w:t> </w:t>
        </w:r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annotation</w:t>
        </w:r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.</w:t>
        </w:r>
        <w:proofErr w:type="gram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 We can use # inside an R script to add any comment we want. R won't read it during the running time.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58" w:author="Unknown"/>
          <w:rFonts w:ascii="Consolas" w:eastAsia="Times New Roman" w:hAnsi="Consolas" w:cs="Consolas"/>
          <w:color w:val="343434"/>
        </w:rPr>
      </w:pPr>
      <w:ins w:id="59" w:author="Unknown">
        <w:r w:rsidRPr="00C5037D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A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multiplication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0" w:author="Unknown"/>
          <w:rFonts w:ascii="Consolas" w:eastAsia="Times New Roman" w:hAnsi="Consolas" w:cs="Consolas"/>
          <w:color w:val="343434"/>
        </w:rPr>
      </w:pPr>
      <w:ins w:id="61" w:author="Unknown">
        <w:r w:rsidRPr="00C5037D">
          <w:rPr>
            <w:rFonts w:ascii="Consolas" w:eastAsia="Times New Roman" w:hAnsi="Consolas" w:cs="Consolas"/>
            <w:color w:val="343434"/>
          </w:rPr>
          <w:t>3*5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62" w:author="Unknown"/>
          <w:rFonts w:ascii="Arial" w:eastAsia="Times New Roman" w:hAnsi="Arial" w:cs="Arial"/>
          <w:color w:val="343434"/>
          <w:sz w:val="28"/>
          <w:szCs w:val="28"/>
        </w:rPr>
      </w:pPr>
      <w:ins w:id="63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4" w:author="Unknown"/>
          <w:rFonts w:ascii="Consolas" w:eastAsia="Times New Roman" w:hAnsi="Consolas" w:cs="Consolas"/>
          <w:color w:val="343434"/>
        </w:rPr>
      </w:pPr>
      <w:ins w:id="65" w:author="Unknown">
        <w:r w:rsidRPr="00C5037D">
          <w:rPr>
            <w:rFonts w:ascii="Consolas" w:eastAsia="Times New Roman" w:hAnsi="Consolas" w:cs="Consolas"/>
            <w:color w:val="343434"/>
          </w:rPr>
          <w:t>## [1] 15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6" w:author="Unknown"/>
          <w:rFonts w:ascii="Consolas" w:eastAsia="Times New Roman" w:hAnsi="Consolas" w:cs="Consolas"/>
          <w:color w:val="343434"/>
        </w:rPr>
      </w:pPr>
      <w:ins w:id="67" w:author="Unknown">
        <w:r w:rsidRPr="00C5037D">
          <w:rPr>
            <w:rFonts w:ascii="Consolas" w:eastAsia="Times New Roman" w:hAnsi="Consolas" w:cs="Consolas"/>
            <w:color w:val="343434"/>
          </w:rPr>
          <w:t xml:space="preserve">#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A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division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68" w:author="Unknown"/>
          <w:rFonts w:ascii="Consolas" w:eastAsia="Times New Roman" w:hAnsi="Consolas" w:cs="Consolas"/>
          <w:color w:val="343434"/>
        </w:rPr>
      </w:pPr>
      <w:ins w:id="69" w:author="Unknown">
        <w:r w:rsidRPr="00C5037D">
          <w:rPr>
            <w:rFonts w:ascii="Consolas" w:eastAsia="Times New Roman" w:hAnsi="Consolas" w:cs="Consolas"/>
            <w:color w:val="343434"/>
          </w:rPr>
          <w:t>(5+5)/2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70" w:author="Unknown"/>
          <w:rFonts w:ascii="Arial" w:eastAsia="Times New Roman" w:hAnsi="Arial" w:cs="Arial"/>
          <w:color w:val="343434"/>
          <w:sz w:val="28"/>
          <w:szCs w:val="28"/>
        </w:rPr>
      </w:pPr>
      <w:ins w:id="71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2" w:author="Unknown"/>
          <w:rFonts w:ascii="Consolas" w:eastAsia="Times New Roman" w:hAnsi="Consolas" w:cs="Consolas"/>
          <w:color w:val="343434"/>
        </w:rPr>
      </w:pPr>
      <w:ins w:id="73" w:author="Unknown">
        <w:r w:rsidRPr="00C5037D">
          <w:rPr>
            <w:rFonts w:ascii="Consolas" w:eastAsia="Times New Roman" w:hAnsi="Consolas" w:cs="Consolas"/>
            <w:color w:val="343434"/>
          </w:rPr>
          <w:t>## [1] 5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4" w:author="Unknown"/>
          <w:rFonts w:ascii="Consolas" w:eastAsia="Times New Roman" w:hAnsi="Consolas" w:cs="Consolas"/>
          <w:color w:val="343434"/>
        </w:rPr>
      </w:pPr>
      <w:ins w:id="75" w:author="Unknown">
        <w:r w:rsidRPr="00C5037D">
          <w:rPr>
            <w:rFonts w:ascii="Consolas" w:eastAsia="Times New Roman" w:hAnsi="Consolas" w:cs="Consolas"/>
            <w:color w:val="343434"/>
          </w:rPr>
          <w:t># Exponentiation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76" w:author="Unknown"/>
          <w:rFonts w:ascii="Consolas" w:eastAsia="Times New Roman" w:hAnsi="Consolas" w:cs="Consolas"/>
          <w:color w:val="343434"/>
        </w:rPr>
      </w:pPr>
      <w:ins w:id="77" w:author="Unknown">
        <w:r w:rsidRPr="00C5037D">
          <w:rPr>
            <w:rFonts w:ascii="Consolas" w:eastAsia="Times New Roman" w:hAnsi="Consolas" w:cs="Consolas"/>
            <w:color w:val="343434"/>
          </w:rPr>
          <w:t>2^5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78" w:author="Unknown"/>
          <w:rFonts w:ascii="Arial" w:eastAsia="Times New Roman" w:hAnsi="Arial" w:cs="Arial"/>
          <w:color w:val="343434"/>
          <w:sz w:val="28"/>
          <w:szCs w:val="28"/>
        </w:rPr>
      </w:pPr>
      <w:ins w:id="79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0" w:author="Unknown"/>
          <w:rFonts w:ascii="Consolas" w:eastAsia="Times New Roman" w:hAnsi="Consolas" w:cs="Consolas"/>
          <w:color w:val="343434"/>
        </w:rPr>
      </w:pPr>
      <w:ins w:id="81" w:author="Unknown">
        <w:r w:rsidRPr="00C5037D">
          <w:rPr>
            <w:rFonts w:ascii="Consolas" w:eastAsia="Times New Roman" w:hAnsi="Consolas" w:cs="Consolas"/>
            <w:color w:val="343434"/>
          </w:rPr>
          <w:t>## [1] 32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2" w:author="Unknown"/>
          <w:rFonts w:ascii="Consolas" w:eastAsia="Times New Roman" w:hAnsi="Consolas" w:cs="Consolas"/>
          <w:color w:val="343434"/>
        </w:rPr>
      </w:pPr>
      <w:ins w:id="83" w:author="Unknown">
        <w:r w:rsidRPr="00C5037D">
          <w:rPr>
            <w:rFonts w:ascii="Consolas" w:eastAsia="Times New Roman" w:hAnsi="Consolas" w:cs="Consolas"/>
            <w:color w:val="343434"/>
          </w:rPr>
          <w:lastRenderedPageBreak/>
          <w:t># Modulo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4" w:author="Unknown"/>
          <w:rFonts w:ascii="Consolas" w:eastAsia="Times New Roman" w:hAnsi="Consolas" w:cs="Consolas"/>
          <w:color w:val="343434"/>
        </w:rPr>
      </w:pPr>
      <w:ins w:id="85" w:author="Unknown">
        <w:r w:rsidRPr="00C5037D">
          <w:rPr>
            <w:rFonts w:ascii="Consolas" w:eastAsia="Times New Roman" w:hAnsi="Consolas" w:cs="Consolas"/>
            <w:color w:val="343434"/>
          </w:rPr>
          <w:t>28%%6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86" w:author="Unknown"/>
          <w:rFonts w:ascii="Arial" w:eastAsia="Times New Roman" w:hAnsi="Arial" w:cs="Arial"/>
          <w:color w:val="343434"/>
          <w:sz w:val="28"/>
          <w:szCs w:val="28"/>
        </w:rPr>
      </w:pPr>
      <w:ins w:id="87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88" w:author="Unknown"/>
          <w:rFonts w:ascii="Consolas" w:eastAsia="Times New Roman" w:hAnsi="Consolas" w:cs="Consolas"/>
          <w:color w:val="343434"/>
        </w:rPr>
      </w:pPr>
      <w:ins w:id="89" w:author="Unknown">
        <w:r w:rsidRPr="00C5037D">
          <w:rPr>
            <w:rFonts w:ascii="Consolas" w:eastAsia="Times New Roman" w:hAnsi="Consolas" w:cs="Consolas"/>
            <w:color w:val="343434"/>
          </w:rPr>
          <w:t>## [1] 4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372" w:lineRule="atLeast"/>
        <w:outlineLvl w:val="1"/>
        <w:rPr>
          <w:ins w:id="90" w:author="Unknown"/>
          <w:rFonts w:ascii="Calibri" w:eastAsia="Times New Roman" w:hAnsi="Calibri" w:cs="Calibri"/>
          <w:b/>
          <w:bCs/>
          <w:color w:val="343434"/>
          <w:sz w:val="44"/>
          <w:szCs w:val="44"/>
        </w:rPr>
      </w:pPr>
      <w:ins w:id="91" w:author="Unknown">
        <w:r w:rsidRPr="00C5037D">
          <w:rPr>
            <w:rFonts w:ascii="Calibri" w:eastAsia="Times New Roman" w:hAnsi="Calibri" w:cs="Calibri"/>
            <w:b/>
            <w:bCs/>
            <w:color w:val="343434"/>
            <w:sz w:val="44"/>
            <w:szCs w:val="44"/>
          </w:rPr>
          <w:t>Logical Operators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92" w:author="Unknown"/>
          <w:rFonts w:ascii="Arial" w:eastAsia="Times New Roman" w:hAnsi="Arial" w:cs="Arial"/>
          <w:color w:val="343434"/>
          <w:sz w:val="28"/>
          <w:szCs w:val="28"/>
        </w:rPr>
      </w:pPr>
      <w:ins w:id="93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With logical operators, we want to return values inside the vector based on logical conditions. Following is a detailed list of logical operators available in R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jc w:val="center"/>
        <w:rPr>
          <w:ins w:id="94" w:author="Unknown"/>
          <w:rFonts w:ascii="Arial" w:eastAsia="Times New Roman" w:hAnsi="Arial" w:cs="Arial"/>
          <w:color w:val="343434"/>
          <w:sz w:val="28"/>
          <w:szCs w:val="28"/>
        </w:rPr>
      </w:pPr>
      <w:r>
        <w:rPr>
          <w:rFonts w:ascii="Arial" w:eastAsia="Times New Roman" w:hAnsi="Arial" w:cs="Arial"/>
          <w:noProof/>
          <w:color w:val="04B8E6"/>
          <w:sz w:val="28"/>
          <w:szCs w:val="28"/>
        </w:rPr>
        <w:drawing>
          <wp:inline distT="0" distB="0" distL="0" distR="0">
            <wp:extent cx="4752975" cy="2891790"/>
            <wp:effectExtent l="19050" t="0" r="9525" b="0"/>
            <wp:docPr id="1" name="Picture 1" descr="https://www.guru99.com/images/r_programming/032918_1328_RDataTypes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r_programming/032918_1328_RDataTypes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95" w:author="Unknown"/>
          <w:rFonts w:ascii="Arial" w:eastAsia="Times New Roman" w:hAnsi="Arial" w:cs="Arial"/>
          <w:color w:val="343434"/>
          <w:sz w:val="28"/>
          <w:szCs w:val="28"/>
        </w:rPr>
      </w:pPr>
      <w:ins w:id="96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The logical statements in R are wrapped inside the []. We can add many conditional statements as we like but we need to include them in a parenthesis. We can follow this structure to create a conditional statement: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97" w:author="Unknown"/>
          <w:rFonts w:ascii="Consolas" w:eastAsia="Times New Roman" w:hAnsi="Consolas" w:cs="Consolas"/>
          <w:color w:val="343434"/>
        </w:rPr>
      </w:pPr>
      <w:proofErr w:type="spellStart"/>
      <w:ins w:id="98" w:author="Unknown">
        <w:r w:rsidRPr="00C5037D">
          <w:rPr>
            <w:rFonts w:ascii="Consolas" w:eastAsia="Times New Roman" w:hAnsi="Consolas" w:cs="Consolas"/>
            <w:color w:val="343434"/>
          </w:rPr>
          <w:t>variable_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name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[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(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conditional_statement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)]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99" w:author="Unknown"/>
          <w:rFonts w:ascii="Arial" w:eastAsia="Times New Roman" w:hAnsi="Arial" w:cs="Arial"/>
          <w:color w:val="343434"/>
          <w:sz w:val="28"/>
          <w:szCs w:val="28"/>
        </w:rPr>
      </w:pPr>
      <w:ins w:id="100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With </w:t>
        </w:r>
        <w:proofErr w:type="spell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variable_name</w:t>
        </w:r>
        <w:proofErr w:type="spell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 referring to the variable, we want to use for the statement. We create the logical statement i.e. </w:t>
        </w:r>
        <w:proofErr w:type="spell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variable_name</w:t>
        </w:r>
        <w:proofErr w:type="spell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 &gt; 0. Finally, we use the square bracket to finalize the logical statement. </w:t>
        </w:r>
        <w:proofErr w:type="gram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Below, an example of a logical statement.</w:t>
        </w:r>
        <w:proofErr w:type="gramEnd"/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1" w:author="Unknown"/>
          <w:rFonts w:ascii="Consolas" w:eastAsia="Times New Roman" w:hAnsi="Consolas" w:cs="Consolas"/>
          <w:color w:val="343434"/>
        </w:rPr>
      </w:pPr>
      <w:ins w:id="102" w:author="Unknown">
        <w:r w:rsidRPr="00C5037D">
          <w:rPr>
            <w:rFonts w:ascii="Consolas" w:eastAsia="Times New Roman" w:hAnsi="Consolas" w:cs="Consolas"/>
            <w:color w:val="343434"/>
          </w:rPr>
          <w:t># Create a vector from 1 to 10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3" w:author="Unknown"/>
          <w:rFonts w:ascii="Consolas" w:eastAsia="Times New Roman" w:hAnsi="Consolas" w:cs="Consolas"/>
          <w:color w:val="343434"/>
        </w:rPr>
      </w:pPr>
      <w:proofErr w:type="spellStart"/>
      <w:ins w:id="104" w:author="Unknown">
        <w:r w:rsidRPr="00C5037D">
          <w:rPr>
            <w:rFonts w:ascii="Consolas" w:eastAsia="Times New Roman" w:hAnsi="Consolas" w:cs="Consolas"/>
            <w:color w:val="343434"/>
          </w:rPr>
          <w:lastRenderedPageBreak/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&lt;-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1:10)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5" w:author="Unknown"/>
          <w:rFonts w:ascii="Consolas" w:eastAsia="Times New Roman" w:hAnsi="Consolas" w:cs="Consolas"/>
          <w:color w:val="343434"/>
        </w:rPr>
      </w:pPr>
      <w:proofErr w:type="spellStart"/>
      <w:ins w:id="106" w:author="Unknown">
        <w:r w:rsidRPr="00C5037D">
          <w:rPr>
            <w:rFonts w:ascii="Consolas" w:eastAsia="Times New Roman" w:hAnsi="Consolas" w:cs="Consolas"/>
            <w:color w:val="343434"/>
          </w:rPr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&gt;5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07" w:author="Unknown"/>
          <w:rFonts w:ascii="Arial" w:eastAsia="Times New Roman" w:hAnsi="Arial" w:cs="Arial"/>
          <w:color w:val="343434"/>
          <w:sz w:val="28"/>
          <w:szCs w:val="28"/>
        </w:rPr>
      </w:pPr>
      <w:ins w:id="108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09" w:author="Unknown"/>
          <w:rFonts w:ascii="Consolas" w:eastAsia="Times New Roman" w:hAnsi="Consolas" w:cs="Consolas"/>
          <w:color w:val="343434"/>
        </w:rPr>
      </w:pPr>
      <w:ins w:id="110" w:author="Unknown">
        <w:r w:rsidRPr="00C5037D">
          <w:rPr>
            <w:rFonts w:ascii="Consolas" w:eastAsia="Times New Roman" w:hAnsi="Consolas" w:cs="Consolas"/>
            <w:color w:val="343434"/>
          </w:rPr>
          <w:t>## [1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]FALSE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FALSE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FALSE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FALSE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FALSE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 TRUE 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TRUE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TRUE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TRUE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 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TRUE</w:t>
        </w:r>
        <w:proofErr w:type="spellEnd"/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11" w:author="Unknown"/>
          <w:rFonts w:ascii="Arial" w:eastAsia="Times New Roman" w:hAnsi="Arial" w:cs="Arial"/>
          <w:color w:val="343434"/>
          <w:sz w:val="28"/>
          <w:szCs w:val="28"/>
        </w:rPr>
      </w:pPr>
      <w:ins w:id="112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In the output above, R reads each value and compares it to the statement </w:t>
        </w:r>
        <w:proofErr w:type="spell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logical_vector</w:t>
        </w:r>
        <w:proofErr w:type="spell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&gt;5. If the value is strictly superior to five, then the condition is TRUE, otherwise FALSE. R returns a vector of TRUE and FALSE.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13" w:author="Unknown"/>
          <w:rFonts w:ascii="Arial" w:eastAsia="Times New Roman" w:hAnsi="Arial" w:cs="Arial"/>
          <w:color w:val="343434"/>
          <w:sz w:val="28"/>
          <w:szCs w:val="28"/>
        </w:rPr>
      </w:pPr>
      <w:ins w:id="114" w:author="Unknown"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In the example below, we want to extract the values that only meet the condition 'is strictly superior to five'. For that, we can wrap the condition inside a square bracket </w:t>
        </w:r>
        <w:proofErr w:type="gramStart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>precede</w:t>
        </w:r>
        <w:proofErr w:type="gramEnd"/>
        <w:r w:rsidRPr="00C5037D">
          <w:rPr>
            <w:rFonts w:ascii="Arial" w:eastAsia="Times New Roman" w:hAnsi="Arial" w:cs="Arial"/>
            <w:color w:val="343434"/>
            <w:sz w:val="28"/>
            <w:szCs w:val="28"/>
          </w:rPr>
          <w:t xml:space="preserve"> by the vector containing the values.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5" w:author="Unknown"/>
          <w:rFonts w:ascii="Consolas" w:eastAsia="Times New Roman" w:hAnsi="Consolas" w:cs="Consolas"/>
          <w:color w:val="343434"/>
        </w:rPr>
      </w:pPr>
      <w:ins w:id="116" w:author="Unknown">
        <w:r w:rsidRPr="00C5037D">
          <w:rPr>
            <w:rFonts w:ascii="Consolas" w:eastAsia="Times New Roman" w:hAnsi="Consolas" w:cs="Consolas"/>
            <w:color w:val="343434"/>
          </w:rPr>
          <w:t># Print value strictly above 5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17" w:author="Unknown"/>
          <w:rFonts w:ascii="Consolas" w:eastAsia="Times New Roman" w:hAnsi="Consolas" w:cs="Consolas"/>
          <w:color w:val="343434"/>
        </w:rPr>
      </w:pPr>
      <w:proofErr w:type="spellStart"/>
      <w:ins w:id="118" w:author="Unknown">
        <w:r w:rsidRPr="00C5037D">
          <w:rPr>
            <w:rFonts w:ascii="Consolas" w:eastAsia="Times New Roman" w:hAnsi="Consolas" w:cs="Consolas"/>
            <w:color w:val="343434"/>
          </w:rPr>
          <w:t>logical_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[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(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&gt;5)]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19" w:author="Unknown"/>
          <w:rFonts w:ascii="Arial" w:eastAsia="Times New Roman" w:hAnsi="Arial" w:cs="Arial"/>
          <w:color w:val="343434"/>
          <w:sz w:val="28"/>
          <w:szCs w:val="28"/>
        </w:rPr>
      </w:pPr>
      <w:ins w:id="120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1" w:author="Unknown"/>
          <w:rFonts w:ascii="Consolas" w:eastAsia="Times New Roman" w:hAnsi="Consolas" w:cs="Consolas"/>
          <w:color w:val="343434"/>
        </w:rPr>
      </w:pPr>
      <w:ins w:id="122" w:author="Unknown">
        <w:r w:rsidRPr="00C5037D">
          <w:rPr>
            <w:rFonts w:ascii="Consolas" w:eastAsia="Times New Roman" w:hAnsi="Consolas" w:cs="Consolas"/>
            <w:color w:val="343434"/>
          </w:rPr>
          <w:t>## [1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]  6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 xml:space="preserve">  7  8  9 10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3" w:author="Unknown"/>
          <w:rFonts w:ascii="Consolas" w:eastAsia="Times New Roman" w:hAnsi="Consolas" w:cs="Consolas"/>
          <w:color w:val="343434"/>
        </w:rPr>
      </w:pPr>
      <w:ins w:id="124" w:author="Unknown">
        <w:r w:rsidRPr="00C5037D">
          <w:rPr>
            <w:rFonts w:ascii="Consolas" w:eastAsia="Times New Roman" w:hAnsi="Consolas" w:cs="Consolas"/>
            <w:color w:val="343434"/>
          </w:rPr>
          <w:t># Print 5 and 6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5" w:author="Unknown"/>
          <w:rFonts w:ascii="Consolas" w:eastAsia="Times New Roman" w:hAnsi="Consolas" w:cs="Consolas"/>
          <w:color w:val="343434"/>
        </w:rPr>
      </w:pPr>
      <w:proofErr w:type="spellStart"/>
      <w:ins w:id="126" w:author="Unknown">
        <w:r w:rsidRPr="00C5037D">
          <w:rPr>
            <w:rFonts w:ascii="Consolas" w:eastAsia="Times New Roman" w:hAnsi="Consolas" w:cs="Consolas"/>
            <w:color w:val="343434"/>
          </w:rPr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 xml:space="preserve"> &lt;- 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c(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1:10)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27" w:author="Unknown"/>
          <w:rFonts w:ascii="Consolas" w:eastAsia="Times New Roman" w:hAnsi="Consolas" w:cs="Consolas"/>
          <w:color w:val="343434"/>
        </w:rPr>
      </w:pPr>
      <w:proofErr w:type="spellStart"/>
      <w:ins w:id="128" w:author="Unknown">
        <w:r w:rsidRPr="00C5037D">
          <w:rPr>
            <w:rFonts w:ascii="Consolas" w:eastAsia="Times New Roman" w:hAnsi="Consolas" w:cs="Consolas"/>
            <w:color w:val="343434"/>
          </w:rPr>
          <w:t>logical_</w:t>
        </w:r>
        <w:proofErr w:type="gramStart"/>
        <w:r w:rsidRPr="00C5037D">
          <w:rPr>
            <w:rFonts w:ascii="Consolas" w:eastAsia="Times New Roman" w:hAnsi="Consolas" w:cs="Consolas"/>
            <w:color w:val="343434"/>
          </w:rPr>
          <w:t>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[</w:t>
        </w:r>
        <w:proofErr w:type="gramEnd"/>
        <w:r w:rsidRPr="00C5037D">
          <w:rPr>
            <w:rFonts w:ascii="Consolas" w:eastAsia="Times New Roman" w:hAnsi="Consolas" w:cs="Consolas"/>
            <w:color w:val="343434"/>
          </w:rPr>
          <w:t>(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&gt;4) &amp; (</w:t>
        </w:r>
        <w:proofErr w:type="spellStart"/>
        <w:r w:rsidRPr="00C5037D">
          <w:rPr>
            <w:rFonts w:ascii="Consolas" w:eastAsia="Times New Roman" w:hAnsi="Consolas" w:cs="Consolas"/>
            <w:color w:val="343434"/>
          </w:rPr>
          <w:t>logical_vector</w:t>
        </w:r>
        <w:proofErr w:type="spellEnd"/>
        <w:r w:rsidRPr="00C5037D">
          <w:rPr>
            <w:rFonts w:ascii="Consolas" w:eastAsia="Times New Roman" w:hAnsi="Consolas" w:cs="Consolas"/>
            <w:color w:val="343434"/>
          </w:rPr>
          <w:t>&lt;7)]</w:t>
        </w:r>
      </w:ins>
    </w:p>
    <w:p w:rsidR="00C5037D" w:rsidRPr="00C5037D" w:rsidRDefault="00C5037D" w:rsidP="00C5037D">
      <w:pPr>
        <w:shd w:val="clear" w:color="auto" w:fill="FFFFFF"/>
        <w:spacing w:before="100" w:beforeAutospacing="1" w:after="100" w:afterAutospacing="1" w:line="240" w:lineRule="auto"/>
        <w:rPr>
          <w:ins w:id="129" w:author="Unknown"/>
          <w:rFonts w:ascii="Arial" w:eastAsia="Times New Roman" w:hAnsi="Arial" w:cs="Arial"/>
          <w:color w:val="343434"/>
          <w:sz w:val="28"/>
          <w:szCs w:val="28"/>
        </w:rPr>
      </w:pPr>
      <w:ins w:id="130" w:author="Unknown">
        <w:r w:rsidRPr="00C5037D">
          <w:rPr>
            <w:rFonts w:ascii="Arial" w:eastAsia="Times New Roman" w:hAnsi="Arial" w:cs="Arial"/>
            <w:b/>
            <w:bCs/>
            <w:color w:val="343434"/>
            <w:sz w:val="28"/>
          </w:rPr>
          <w:t>Output:</w:t>
        </w:r>
      </w:ins>
    </w:p>
    <w:p w:rsidR="00C5037D" w:rsidRPr="00C5037D" w:rsidRDefault="00C5037D" w:rsidP="00C503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5" w:lineRule="atLeast"/>
        <w:rPr>
          <w:ins w:id="131" w:author="Unknown"/>
          <w:rFonts w:ascii="Consolas" w:eastAsia="Times New Roman" w:hAnsi="Consolas" w:cs="Consolas"/>
          <w:color w:val="343434"/>
        </w:rPr>
      </w:pPr>
      <w:ins w:id="132" w:author="Unknown">
        <w:r w:rsidRPr="00C5037D">
          <w:rPr>
            <w:rFonts w:ascii="Consolas" w:eastAsia="Times New Roman" w:hAnsi="Consolas" w:cs="Consolas"/>
            <w:color w:val="343434"/>
          </w:rPr>
          <w:t>## [1] 5 6</w:t>
        </w:r>
      </w:ins>
    </w:p>
    <w:p w:rsidR="006F3834" w:rsidRDefault="006F3834"/>
    <w:sectPr w:rsidR="006F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A4183"/>
    <w:multiLevelType w:val="multilevel"/>
    <w:tmpl w:val="D87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4411D"/>
    <w:multiLevelType w:val="multilevel"/>
    <w:tmpl w:val="93F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5037D"/>
    <w:rsid w:val="006F3834"/>
    <w:rsid w:val="00C5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3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3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5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37D"/>
    <w:rPr>
      <w:b/>
      <w:bCs/>
    </w:rPr>
  </w:style>
  <w:style w:type="character" w:customStyle="1" w:styleId="apple-converted-space">
    <w:name w:val="apple-converted-space"/>
    <w:basedOn w:val="DefaultParagraphFont"/>
    <w:rsid w:val="00C503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3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images/r_programming/032918_1328_RDataTypes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2018-09-02T05:54:00Z</dcterms:created>
  <dcterms:modified xsi:type="dcterms:W3CDTF">2018-09-02T05:55:00Z</dcterms:modified>
</cp:coreProperties>
</file>