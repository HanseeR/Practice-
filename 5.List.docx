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4B6" w:rsidRPr="000554B6" w:rsidRDefault="000554B6" w:rsidP="000554B6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Calibri" w:eastAsia="Times New Roman" w:hAnsi="Calibri" w:cs="Calibri"/>
          <w:b/>
          <w:bCs/>
          <w:color w:val="343434"/>
          <w:sz w:val="37"/>
          <w:szCs w:val="37"/>
        </w:rPr>
      </w:pPr>
      <w:r w:rsidRPr="000554B6">
        <w:rPr>
          <w:rFonts w:ascii="Calibri" w:eastAsia="Times New Roman" w:hAnsi="Calibri" w:cs="Calibri"/>
          <w:b/>
          <w:bCs/>
          <w:color w:val="343434"/>
          <w:sz w:val="37"/>
          <w:szCs w:val="37"/>
        </w:rPr>
        <w:t>What is a List?</w:t>
      </w:r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0554B6">
        <w:rPr>
          <w:rFonts w:ascii="Arial" w:eastAsia="Times New Roman" w:hAnsi="Arial" w:cs="Arial"/>
          <w:color w:val="343434"/>
          <w:sz w:val="28"/>
          <w:szCs w:val="28"/>
        </w:rPr>
        <w:t>A</w:t>
      </w:r>
      <w:r w:rsidRPr="000554B6">
        <w:rPr>
          <w:rFonts w:ascii="Arial" w:eastAsia="Times New Roman" w:hAnsi="Arial" w:cs="Arial"/>
          <w:color w:val="343434"/>
          <w:sz w:val="28"/>
        </w:rPr>
        <w:t> </w:t>
      </w:r>
      <w:r w:rsidRPr="000554B6">
        <w:rPr>
          <w:rFonts w:ascii="Arial" w:eastAsia="Times New Roman" w:hAnsi="Arial" w:cs="Arial"/>
          <w:b/>
          <w:bCs/>
          <w:color w:val="343434"/>
          <w:sz w:val="28"/>
        </w:rPr>
        <w:t>list</w:t>
      </w:r>
      <w:r w:rsidRPr="000554B6">
        <w:rPr>
          <w:rFonts w:ascii="Arial" w:eastAsia="Times New Roman" w:hAnsi="Arial" w:cs="Arial"/>
          <w:color w:val="343434"/>
          <w:sz w:val="28"/>
        </w:rPr>
        <w:t> </w:t>
      </w:r>
      <w:r w:rsidRPr="000554B6">
        <w:rPr>
          <w:rFonts w:ascii="Arial" w:eastAsia="Times New Roman" w:hAnsi="Arial" w:cs="Arial"/>
          <w:color w:val="343434"/>
          <w:sz w:val="28"/>
          <w:szCs w:val="28"/>
        </w:rPr>
        <w:t>is a great tool to store many kinds of object in the order expected. We can include matrices, vectors data frames or lists. We can imagine a list as a bag in which we want to put many different items. When we need to use an item, we open the bag and use it. A list is similar; we can store a collection of objects and use them when we need them.</w:t>
      </w:r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0554B6">
        <w:rPr>
          <w:rFonts w:ascii="Arial" w:eastAsia="Times New Roman" w:hAnsi="Arial" w:cs="Arial"/>
          <w:color w:val="343434"/>
          <w:sz w:val="28"/>
          <w:szCs w:val="28"/>
        </w:rPr>
        <w:t xml:space="preserve">We can use </w:t>
      </w:r>
      <w:proofErr w:type="gramStart"/>
      <w:r w:rsidRPr="000554B6">
        <w:rPr>
          <w:rFonts w:ascii="Arial" w:eastAsia="Times New Roman" w:hAnsi="Arial" w:cs="Arial"/>
          <w:color w:val="343434"/>
          <w:sz w:val="28"/>
          <w:szCs w:val="28"/>
        </w:rPr>
        <w:t>list(</w:t>
      </w:r>
      <w:proofErr w:type="gramEnd"/>
      <w:r w:rsidRPr="000554B6">
        <w:rPr>
          <w:rFonts w:ascii="Arial" w:eastAsia="Times New Roman" w:hAnsi="Arial" w:cs="Arial"/>
          <w:color w:val="343434"/>
          <w:sz w:val="28"/>
          <w:szCs w:val="28"/>
        </w:rPr>
        <w:t>) function to create a list.</w:t>
      </w:r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gramStart"/>
      <w:r w:rsidRPr="000554B6">
        <w:rPr>
          <w:rFonts w:ascii="Consolas" w:eastAsia="Times New Roman" w:hAnsi="Consolas" w:cs="Consolas"/>
          <w:color w:val="343434"/>
        </w:rPr>
        <w:t>list(</w:t>
      </w:r>
      <w:proofErr w:type="gramEnd"/>
      <w:r w:rsidRPr="000554B6">
        <w:rPr>
          <w:rFonts w:ascii="Consolas" w:eastAsia="Times New Roman" w:hAnsi="Consolas" w:cs="Consolas"/>
          <w:color w:val="343434"/>
        </w:rPr>
        <w:t>element_1, ...)</w:t>
      </w:r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gramStart"/>
      <w:r w:rsidRPr="000554B6">
        <w:rPr>
          <w:rFonts w:ascii="Consolas" w:eastAsia="Times New Roman" w:hAnsi="Consolas" w:cs="Consolas"/>
          <w:color w:val="343434"/>
        </w:rPr>
        <w:t>arguments</w:t>
      </w:r>
      <w:proofErr w:type="gramEnd"/>
      <w:r w:rsidRPr="000554B6">
        <w:rPr>
          <w:rFonts w:ascii="Consolas" w:eastAsia="Times New Roman" w:hAnsi="Consolas" w:cs="Consolas"/>
          <w:color w:val="343434"/>
        </w:rPr>
        <w:t>:</w:t>
      </w:r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0554B6">
        <w:rPr>
          <w:rFonts w:ascii="Consolas" w:eastAsia="Times New Roman" w:hAnsi="Consolas" w:cs="Consolas"/>
          <w:color w:val="343434"/>
        </w:rPr>
        <w:t>-element_1: store any type of R object</w:t>
      </w:r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0554B6">
        <w:rPr>
          <w:rFonts w:ascii="Consolas" w:eastAsia="Times New Roman" w:hAnsi="Consolas" w:cs="Consolas"/>
          <w:color w:val="343434"/>
        </w:rPr>
        <w:t xml:space="preserve">-...: pass as many objects as specifying. </w:t>
      </w:r>
      <w:proofErr w:type="gramStart"/>
      <w:r w:rsidRPr="000554B6">
        <w:rPr>
          <w:rFonts w:ascii="Consolas" w:eastAsia="Times New Roman" w:hAnsi="Consolas" w:cs="Consolas"/>
          <w:color w:val="343434"/>
        </w:rPr>
        <w:t>each</w:t>
      </w:r>
      <w:proofErr w:type="gramEnd"/>
      <w:r w:rsidRPr="000554B6">
        <w:rPr>
          <w:rFonts w:ascii="Consolas" w:eastAsia="Times New Roman" w:hAnsi="Consolas" w:cs="Consolas"/>
          <w:color w:val="343434"/>
        </w:rPr>
        <w:t xml:space="preserve"> object needs to be separated by a comma</w:t>
      </w:r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0554B6">
        <w:rPr>
          <w:rFonts w:ascii="Arial" w:eastAsia="Times New Roman" w:hAnsi="Arial" w:cs="Arial"/>
          <w:color w:val="343434"/>
          <w:sz w:val="28"/>
          <w:szCs w:val="28"/>
        </w:rPr>
        <w:t>In the example below, we create three different objects, a vector, a matrix and a data frame.</w:t>
      </w:r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0554B6">
        <w:rPr>
          <w:rFonts w:ascii="Arial" w:eastAsia="Times New Roman" w:hAnsi="Arial" w:cs="Arial"/>
          <w:b/>
          <w:bCs/>
          <w:color w:val="343434"/>
          <w:sz w:val="28"/>
        </w:rPr>
        <w:t>Step 1)</w:t>
      </w:r>
      <w:r w:rsidRPr="000554B6">
        <w:rPr>
          <w:rFonts w:ascii="Arial" w:eastAsia="Times New Roman" w:hAnsi="Arial" w:cs="Arial"/>
          <w:color w:val="343434"/>
          <w:sz w:val="28"/>
        </w:rPr>
        <w:t> </w:t>
      </w:r>
      <w:r w:rsidRPr="000554B6">
        <w:rPr>
          <w:rFonts w:ascii="Arial" w:eastAsia="Times New Roman" w:hAnsi="Arial" w:cs="Arial"/>
          <w:color w:val="343434"/>
          <w:sz w:val="28"/>
          <w:szCs w:val="28"/>
        </w:rPr>
        <w:t>Create a Vector</w:t>
      </w:r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0554B6">
        <w:rPr>
          <w:rFonts w:ascii="Consolas" w:eastAsia="Times New Roman" w:hAnsi="Consolas" w:cs="Consolas"/>
          <w:color w:val="343434"/>
        </w:rPr>
        <w:t># Vector with numeric from 1 up to 5</w:t>
      </w:r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spellStart"/>
      <w:proofErr w:type="gramStart"/>
      <w:r w:rsidRPr="000554B6">
        <w:rPr>
          <w:rFonts w:ascii="Consolas" w:eastAsia="Times New Roman" w:hAnsi="Consolas" w:cs="Consolas"/>
          <w:color w:val="343434"/>
        </w:rPr>
        <w:t>vect</w:t>
      </w:r>
      <w:proofErr w:type="spellEnd"/>
      <w:r w:rsidRPr="000554B6">
        <w:rPr>
          <w:rFonts w:ascii="Consolas" w:eastAsia="Times New Roman" w:hAnsi="Consolas" w:cs="Consolas"/>
          <w:color w:val="343434"/>
        </w:rPr>
        <w:t xml:space="preserve">  &lt;</w:t>
      </w:r>
      <w:proofErr w:type="gramEnd"/>
      <w:r w:rsidRPr="000554B6">
        <w:rPr>
          <w:rFonts w:ascii="Consolas" w:eastAsia="Times New Roman" w:hAnsi="Consolas" w:cs="Consolas"/>
          <w:color w:val="343434"/>
        </w:rPr>
        <w:t>- 1:5</w:t>
      </w:r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0554B6">
        <w:rPr>
          <w:rFonts w:ascii="Arial" w:eastAsia="Times New Roman" w:hAnsi="Arial" w:cs="Arial"/>
          <w:b/>
          <w:bCs/>
          <w:color w:val="343434"/>
          <w:sz w:val="28"/>
        </w:rPr>
        <w:t>Step 2)</w:t>
      </w:r>
      <w:r w:rsidRPr="000554B6">
        <w:rPr>
          <w:rFonts w:ascii="Arial" w:eastAsia="Times New Roman" w:hAnsi="Arial" w:cs="Arial"/>
          <w:color w:val="343434"/>
          <w:sz w:val="28"/>
        </w:rPr>
        <w:t> </w:t>
      </w:r>
      <w:r w:rsidRPr="000554B6">
        <w:rPr>
          <w:rFonts w:ascii="Arial" w:eastAsia="Times New Roman" w:hAnsi="Arial" w:cs="Arial"/>
          <w:color w:val="343434"/>
          <w:sz w:val="28"/>
          <w:szCs w:val="28"/>
        </w:rPr>
        <w:t>Create a Matrices</w:t>
      </w:r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0554B6">
        <w:rPr>
          <w:rFonts w:ascii="Consolas" w:eastAsia="Times New Roman" w:hAnsi="Consolas" w:cs="Consolas"/>
          <w:color w:val="343434"/>
        </w:rPr>
        <w:t xml:space="preserve"># </w:t>
      </w:r>
      <w:proofErr w:type="gramStart"/>
      <w:r w:rsidRPr="000554B6">
        <w:rPr>
          <w:rFonts w:ascii="Consolas" w:eastAsia="Times New Roman" w:hAnsi="Consolas" w:cs="Consolas"/>
          <w:color w:val="343434"/>
        </w:rPr>
        <w:t>A</w:t>
      </w:r>
      <w:proofErr w:type="gramEnd"/>
      <w:r w:rsidRPr="000554B6">
        <w:rPr>
          <w:rFonts w:ascii="Consolas" w:eastAsia="Times New Roman" w:hAnsi="Consolas" w:cs="Consolas"/>
          <w:color w:val="343434"/>
        </w:rPr>
        <w:t xml:space="preserve"> 2x 5 matrix</w:t>
      </w:r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gramStart"/>
      <w:r w:rsidRPr="000554B6">
        <w:rPr>
          <w:rFonts w:ascii="Consolas" w:eastAsia="Times New Roman" w:hAnsi="Consolas" w:cs="Consolas"/>
          <w:color w:val="343434"/>
        </w:rPr>
        <w:t>mat  &lt;</w:t>
      </w:r>
      <w:proofErr w:type="gramEnd"/>
      <w:r w:rsidRPr="000554B6">
        <w:rPr>
          <w:rFonts w:ascii="Consolas" w:eastAsia="Times New Roman" w:hAnsi="Consolas" w:cs="Consolas"/>
          <w:color w:val="343434"/>
        </w:rPr>
        <w:t xml:space="preserve">- matrix(1:9, </w:t>
      </w:r>
      <w:proofErr w:type="spellStart"/>
      <w:r w:rsidRPr="000554B6">
        <w:rPr>
          <w:rFonts w:ascii="Consolas" w:eastAsia="Times New Roman" w:hAnsi="Consolas" w:cs="Consolas"/>
          <w:color w:val="343434"/>
        </w:rPr>
        <w:t>ncol</w:t>
      </w:r>
      <w:proofErr w:type="spellEnd"/>
      <w:r w:rsidRPr="000554B6">
        <w:rPr>
          <w:rFonts w:ascii="Consolas" w:eastAsia="Times New Roman" w:hAnsi="Consolas" w:cs="Consolas"/>
          <w:color w:val="343434"/>
        </w:rPr>
        <w:t xml:space="preserve"> = 5)</w:t>
      </w:r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gramStart"/>
      <w:r w:rsidRPr="000554B6">
        <w:rPr>
          <w:rFonts w:ascii="Consolas" w:eastAsia="Times New Roman" w:hAnsi="Consolas" w:cs="Consolas"/>
          <w:color w:val="343434"/>
        </w:rPr>
        <w:t>dim(</w:t>
      </w:r>
      <w:proofErr w:type="gramEnd"/>
      <w:r w:rsidRPr="000554B6">
        <w:rPr>
          <w:rFonts w:ascii="Consolas" w:eastAsia="Times New Roman" w:hAnsi="Consolas" w:cs="Consolas"/>
          <w:color w:val="343434"/>
        </w:rPr>
        <w:t>mat)</w:t>
      </w:r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0554B6">
        <w:rPr>
          <w:rFonts w:ascii="Arial" w:eastAsia="Times New Roman" w:hAnsi="Arial" w:cs="Arial"/>
          <w:b/>
          <w:bCs/>
          <w:color w:val="343434"/>
          <w:sz w:val="28"/>
        </w:rPr>
        <w:t>Output:</w:t>
      </w:r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0554B6">
        <w:rPr>
          <w:rFonts w:ascii="Consolas" w:eastAsia="Times New Roman" w:hAnsi="Consolas" w:cs="Consolas"/>
          <w:color w:val="343434"/>
        </w:rPr>
        <w:t>## [1] 2 5</w:t>
      </w:r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0554B6">
        <w:rPr>
          <w:rFonts w:ascii="Arial" w:eastAsia="Times New Roman" w:hAnsi="Arial" w:cs="Arial"/>
          <w:b/>
          <w:bCs/>
          <w:color w:val="343434"/>
          <w:sz w:val="28"/>
        </w:rPr>
        <w:t>Step 3)</w:t>
      </w:r>
      <w:r w:rsidRPr="000554B6">
        <w:rPr>
          <w:rFonts w:ascii="Arial" w:eastAsia="Times New Roman" w:hAnsi="Arial" w:cs="Arial"/>
          <w:color w:val="343434"/>
          <w:sz w:val="28"/>
        </w:rPr>
        <w:t> </w:t>
      </w:r>
      <w:r w:rsidRPr="000554B6">
        <w:rPr>
          <w:rFonts w:ascii="Arial" w:eastAsia="Times New Roman" w:hAnsi="Arial" w:cs="Arial"/>
          <w:color w:val="343434"/>
          <w:sz w:val="28"/>
          <w:szCs w:val="28"/>
        </w:rPr>
        <w:t>Create Data Frame</w:t>
      </w:r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0554B6">
        <w:rPr>
          <w:rFonts w:ascii="Consolas" w:eastAsia="Times New Roman" w:hAnsi="Consolas" w:cs="Consolas"/>
          <w:color w:val="343434"/>
        </w:rPr>
        <w:t xml:space="preserve"># </w:t>
      </w:r>
      <w:proofErr w:type="gramStart"/>
      <w:r w:rsidRPr="000554B6">
        <w:rPr>
          <w:rFonts w:ascii="Consolas" w:eastAsia="Times New Roman" w:hAnsi="Consolas" w:cs="Consolas"/>
          <w:color w:val="343434"/>
        </w:rPr>
        <w:t>select</w:t>
      </w:r>
      <w:proofErr w:type="gramEnd"/>
      <w:r w:rsidRPr="000554B6">
        <w:rPr>
          <w:rFonts w:ascii="Consolas" w:eastAsia="Times New Roman" w:hAnsi="Consolas" w:cs="Consolas"/>
          <w:color w:val="343434"/>
        </w:rPr>
        <w:t xml:space="preserve"> the 10th row of the built-in R data set </w:t>
      </w:r>
      <w:proofErr w:type="spellStart"/>
      <w:r w:rsidRPr="000554B6">
        <w:rPr>
          <w:rFonts w:ascii="Consolas" w:eastAsia="Times New Roman" w:hAnsi="Consolas" w:cs="Consolas"/>
          <w:color w:val="343434"/>
        </w:rPr>
        <w:t>EuStockMarkets</w:t>
      </w:r>
      <w:proofErr w:type="spellEnd"/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spellStart"/>
      <w:proofErr w:type="gramStart"/>
      <w:r w:rsidRPr="000554B6">
        <w:rPr>
          <w:rFonts w:ascii="Consolas" w:eastAsia="Times New Roman" w:hAnsi="Consolas" w:cs="Consolas"/>
          <w:color w:val="343434"/>
        </w:rPr>
        <w:t>df</w:t>
      </w:r>
      <w:proofErr w:type="spellEnd"/>
      <w:proofErr w:type="gramEnd"/>
      <w:r w:rsidRPr="000554B6">
        <w:rPr>
          <w:rFonts w:ascii="Consolas" w:eastAsia="Times New Roman" w:hAnsi="Consolas" w:cs="Consolas"/>
          <w:color w:val="343434"/>
        </w:rPr>
        <w:t xml:space="preserve"> &lt;- </w:t>
      </w:r>
      <w:proofErr w:type="spellStart"/>
      <w:r w:rsidRPr="000554B6">
        <w:rPr>
          <w:rFonts w:ascii="Consolas" w:eastAsia="Times New Roman" w:hAnsi="Consolas" w:cs="Consolas"/>
          <w:color w:val="343434"/>
        </w:rPr>
        <w:t>EuStockMarkets</w:t>
      </w:r>
      <w:proofErr w:type="spellEnd"/>
      <w:r w:rsidRPr="000554B6">
        <w:rPr>
          <w:rFonts w:ascii="Consolas" w:eastAsia="Times New Roman" w:hAnsi="Consolas" w:cs="Consolas"/>
          <w:color w:val="343434"/>
        </w:rPr>
        <w:t>[1:10,]</w:t>
      </w:r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0554B6">
        <w:rPr>
          <w:rFonts w:ascii="Arial" w:eastAsia="Times New Roman" w:hAnsi="Arial" w:cs="Arial"/>
          <w:b/>
          <w:bCs/>
          <w:color w:val="343434"/>
          <w:sz w:val="28"/>
        </w:rPr>
        <w:t>Step 4)</w:t>
      </w:r>
      <w:r w:rsidRPr="000554B6">
        <w:rPr>
          <w:rFonts w:ascii="Arial" w:eastAsia="Times New Roman" w:hAnsi="Arial" w:cs="Arial"/>
          <w:color w:val="343434"/>
          <w:sz w:val="28"/>
        </w:rPr>
        <w:t> </w:t>
      </w:r>
      <w:r w:rsidRPr="000554B6">
        <w:rPr>
          <w:rFonts w:ascii="Arial" w:eastAsia="Times New Roman" w:hAnsi="Arial" w:cs="Arial"/>
          <w:color w:val="343434"/>
          <w:sz w:val="28"/>
          <w:szCs w:val="28"/>
        </w:rPr>
        <w:t>Create a List</w:t>
      </w:r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0554B6">
        <w:rPr>
          <w:rFonts w:ascii="Arial" w:eastAsia="Times New Roman" w:hAnsi="Arial" w:cs="Arial"/>
          <w:color w:val="343434"/>
          <w:sz w:val="28"/>
          <w:szCs w:val="28"/>
        </w:rPr>
        <w:lastRenderedPageBreak/>
        <w:t xml:space="preserve">Now, we can put the three </w:t>
      </w:r>
      <w:proofErr w:type="gramStart"/>
      <w:r w:rsidRPr="000554B6">
        <w:rPr>
          <w:rFonts w:ascii="Arial" w:eastAsia="Times New Roman" w:hAnsi="Arial" w:cs="Arial"/>
          <w:color w:val="343434"/>
          <w:sz w:val="28"/>
          <w:szCs w:val="28"/>
        </w:rPr>
        <w:t>object</w:t>
      </w:r>
      <w:proofErr w:type="gramEnd"/>
      <w:r w:rsidRPr="000554B6">
        <w:rPr>
          <w:rFonts w:ascii="Arial" w:eastAsia="Times New Roman" w:hAnsi="Arial" w:cs="Arial"/>
          <w:color w:val="343434"/>
          <w:sz w:val="28"/>
          <w:szCs w:val="28"/>
        </w:rPr>
        <w:t xml:space="preserve"> into a list.</w:t>
      </w:r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0" w:author="Unknown"/>
          <w:rFonts w:ascii="Consolas" w:eastAsia="Times New Roman" w:hAnsi="Consolas" w:cs="Consolas"/>
          <w:color w:val="343434"/>
        </w:rPr>
      </w:pPr>
      <w:ins w:id="1" w:author="Unknown">
        <w:r w:rsidRPr="000554B6">
          <w:rPr>
            <w:rFonts w:ascii="Consolas" w:eastAsia="Times New Roman" w:hAnsi="Consolas" w:cs="Consolas"/>
            <w:color w:val="343434"/>
          </w:rPr>
          <w:t xml:space="preserve"># Construct list with these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vec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, mat, and </w:t>
        </w:r>
        <w:proofErr w:type="spellStart"/>
        <w:proofErr w:type="gramStart"/>
        <w:r w:rsidRPr="000554B6">
          <w:rPr>
            <w:rFonts w:ascii="Consolas" w:eastAsia="Times New Roman" w:hAnsi="Consolas" w:cs="Consolas"/>
            <w:color w:val="343434"/>
          </w:rPr>
          <w:t>df</w:t>
        </w:r>
        <w:proofErr w:type="spellEnd"/>
        <w:proofErr w:type="gramEnd"/>
        <w:r w:rsidRPr="000554B6">
          <w:rPr>
            <w:rFonts w:ascii="Consolas" w:eastAsia="Times New Roman" w:hAnsi="Consolas" w:cs="Consolas"/>
            <w:color w:val="343434"/>
          </w:rPr>
          <w:t>: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" w:author="Unknown"/>
          <w:rFonts w:ascii="Consolas" w:eastAsia="Times New Roman" w:hAnsi="Consolas" w:cs="Consolas"/>
          <w:color w:val="343434"/>
        </w:rPr>
      </w:pPr>
      <w:proofErr w:type="spellStart"/>
      <w:ins w:id="3" w:author="Unknown">
        <w:r w:rsidRPr="000554B6">
          <w:rPr>
            <w:rFonts w:ascii="Consolas" w:eastAsia="Times New Roman" w:hAnsi="Consolas" w:cs="Consolas"/>
            <w:color w:val="343434"/>
          </w:rPr>
          <w:t>my_list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&lt;- 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list(</w:t>
        </w:r>
        <w:proofErr w:type="spellStart"/>
        <w:proofErr w:type="gramEnd"/>
        <w:r w:rsidRPr="000554B6">
          <w:rPr>
            <w:rFonts w:ascii="Consolas" w:eastAsia="Times New Roman" w:hAnsi="Consolas" w:cs="Consolas"/>
            <w:color w:val="343434"/>
          </w:rPr>
          <w:t>vect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, mat,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df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>)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" w:author="Unknown"/>
          <w:rFonts w:ascii="Consolas" w:eastAsia="Times New Roman" w:hAnsi="Consolas" w:cs="Consolas"/>
          <w:color w:val="343434"/>
        </w:rPr>
      </w:pPr>
      <w:proofErr w:type="spellStart"/>
      <w:ins w:id="5" w:author="Unknown">
        <w:r w:rsidRPr="000554B6">
          <w:rPr>
            <w:rFonts w:ascii="Consolas" w:eastAsia="Times New Roman" w:hAnsi="Consolas" w:cs="Consolas"/>
            <w:color w:val="343434"/>
          </w:rPr>
          <w:t>my_list</w:t>
        </w:r>
        <w:proofErr w:type="spellEnd"/>
      </w:ins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ins w:id="6" w:author="Unknown"/>
          <w:rFonts w:ascii="Arial" w:eastAsia="Times New Roman" w:hAnsi="Arial" w:cs="Arial"/>
          <w:color w:val="343434"/>
          <w:sz w:val="28"/>
          <w:szCs w:val="28"/>
        </w:rPr>
      </w:pPr>
      <w:ins w:id="7" w:author="Unknown">
        <w:r w:rsidRPr="000554B6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" w:author="Unknown"/>
          <w:rFonts w:ascii="Consolas" w:eastAsia="Times New Roman" w:hAnsi="Consolas" w:cs="Consolas"/>
          <w:color w:val="343434"/>
        </w:rPr>
      </w:pPr>
      <w:ins w:id="9" w:author="Unknown">
        <w:r w:rsidRPr="000554B6">
          <w:rPr>
            <w:rFonts w:ascii="Consolas" w:eastAsia="Times New Roman" w:hAnsi="Consolas" w:cs="Consolas"/>
            <w:color w:val="343434"/>
          </w:rPr>
          <w:t>## [[1]]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" w:author="Unknown"/>
          <w:rFonts w:ascii="Consolas" w:eastAsia="Times New Roman" w:hAnsi="Consolas" w:cs="Consolas"/>
          <w:color w:val="343434"/>
        </w:rPr>
      </w:pPr>
      <w:ins w:id="11" w:author="Unknown">
        <w:r w:rsidRPr="000554B6">
          <w:rPr>
            <w:rFonts w:ascii="Consolas" w:eastAsia="Times New Roman" w:hAnsi="Consolas" w:cs="Consolas"/>
            <w:color w:val="343434"/>
          </w:rPr>
          <w:t>## [1] 1 2 3 4 5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2" w:author="Unknown"/>
          <w:rFonts w:ascii="Consolas" w:eastAsia="Times New Roman" w:hAnsi="Consolas" w:cs="Consolas"/>
          <w:color w:val="343434"/>
        </w:rPr>
      </w:pPr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3" w:author="Unknown"/>
          <w:rFonts w:ascii="Consolas" w:eastAsia="Times New Roman" w:hAnsi="Consolas" w:cs="Consolas"/>
          <w:color w:val="343434"/>
        </w:rPr>
      </w:pPr>
      <w:ins w:id="14" w:author="Unknown">
        <w:r w:rsidRPr="000554B6">
          <w:rPr>
            <w:rFonts w:ascii="Consolas" w:eastAsia="Times New Roman" w:hAnsi="Consolas" w:cs="Consolas"/>
            <w:color w:val="343434"/>
          </w:rPr>
          <w:t>## [[2]]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5" w:author="Unknown"/>
          <w:rFonts w:ascii="Consolas" w:eastAsia="Times New Roman" w:hAnsi="Consolas" w:cs="Consolas"/>
          <w:color w:val="343434"/>
        </w:rPr>
      </w:pPr>
      <w:ins w:id="16" w:author="Unknown">
        <w:r w:rsidRPr="000554B6">
          <w:rPr>
            <w:rFonts w:ascii="Consolas" w:eastAsia="Times New Roman" w:hAnsi="Consolas" w:cs="Consolas"/>
            <w:color w:val="343434"/>
          </w:rPr>
          <w:t>##       [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,1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>] [,2] [,3] [,4] [,5]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7" w:author="Unknown"/>
          <w:rFonts w:ascii="Consolas" w:eastAsia="Times New Roman" w:hAnsi="Consolas" w:cs="Consolas"/>
          <w:color w:val="343434"/>
        </w:rPr>
      </w:pPr>
      <w:ins w:id="18" w:author="Unknown">
        <w:r w:rsidRPr="000554B6">
          <w:rPr>
            <w:rFonts w:ascii="Consolas" w:eastAsia="Times New Roman" w:hAnsi="Consolas" w:cs="Consolas"/>
            <w:color w:val="343434"/>
          </w:rPr>
          <w:t>## [1,]    1    3    5    7    9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9" w:author="Unknown"/>
          <w:rFonts w:ascii="Consolas" w:eastAsia="Times New Roman" w:hAnsi="Consolas" w:cs="Consolas"/>
          <w:color w:val="343434"/>
        </w:rPr>
      </w:pPr>
      <w:ins w:id="20" w:author="Unknown">
        <w:r w:rsidRPr="000554B6">
          <w:rPr>
            <w:rFonts w:ascii="Consolas" w:eastAsia="Times New Roman" w:hAnsi="Consolas" w:cs="Consolas"/>
            <w:color w:val="343434"/>
          </w:rPr>
          <w:t>## [2,]    2    4    6    8    1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1" w:author="Unknown"/>
          <w:rFonts w:ascii="Consolas" w:eastAsia="Times New Roman" w:hAnsi="Consolas" w:cs="Consolas"/>
          <w:color w:val="343434"/>
        </w:rPr>
      </w:pPr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2" w:author="Unknown"/>
          <w:rFonts w:ascii="Consolas" w:eastAsia="Times New Roman" w:hAnsi="Consolas" w:cs="Consolas"/>
          <w:color w:val="343434"/>
        </w:rPr>
      </w:pPr>
      <w:ins w:id="23" w:author="Unknown">
        <w:r w:rsidRPr="000554B6">
          <w:rPr>
            <w:rFonts w:ascii="Consolas" w:eastAsia="Times New Roman" w:hAnsi="Consolas" w:cs="Consolas"/>
            <w:color w:val="343434"/>
          </w:rPr>
          <w:t>## [[3]]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4" w:author="Unknown"/>
          <w:rFonts w:ascii="Consolas" w:eastAsia="Times New Roman" w:hAnsi="Consolas" w:cs="Consolas"/>
          <w:color w:val="343434"/>
        </w:rPr>
      </w:pPr>
      <w:ins w:id="25" w:author="Unknown">
        <w:r w:rsidRPr="000554B6">
          <w:rPr>
            <w:rFonts w:ascii="Consolas" w:eastAsia="Times New Roman" w:hAnsi="Consolas" w:cs="Consolas"/>
            <w:color w:val="343434"/>
          </w:rPr>
          <w:t>##          DAX    SMI    CAC   FTSE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6" w:author="Unknown"/>
          <w:rFonts w:ascii="Consolas" w:eastAsia="Times New Roman" w:hAnsi="Consolas" w:cs="Consolas"/>
          <w:color w:val="343434"/>
        </w:rPr>
      </w:pPr>
      <w:ins w:id="27" w:author="Unknown">
        <w:r w:rsidRPr="000554B6">
          <w:rPr>
            <w:rFonts w:ascii="Consolas" w:eastAsia="Times New Roman" w:hAnsi="Consolas" w:cs="Consolas"/>
            <w:color w:val="343434"/>
          </w:rPr>
          <w:t>#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#  [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>1,] 1628.75 1678.1 1772.8 2443.6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8" w:author="Unknown"/>
          <w:rFonts w:ascii="Consolas" w:eastAsia="Times New Roman" w:hAnsi="Consolas" w:cs="Consolas"/>
          <w:color w:val="343434"/>
        </w:rPr>
      </w:pPr>
      <w:ins w:id="29" w:author="Unknown">
        <w:r w:rsidRPr="000554B6">
          <w:rPr>
            <w:rFonts w:ascii="Consolas" w:eastAsia="Times New Roman" w:hAnsi="Consolas" w:cs="Consolas"/>
            <w:color w:val="343434"/>
          </w:rPr>
          <w:t>#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#  [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>2,] 1613.63 1688.5 1750.5 2460.2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0" w:author="Unknown"/>
          <w:rFonts w:ascii="Consolas" w:eastAsia="Times New Roman" w:hAnsi="Consolas" w:cs="Consolas"/>
          <w:color w:val="343434"/>
        </w:rPr>
      </w:pPr>
      <w:ins w:id="31" w:author="Unknown">
        <w:r w:rsidRPr="000554B6">
          <w:rPr>
            <w:rFonts w:ascii="Consolas" w:eastAsia="Times New Roman" w:hAnsi="Consolas" w:cs="Consolas"/>
            <w:color w:val="343434"/>
          </w:rPr>
          <w:t>#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#  [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>3,] 1606.51 1678.6 1718.0 2448.2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2" w:author="Unknown"/>
          <w:rFonts w:ascii="Consolas" w:eastAsia="Times New Roman" w:hAnsi="Consolas" w:cs="Consolas"/>
          <w:color w:val="343434"/>
        </w:rPr>
      </w:pPr>
      <w:ins w:id="33" w:author="Unknown">
        <w:r w:rsidRPr="000554B6">
          <w:rPr>
            <w:rFonts w:ascii="Consolas" w:eastAsia="Times New Roman" w:hAnsi="Consolas" w:cs="Consolas"/>
            <w:color w:val="343434"/>
          </w:rPr>
          <w:t>#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#  [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>4,] 1621.04 1684.1 1708.1 2470.4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4" w:author="Unknown"/>
          <w:rFonts w:ascii="Consolas" w:eastAsia="Times New Roman" w:hAnsi="Consolas" w:cs="Consolas"/>
          <w:color w:val="343434"/>
        </w:rPr>
      </w:pPr>
      <w:ins w:id="35" w:author="Unknown">
        <w:r w:rsidRPr="000554B6">
          <w:rPr>
            <w:rFonts w:ascii="Consolas" w:eastAsia="Times New Roman" w:hAnsi="Consolas" w:cs="Consolas"/>
            <w:color w:val="343434"/>
          </w:rPr>
          <w:t>#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#  [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>5,] 1618.16 1686.6 1723.1 2484.7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6" w:author="Unknown"/>
          <w:rFonts w:ascii="Consolas" w:eastAsia="Times New Roman" w:hAnsi="Consolas" w:cs="Consolas"/>
          <w:color w:val="343434"/>
        </w:rPr>
      </w:pPr>
      <w:ins w:id="37" w:author="Unknown">
        <w:r w:rsidRPr="000554B6">
          <w:rPr>
            <w:rFonts w:ascii="Consolas" w:eastAsia="Times New Roman" w:hAnsi="Consolas" w:cs="Consolas"/>
            <w:color w:val="343434"/>
          </w:rPr>
          <w:t>#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#  [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>6,] 1610.61 1671.6 1714.3 2466.8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8" w:author="Unknown"/>
          <w:rFonts w:ascii="Consolas" w:eastAsia="Times New Roman" w:hAnsi="Consolas" w:cs="Consolas"/>
          <w:color w:val="343434"/>
        </w:rPr>
      </w:pPr>
      <w:ins w:id="39" w:author="Unknown">
        <w:r w:rsidRPr="000554B6">
          <w:rPr>
            <w:rFonts w:ascii="Consolas" w:eastAsia="Times New Roman" w:hAnsi="Consolas" w:cs="Consolas"/>
            <w:color w:val="343434"/>
          </w:rPr>
          <w:t>#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#  [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>7,] 1630.75 1682.9 1734.5 2487.9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0" w:author="Unknown"/>
          <w:rFonts w:ascii="Consolas" w:eastAsia="Times New Roman" w:hAnsi="Consolas" w:cs="Consolas"/>
          <w:color w:val="343434"/>
        </w:rPr>
      </w:pPr>
      <w:ins w:id="41" w:author="Unknown">
        <w:r w:rsidRPr="000554B6">
          <w:rPr>
            <w:rFonts w:ascii="Consolas" w:eastAsia="Times New Roman" w:hAnsi="Consolas" w:cs="Consolas"/>
            <w:color w:val="343434"/>
          </w:rPr>
          <w:t>#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#  [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>8,] 1640.17 1703.6 1757.4 2508.4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2" w:author="Unknown"/>
          <w:rFonts w:ascii="Consolas" w:eastAsia="Times New Roman" w:hAnsi="Consolas" w:cs="Consolas"/>
          <w:color w:val="343434"/>
        </w:rPr>
      </w:pPr>
      <w:ins w:id="43" w:author="Unknown">
        <w:r w:rsidRPr="000554B6">
          <w:rPr>
            <w:rFonts w:ascii="Consolas" w:eastAsia="Times New Roman" w:hAnsi="Consolas" w:cs="Consolas"/>
            <w:color w:val="343434"/>
          </w:rPr>
          <w:t>#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#  [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>9,] 1635.47 1697.5 1754.0 2510.5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4" w:author="Unknown"/>
          <w:rFonts w:ascii="Consolas" w:eastAsia="Times New Roman" w:hAnsi="Consolas" w:cs="Consolas"/>
          <w:color w:val="343434"/>
        </w:rPr>
      </w:pPr>
      <w:ins w:id="45" w:author="Unknown">
        <w:r w:rsidRPr="000554B6">
          <w:rPr>
            <w:rFonts w:ascii="Consolas" w:eastAsia="Times New Roman" w:hAnsi="Consolas" w:cs="Consolas"/>
            <w:color w:val="343434"/>
          </w:rPr>
          <w:t>#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#  [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>10,] 1645.89 1716.3 1754.3 2497.4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6" w:author="Unknown"/>
          <w:rFonts w:ascii="Consolas" w:eastAsia="Times New Roman" w:hAnsi="Consolas" w:cs="Consolas"/>
          <w:color w:val="343434"/>
        </w:rPr>
      </w:pPr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76" w:lineRule="atLeast"/>
        <w:outlineLvl w:val="2"/>
        <w:rPr>
          <w:ins w:id="47" w:author="Unknown"/>
          <w:rFonts w:ascii="Calibri" w:eastAsia="Times New Roman" w:hAnsi="Calibri" w:cs="Calibri"/>
          <w:b/>
          <w:bCs/>
          <w:color w:val="343434"/>
          <w:sz w:val="37"/>
          <w:szCs w:val="37"/>
        </w:rPr>
      </w:pPr>
      <w:ins w:id="48" w:author="Unknown">
        <w:r w:rsidRPr="000554B6">
          <w:rPr>
            <w:rFonts w:ascii="Calibri" w:eastAsia="Times New Roman" w:hAnsi="Calibri" w:cs="Calibri"/>
            <w:b/>
            <w:bCs/>
            <w:color w:val="343434"/>
            <w:sz w:val="37"/>
            <w:szCs w:val="37"/>
          </w:rPr>
          <w:t>Select elements from list</w:t>
        </w:r>
      </w:ins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ins w:id="49" w:author="Unknown"/>
          <w:rFonts w:ascii="Arial" w:eastAsia="Times New Roman" w:hAnsi="Arial" w:cs="Arial"/>
          <w:color w:val="343434"/>
          <w:sz w:val="28"/>
          <w:szCs w:val="28"/>
        </w:rPr>
      </w:pPr>
      <w:ins w:id="50" w:author="Unknown"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>After we built our list, we can access it quite easily. We need to use the [[index]] to select an element in a list. The value inside the double square bracket represents the position of the item in a list we want to extract. For instance, we pass 2 inside the parenthesis, R returns the second element listed.</w:t>
        </w:r>
      </w:ins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ins w:id="51" w:author="Unknown"/>
          <w:rFonts w:ascii="Arial" w:eastAsia="Times New Roman" w:hAnsi="Arial" w:cs="Arial"/>
          <w:color w:val="343434"/>
          <w:sz w:val="28"/>
          <w:szCs w:val="28"/>
        </w:rPr>
      </w:pPr>
      <w:ins w:id="52" w:author="Unknown"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lastRenderedPageBreak/>
          <w:t xml:space="preserve">Let's try to select the second items of the list named </w:t>
        </w:r>
        <w:proofErr w:type="spellStart"/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>my_list</w:t>
        </w:r>
        <w:proofErr w:type="spellEnd"/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 xml:space="preserve">, we use </w:t>
        </w:r>
        <w:proofErr w:type="spellStart"/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>my_</w:t>
        </w:r>
        <w:proofErr w:type="gramStart"/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>list</w:t>
        </w:r>
        <w:proofErr w:type="spellEnd"/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>[</w:t>
        </w:r>
        <w:proofErr w:type="gramEnd"/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>[2]]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3" w:author="Unknown"/>
          <w:rFonts w:ascii="Consolas" w:eastAsia="Times New Roman" w:hAnsi="Consolas" w:cs="Consolas"/>
          <w:color w:val="343434"/>
        </w:rPr>
      </w:pPr>
      <w:ins w:id="54" w:author="Unknown">
        <w:r w:rsidRPr="000554B6">
          <w:rPr>
            <w:rFonts w:ascii="Consolas" w:eastAsia="Times New Roman" w:hAnsi="Consolas" w:cs="Consolas"/>
            <w:color w:val="343434"/>
          </w:rPr>
          <w:t># Print second element of the list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5" w:author="Unknown"/>
          <w:rFonts w:ascii="Consolas" w:eastAsia="Times New Roman" w:hAnsi="Consolas" w:cs="Consolas"/>
          <w:color w:val="343434"/>
        </w:rPr>
      </w:pPr>
      <w:proofErr w:type="spellStart"/>
      <w:ins w:id="56" w:author="Unknown">
        <w:r w:rsidRPr="000554B6">
          <w:rPr>
            <w:rFonts w:ascii="Consolas" w:eastAsia="Times New Roman" w:hAnsi="Consolas" w:cs="Consolas"/>
            <w:color w:val="343434"/>
          </w:rPr>
          <w:t>my_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list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>[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>[2]]</w:t>
        </w:r>
      </w:ins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ins w:id="57" w:author="Unknown"/>
          <w:rFonts w:ascii="Arial" w:eastAsia="Times New Roman" w:hAnsi="Arial" w:cs="Arial"/>
          <w:color w:val="343434"/>
          <w:sz w:val="28"/>
          <w:szCs w:val="28"/>
        </w:rPr>
      </w:pPr>
      <w:ins w:id="58" w:author="Unknown">
        <w:r w:rsidRPr="000554B6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9" w:author="Unknown"/>
          <w:rFonts w:ascii="Consolas" w:eastAsia="Times New Roman" w:hAnsi="Consolas" w:cs="Consolas"/>
          <w:color w:val="343434"/>
        </w:rPr>
      </w:pPr>
      <w:ins w:id="60" w:author="Unknown">
        <w:r w:rsidRPr="000554B6">
          <w:rPr>
            <w:rFonts w:ascii="Consolas" w:eastAsia="Times New Roman" w:hAnsi="Consolas" w:cs="Consolas"/>
            <w:color w:val="343434"/>
          </w:rPr>
          <w:t>##      [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,1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>] [,2] [,3] [,4] [,5]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1" w:author="Unknown"/>
          <w:rFonts w:ascii="Consolas" w:eastAsia="Times New Roman" w:hAnsi="Consolas" w:cs="Consolas"/>
          <w:color w:val="343434"/>
        </w:rPr>
      </w:pPr>
      <w:ins w:id="62" w:author="Unknown">
        <w:r w:rsidRPr="000554B6">
          <w:rPr>
            <w:rFonts w:ascii="Consolas" w:eastAsia="Times New Roman" w:hAnsi="Consolas" w:cs="Consolas"/>
            <w:color w:val="343434"/>
          </w:rPr>
          <w:t>## [1,]    1    3    5    7    9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3" w:author="Unknown"/>
          <w:rFonts w:ascii="Consolas" w:eastAsia="Times New Roman" w:hAnsi="Consolas" w:cs="Consolas"/>
          <w:color w:val="343434"/>
        </w:rPr>
      </w:pPr>
      <w:ins w:id="64" w:author="Unknown">
        <w:r w:rsidRPr="000554B6">
          <w:rPr>
            <w:rFonts w:ascii="Consolas" w:eastAsia="Times New Roman" w:hAnsi="Consolas" w:cs="Consolas"/>
            <w:color w:val="343434"/>
          </w:rPr>
          <w:t>## [2,]    2    4    6    8    1</w:t>
        </w:r>
      </w:ins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76" w:lineRule="atLeast"/>
        <w:outlineLvl w:val="2"/>
        <w:rPr>
          <w:ins w:id="65" w:author="Unknown"/>
          <w:rFonts w:ascii="Calibri" w:eastAsia="Times New Roman" w:hAnsi="Calibri" w:cs="Calibri"/>
          <w:b/>
          <w:bCs/>
          <w:color w:val="343434"/>
          <w:sz w:val="37"/>
          <w:szCs w:val="37"/>
        </w:rPr>
      </w:pPr>
      <w:ins w:id="66" w:author="Unknown">
        <w:r w:rsidRPr="000554B6">
          <w:rPr>
            <w:rFonts w:ascii="Calibri" w:eastAsia="Times New Roman" w:hAnsi="Calibri" w:cs="Calibri"/>
            <w:b/>
            <w:bCs/>
            <w:color w:val="343434"/>
            <w:sz w:val="37"/>
            <w:szCs w:val="37"/>
          </w:rPr>
          <w:t>Built-in data frame</w:t>
        </w:r>
      </w:ins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ins w:id="67" w:author="Unknown"/>
          <w:rFonts w:ascii="Arial" w:eastAsia="Times New Roman" w:hAnsi="Arial" w:cs="Arial"/>
          <w:color w:val="343434"/>
          <w:sz w:val="28"/>
          <w:szCs w:val="28"/>
        </w:rPr>
      </w:pPr>
      <w:proofErr w:type="gramStart"/>
      <w:ins w:id="68" w:author="Unknown"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>Before to create our own data frame, we can have a look at the R data set available online.</w:t>
        </w:r>
        <w:proofErr w:type="gramEnd"/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 xml:space="preserve"> The prison dataset is a 714x5 dimension. We can get a quick look at the bottom of the data frame with </w:t>
        </w:r>
        <w:proofErr w:type="gramStart"/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>tail(</w:t>
        </w:r>
        <w:proofErr w:type="gramEnd"/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 xml:space="preserve">) function. By analogy, </w:t>
        </w:r>
        <w:proofErr w:type="gramStart"/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>head(</w:t>
        </w:r>
        <w:proofErr w:type="gramEnd"/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>) displays the top of the data frame. You can specify the number of rows shown with head (</w:t>
        </w:r>
        <w:proofErr w:type="spellStart"/>
        <w:proofErr w:type="gramStart"/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>df</w:t>
        </w:r>
        <w:proofErr w:type="spellEnd"/>
        <w:proofErr w:type="gramEnd"/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 xml:space="preserve">, 5). We will learn more about the function </w:t>
        </w:r>
        <w:proofErr w:type="gramStart"/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>read.csv(</w:t>
        </w:r>
        <w:proofErr w:type="gramEnd"/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>) in future tutorial.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9" w:author="Unknown"/>
          <w:rFonts w:ascii="Consolas" w:eastAsia="Times New Roman" w:hAnsi="Consolas" w:cs="Consolas"/>
          <w:color w:val="343434"/>
        </w:rPr>
      </w:pPr>
      <w:ins w:id="70" w:author="Unknown">
        <w:r w:rsidRPr="000554B6">
          <w:rPr>
            <w:rFonts w:ascii="Consolas" w:eastAsia="Times New Roman" w:hAnsi="Consolas" w:cs="Consolas"/>
            <w:color w:val="343434"/>
          </w:rPr>
          <w:t># Print the head of the data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1" w:author="Unknown"/>
          <w:rFonts w:ascii="Consolas" w:eastAsia="Times New Roman" w:hAnsi="Consolas" w:cs="Consolas"/>
          <w:color w:val="343434"/>
        </w:rPr>
      </w:pPr>
      <w:ins w:id="72" w:author="Unknown">
        <w:r w:rsidRPr="000554B6">
          <w:rPr>
            <w:rFonts w:ascii="Consolas" w:eastAsia="Times New Roman" w:hAnsi="Consolas" w:cs="Consolas"/>
            <w:color w:val="343434"/>
          </w:rPr>
          <w:t>PATH&lt;-'https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:/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>/raw.githubusercontent.com/vincentarelbundock/Rdatasets/master/csv/wooldridge/prison.csv'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3" w:author="Unknown"/>
          <w:rFonts w:ascii="Consolas" w:eastAsia="Times New Roman" w:hAnsi="Consolas" w:cs="Consolas"/>
          <w:color w:val="343434"/>
        </w:rPr>
      </w:pPr>
      <w:proofErr w:type="spellStart"/>
      <w:proofErr w:type="gramStart"/>
      <w:ins w:id="74" w:author="Unknown">
        <w:r w:rsidRPr="000554B6">
          <w:rPr>
            <w:rFonts w:ascii="Consolas" w:eastAsia="Times New Roman" w:hAnsi="Consolas" w:cs="Consolas"/>
            <w:color w:val="343434"/>
          </w:rPr>
          <w:t>df</w:t>
        </w:r>
        <w:proofErr w:type="spellEnd"/>
        <w:proofErr w:type="gramEnd"/>
        <w:r w:rsidRPr="000554B6">
          <w:rPr>
            <w:rFonts w:ascii="Consolas" w:eastAsia="Times New Roman" w:hAnsi="Consolas" w:cs="Consolas"/>
            <w:color w:val="343434"/>
          </w:rPr>
          <w:t xml:space="preserve"> &lt;- read.csv(PATH)[1:5]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5" w:author="Unknown"/>
          <w:rFonts w:ascii="Consolas" w:eastAsia="Times New Roman" w:hAnsi="Consolas" w:cs="Consolas"/>
          <w:color w:val="343434"/>
        </w:rPr>
      </w:pPr>
      <w:proofErr w:type="gramStart"/>
      <w:ins w:id="76" w:author="Unknown">
        <w:r w:rsidRPr="000554B6">
          <w:rPr>
            <w:rFonts w:ascii="Consolas" w:eastAsia="Times New Roman" w:hAnsi="Consolas" w:cs="Consolas"/>
            <w:color w:val="343434"/>
          </w:rPr>
          <w:t>head(</w:t>
        </w:r>
        <w:proofErr w:type="spellStart"/>
        <w:proofErr w:type="gramEnd"/>
        <w:r w:rsidRPr="000554B6">
          <w:rPr>
            <w:rFonts w:ascii="Consolas" w:eastAsia="Times New Roman" w:hAnsi="Consolas" w:cs="Consolas"/>
            <w:color w:val="343434"/>
          </w:rPr>
          <w:t>df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>, 5)</w:t>
        </w:r>
      </w:ins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ins w:id="77" w:author="Unknown"/>
          <w:rFonts w:ascii="Arial" w:eastAsia="Times New Roman" w:hAnsi="Arial" w:cs="Arial"/>
          <w:color w:val="343434"/>
          <w:sz w:val="28"/>
          <w:szCs w:val="28"/>
        </w:rPr>
      </w:pPr>
      <w:ins w:id="78" w:author="Unknown">
        <w:r w:rsidRPr="000554B6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9" w:author="Unknown"/>
          <w:rFonts w:ascii="Consolas" w:eastAsia="Times New Roman" w:hAnsi="Consolas" w:cs="Consolas"/>
          <w:color w:val="343434"/>
        </w:rPr>
      </w:pPr>
      <w:ins w:id="80" w:author="Unknown">
        <w:r w:rsidRPr="000554B6">
          <w:rPr>
            <w:rFonts w:ascii="Consolas" w:eastAsia="Times New Roman" w:hAnsi="Consolas" w:cs="Consolas"/>
            <w:color w:val="343434"/>
          </w:rPr>
          <w:t xml:space="preserve">##   X state year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govelec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black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1" w:author="Unknown"/>
          <w:rFonts w:ascii="Consolas" w:eastAsia="Times New Roman" w:hAnsi="Consolas" w:cs="Consolas"/>
          <w:color w:val="343434"/>
        </w:rPr>
      </w:pPr>
      <w:ins w:id="82" w:author="Unknown">
        <w:r w:rsidRPr="000554B6">
          <w:rPr>
            <w:rFonts w:ascii="Consolas" w:eastAsia="Times New Roman" w:hAnsi="Consolas" w:cs="Consolas"/>
            <w:color w:val="343434"/>
          </w:rPr>
          <w:t xml:space="preserve">## 1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1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   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1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  80       0 0.2560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3" w:author="Unknown"/>
          <w:rFonts w:ascii="Consolas" w:eastAsia="Times New Roman" w:hAnsi="Consolas" w:cs="Consolas"/>
          <w:color w:val="343434"/>
        </w:rPr>
      </w:pPr>
      <w:ins w:id="84" w:author="Unknown">
        <w:r w:rsidRPr="000554B6">
          <w:rPr>
            <w:rFonts w:ascii="Consolas" w:eastAsia="Times New Roman" w:hAnsi="Consolas" w:cs="Consolas"/>
            <w:color w:val="343434"/>
          </w:rPr>
          <w:t xml:space="preserve">## 2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2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    1   81       0 0.2557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5" w:author="Unknown"/>
          <w:rFonts w:ascii="Consolas" w:eastAsia="Times New Roman" w:hAnsi="Consolas" w:cs="Consolas"/>
          <w:color w:val="343434"/>
        </w:rPr>
      </w:pPr>
      <w:ins w:id="86" w:author="Unknown">
        <w:r w:rsidRPr="000554B6">
          <w:rPr>
            <w:rFonts w:ascii="Consolas" w:eastAsia="Times New Roman" w:hAnsi="Consolas" w:cs="Consolas"/>
            <w:color w:val="343434"/>
          </w:rPr>
          <w:t xml:space="preserve">## 3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3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    1   82       1 0.2554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7" w:author="Unknown"/>
          <w:rFonts w:ascii="Consolas" w:eastAsia="Times New Roman" w:hAnsi="Consolas" w:cs="Consolas"/>
          <w:color w:val="343434"/>
        </w:rPr>
      </w:pPr>
      <w:ins w:id="88" w:author="Unknown">
        <w:r w:rsidRPr="000554B6">
          <w:rPr>
            <w:rFonts w:ascii="Consolas" w:eastAsia="Times New Roman" w:hAnsi="Consolas" w:cs="Consolas"/>
            <w:color w:val="343434"/>
          </w:rPr>
          <w:t xml:space="preserve">## 4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4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    1   83       0 0.2551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9" w:author="Unknown"/>
          <w:rFonts w:ascii="Consolas" w:eastAsia="Times New Roman" w:hAnsi="Consolas" w:cs="Consolas"/>
          <w:color w:val="343434"/>
        </w:rPr>
      </w:pPr>
      <w:ins w:id="90" w:author="Unknown">
        <w:r w:rsidRPr="000554B6">
          <w:rPr>
            <w:rFonts w:ascii="Consolas" w:eastAsia="Times New Roman" w:hAnsi="Consolas" w:cs="Consolas"/>
            <w:color w:val="343434"/>
          </w:rPr>
          <w:t xml:space="preserve">## 5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5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    1   84       0 0.2548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91" w:author="Unknown"/>
          <w:rFonts w:ascii="Consolas" w:eastAsia="Times New Roman" w:hAnsi="Consolas" w:cs="Consolas"/>
          <w:color w:val="343434"/>
        </w:rPr>
      </w:pPr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ins w:id="92" w:author="Unknown"/>
          <w:rFonts w:ascii="Arial" w:eastAsia="Times New Roman" w:hAnsi="Arial" w:cs="Arial"/>
          <w:color w:val="343434"/>
          <w:sz w:val="28"/>
          <w:szCs w:val="28"/>
        </w:rPr>
      </w:pPr>
      <w:ins w:id="93" w:author="Unknown"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 xml:space="preserve">We can check the structure of the data frame with </w:t>
        </w:r>
        <w:proofErr w:type="spellStart"/>
        <w:proofErr w:type="gramStart"/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>str</w:t>
        </w:r>
        <w:proofErr w:type="spellEnd"/>
        <w:proofErr w:type="gramEnd"/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>: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94" w:author="Unknown"/>
          <w:rFonts w:ascii="Consolas" w:eastAsia="Times New Roman" w:hAnsi="Consolas" w:cs="Consolas"/>
          <w:color w:val="343434"/>
        </w:rPr>
      </w:pPr>
      <w:ins w:id="95" w:author="Unknown">
        <w:r w:rsidRPr="000554B6">
          <w:rPr>
            <w:rFonts w:ascii="Consolas" w:eastAsia="Times New Roman" w:hAnsi="Consolas" w:cs="Consolas"/>
            <w:color w:val="343434"/>
          </w:rPr>
          <w:t># Structure of the data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96" w:author="Unknown"/>
          <w:rFonts w:ascii="Consolas" w:eastAsia="Times New Roman" w:hAnsi="Consolas" w:cs="Consolas"/>
          <w:color w:val="343434"/>
        </w:rPr>
      </w:pPr>
      <w:proofErr w:type="spellStart"/>
      <w:proofErr w:type="gramStart"/>
      <w:ins w:id="97" w:author="Unknown">
        <w:r w:rsidRPr="000554B6">
          <w:rPr>
            <w:rFonts w:ascii="Consolas" w:eastAsia="Times New Roman" w:hAnsi="Consolas" w:cs="Consolas"/>
            <w:color w:val="343434"/>
          </w:rPr>
          <w:lastRenderedPageBreak/>
          <w:t>str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>(</w:t>
        </w:r>
        <w:proofErr w:type="spellStart"/>
        <w:proofErr w:type="gramEnd"/>
        <w:r w:rsidRPr="000554B6">
          <w:rPr>
            <w:rFonts w:ascii="Consolas" w:eastAsia="Times New Roman" w:hAnsi="Consolas" w:cs="Consolas"/>
            <w:color w:val="343434"/>
          </w:rPr>
          <w:t>df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>)</w:t>
        </w:r>
      </w:ins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ins w:id="98" w:author="Unknown"/>
          <w:rFonts w:ascii="Arial" w:eastAsia="Times New Roman" w:hAnsi="Arial" w:cs="Arial"/>
          <w:color w:val="343434"/>
          <w:sz w:val="28"/>
          <w:szCs w:val="28"/>
        </w:rPr>
      </w:pPr>
      <w:ins w:id="99" w:author="Unknown">
        <w:r w:rsidRPr="000554B6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0" w:author="Unknown"/>
          <w:rFonts w:ascii="Consolas" w:eastAsia="Times New Roman" w:hAnsi="Consolas" w:cs="Consolas"/>
          <w:color w:val="343434"/>
        </w:rPr>
      </w:pPr>
      <w:ins w:id="101" w:author="Unknown">
        <w:r w:rsidRPr="000554B6">
          <w:rPr>
            <w:rFonts w:ascii="Consolas" w:eastAsia="Times New Roman" w:hAnsi="Consolas" w:cs="Consolas"/>
            <w:color w:val="343434"/>
          </w:rPr>
          <w:t>## '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data.frame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':    714 obs. 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of  5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 xml:space="preserve"> variables: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2" w:author="Unknown"/>
          <w:rFonts w:ascii="Consolas" w:eastAsia="Times New Roman" w:hAnsi="Consolas" w:cs="Consolas"/>
          <w:color w:val="343434"/>
        </w:rPr>
      </w:pPr>
      <w:ins w:id="103" w:author="Unknown">
        <w:r w:rsidRPr="000554B6">
          <w:rPr>
            <w:rFonts w:ascii="Consolas" w:eastAsia="Times New Roman" w:hAnsi="Consolas" w:cs="Consolas"/>
            <w:color w:val="343434"/>
          </w:rPr>
          <w:t>#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#  $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 xml:space="preserve"> X      :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int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 1 2 3 4 5 6 7 8 9 10 ...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4" w:author="Unknown"/>
          <w:rFonts w:ascii="Consolas" w:eastAsia="Times New Roman" w:hAnsi="Consolas" w:cs="Consolas"/>
          <w:color w:val="343434"/>
        </w:rPr>
      </w:pPr>
      <w:ins w:id="105" w:author="Unknown">
        <w:r w:rsidRPr="000554B6">
          <w:rPr>
            <w:rFonts w:ascii="Consolas" w:eastAsia="Times New Roman" w:hAnsi="Consolas" w:cs="Consolas"/>
            <w:color w:val="343434"/>
          </w:rPr>
          <w:t>#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#  $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 xml:space="preserve"> state  :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int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 1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1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1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1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1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1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1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1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1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1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...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6" w:author="Unknown"/>
          <w:rFonts w:ascii="Consolas" w:eastAsia="Times New Roman" w:hAnsi="Consolas" w:cs="Consolas"/>
          <w:color w:val="343434"/>
        </w:rPr>
      </w:pPr>
      <w:ins w:id="107" w:author="Unknown">
        <w:r w:rsidRPr="000554B6">
          <w:rPr>
            <w:rFonts w:ascii="Consolas" w:eastAsia="Times New Roman" w:hAnsi="Consolas" w:cs="Consolas"/>
            <w:color w:val="343434"/>
          </w:rPr>
          <w:t>#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#  $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 xml:space="preserve"> year   :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int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 80 81 82 83 84 85 86 87 88 89 ...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8" w:author="Unknown"/>
          <w:rFonts w:ascii="Consolas" w:eastAsia="Times New Roman" w:hAnsi="Consolas" w:cs="Consolas"/>
          <w:color w:val="343434"/>
        </w:rPr>
      </w:pPr>
      <w:ins w:id="109" w:author="Unknown">
        <w:r w:rsidRPr="000554B6">
          <w:rPr>
            <w:rFonts w:ascii="Consolas" w:eastAsia="Times New Roman" w:hAnsi="Consolas" w:cs="Consolas"/>
            <w:color w:val="343434"/>
          </w:rPr>
          <w:t>#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#  $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 xml:space="preserve">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govelec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: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int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 0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0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1 0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0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0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1 0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0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0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...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10" w:author="Unknown"/>
          <w:rFonts w:ascii="Consolas" w:eastAsia="Times New Roman" w:hAnsi="Consolas" w:cs="Consolas"/>
          <w:color w:val="343434"/>
        </w:rPr>
      </w:pPr>
      <w:ins w:id="111" w:author="Unknown">
        <w:r w:rsidRPr="000554B6">
          <w:rPr>
            <w:rFonts w:ascii="Consolas" w:eastAsia="Times New Roman" w:hAnsi="Consolas" w:cs="Consolas"/>
            <w:color w:val="343434"/>
          </w:rPr>
          <w:t>#</w:t>
        </w:r>
        <w:proofErr w:type="gramStart"/>
        <w:r w:rsidRPr="000554B6">
          <w:rPr>
            <w:rFonts w:ascii="Consolas" w:eastAsia="Times New Roman" w:hAnsi="Consolas" w:cs="Consolas"/>
            <w:color w:val="343434"/>
          </w:rPr>
          <w:t>#  $</w:t>
        </w:r>
        <w:proofErr w:type="gramEnd"/>
        <w:r w:rsidRPr="000554B6">
          <w:rPr>
            <w:rFonts w:ascii="Consolas" w:eastAsia="Times New Roman" w:hAnsi="Consolas" w:cs="Consolas"/>
            <w:color w:val="343434"/>
          </w:rPr>
          <w:t xml:space="preserve"> black  : num  0.256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0.256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0.255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0.255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</w:t>
        </w:r>
        <w:proofErr w:type="spellStart"/>
        <w:r w:rsidRPr="000554B6">
          <w:rPr>
            <w:rFonts w:ascii="Consolas" w:eastAsia="Times New Roman" w:hAnsi="Consolas" w:cs="Consolas"/>
            <w:color w:val="343434"/>
          </w:rPr>
          <w:t>0.255</w:t>
        </w:r>
        <w:proofErr w:type="spellEnd"/>
        <w:r w:rsidRPr="000554B6">
          <w:rPr>
            <w:rFonts w:ascii="Consolas" w:eastAsia="Times New Roman" w:hAnsi="Consolas" w:cs="Consolas"/>
            <w:color w:val="343434"/>
          </w:rPr>
          <w:t xml:space="preserve"> ...</w:t>
        </w:r>
      </w:ins>
    </w:p>
    <w:p w:rsidR="000554B6" w:rsidRPr="000554B6" w:rsidRDefault="000554B6" w:rsidP="000554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12" w:author="Unknown"/>
          <w:rFonts w:ascii="Consolas" w:eastAsia="Times New Roman" w:hAnsi="Consolas" w:cs="Consolas"/>
          <w:color w:val="343434"/>
        </w:rPr>
      </w:pPr>
    </w:p>
    <w:p w:rsidR="000554B6" w:rsidRPr="000554B6" w:rsidRDefault="000554B6" w:rsidP="000554B6">
      <w:pPr>
        <w:shd w:val="clear" w:color="auto" w:fill="FFFFFF"/>
        <w:spacing w:before="100" w:beforeAutospacing="1" w:after="100" w:afterAutospacing="1" w:line="240" w:lineRule="auto"/>
        <w:rPr>
          <w:ins w:id="113" w:author="Unknown"/>
          <w:rFonts w:ascii="Arial" w:eastAsia="Times New Roman" w:hAnsi="Arial" w:cs="Arial"/>
          <w:color w:val="343434"/>
          <w:sz w:val="28"/>
          <w:szCs w:val="28"/>
        </w:rPr>
      </w:pPr>
      <w:ins w:id="114" w:author="Unknown"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>All variables are stored in the</w:t>
        </w:r>
        <w:r w:rsidRPr="000554B6">
          <w:rPr>
            <w:rFonts w:ascii="Arial" w:eastAsia="Times New Roman" w:hAnsi="Arial" w:cs="Arial"/>
            <w:color w:val="343434"/>
            <w:sz w:val="28"/>
          </w:rPr>
          <w:t> </w:t>
        </w:r>
        <w:r w:rsidRPr="000554B6">
          <w:rPr>
            <w:rFonts w:ascii="Arial" w:eastAsia="Times New Roman" w:hAnsi="Arial" w:cs="Arial"/>
            <w:b/>
            <w:bCs/>
            <w:color w:val="343434"/>
            <w:sz w:val="28"/>
          </w:rPr>
          <w:t>numerical</w:t>
        </w:r>
        <w:r w:rsidRPr="000554B6">
          <w:rPr>
            <w:rFonts w:ascii="Arial" w:eastAsia="Times New Roman" w:hAnsi="Arial" w:cs="Arial"/>
            <w:color w:val="343434"/>
            <w:sz w:val="28"/>
          </w:rPr>
          <w:t> </w:t>
        </w:r>
        <w:r w:rsidRPr="000554B6">
          <w:rPr>
            <w:rFonts w:ascii="Arial" w:eastAsia="Times New Roman" w:hAnsi="Arial" w:cs="Arial"/>
            <w:color w:val="343434"/>
            <w:sz w:val="28"/>
            <w:szCs w:val="28"/>
          </w:rPr>
          <w:t>format.</w:t>
        </w:r>
      </w:ins>
    </w:p>
    <w:p w:rsidR="00EA3A7F" w:rsidRDefault="00EA3A7F"/>
    <w:sectPr w:rsidR="00EA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554B6"/>
    <w:rsid w:val="000554B6"/>
    <w:rsid w:val="00EA3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5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54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54B6"/>
  </w:style>
  <w:style w:type="character" w:styleId="Strong">
    <w:name w:val="Strong"/>
    <w:basedOn w:val="DefaultParagraphFont"/>
    <w:uiPriority w:val="22"/>
    <w:qFormat/>
    <w:rsid w:val="000554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4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2018-09-02T06:04:00Z</dcterms:created>
  <dcterms:modified xsi:type="dcterms:W3CDTF">2018-09-02T06:05:00Z</dcterms:modified>
</cp:coreProperties>
</file>