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5D7" w:rsidRPr="008615D7" w:rsidRDefault="008615D7" w:rsidP="008615D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color w:val="343434"/>
          <w:kern w:val="36"/>
          <w:sz w:val="48"/>
          <w:szCs w:val="48"/>
        </w:rPr>
      </w:pPr>
      <w:r w:rsidRPr="008615D7">
        <w:rPr>
          <w:rFonts w:ascii="Calibri" w:eastAsia="Times New Roman" w:hAnsi="Calibri" w:cs="Calibri"/>
          <w:b/>
          <w:bCs/>
          <w:color w:val="343434"/>
          <w:kern w:val="36"/>
          <w:sz w:val="48"/>
          <w:szCs w:val="48"/>
        </w:rPr>
        <w:t>For Loop in R with Examples for List and Matrix</w:t>
      </w:r>
    </w:p>
    <w:p w:rsidR="008615D7" w:rsidRPr="008615D7" w:rsidRDefault="008615D7" w:rsidP="008615D7">
      <w:pPr>
        <w:shd w:val="clear" w:color="auto" w:fill="FFFFFF"/>
        <w:spacing w:before="100" w:beforeAutospacing="1" w:after="100" w:afterAutospacing="1" w:line="240" w:lineRule="auto"/>
        <w:rPr>
          <w:ins w:id="0" w:author="Unknown"/>
          <w:rFonts w:ascii="Arial" w:eastAsia="Times New Roman" w:hAnsi="Arial" w:cs="Arial"/>
          <w:color w:val="343434"/>
          <w:sz w:val="28"/>
          <w:szCs w:val="28"/>
        </w:rPr>
      </w:pPr>
      <w:ins w:id="1" w:author="Unknown">
        <w:r w:rsidRPr="008615D7">
          <w:rPr>
            <w:rFonts w:ascii="Arial" w:eastAsia="Times New Roman" w:hAnsi="Arial" w:cs="Arial"/>
            <w:color w:val="343434"/>
            <w:sz w:val="28"/>
            <w:szCs w:val="28"/>
          </w:rPr>
          <w:t>A for loop is very valuable when we need to iterate over a list of elements or a range of numbers. Loop can be used to iterate over a list, data frame, vector, matrix or any other object. The braces and square bracket are compulsory.</w:t>
        </w:r>
      </w:ins>
    </w:p>
    <w:p w:rsidR="008615D7" w:rsidRPr="008615D7" w:rsidRDefault="008615D7" w:rsidP="008615D7">
      <w:pPr>
        <w:shd w:val="clear" w:color="auto" w:fill="FFFFFF"/>
        <w:spacing w:before="100" w:beforeAutospacing="1" w:after="100" w:afterAutospacing="1" w:line="240" w:lineRule="auto"/>
        <w:rPr>
          <w:ins w:id="2" w:author="Unknown"/>
          <w:rFonts w:ascii="Arial" w:eastAsia="Times New Roman" w:hAnsi="Arial" w:cs="Arial"/>
          <w:color w:val="343434"/>
          <w:sz w:val="28"/>
          <w:szCs w:val="28"/>
        </w:rPr>
      </w:pPr>
      <w:ins w:id="3" w:author="Unknown">
        <w:r w:rsidRPr="008615D7">
          <w:rPr>
            <w:rFonts w:ascii="Arial" w:eastAsia="Times New Roman" w:hAnsi="Arial" w:cs="Arial"/>
            <w:color w:val="343434"/>
            <w:sz w:val="28"/>
            <w:szCs w:val="28"/>
          </w:rPr>
          <w:t>In this tutorial, we will learn,</w:t>
        </w:r>
      </w:ins>
    </w:p>
    <w:p w:rsidR="008615D7" w:rsidRPr="008615D7" w:rsidRDefault="008615D7" w:rsidP="008615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ins w:id="4" w:author="Unknown"/>
          <w:rFonts w:ascii="Arial" w:eastAsia="Times New Roman" w:hAnsi="Arial" w:cs="Arial"/>
          <w:color w:val="343434"/>
          <w:sz w:val="28"/>
          <w:szCs w:val="28"/>
        </w:rPr>
      </w:pPr>
      <w:ins w:id="5" w:author="Unknown">
        <w:r w:rsidRPr="008615D7">
          <w:rPr>
            <w:rFonts w:ascii="Arial" w:eastAsia="Times New Roman" w:hAnsi="Arial" w:cs="Arial"/>
            <w:color w:val="343434"/>
            <w:sz w:val="28"/>
            <w:szCs w:val="28"/>
          </w:rPr>
          <w:fldChar w:fldCharType="begin"/>
        </w:r>
        <w:r w:rsidRPr="008615D7">
          <w:rPr>
            <w:rFonts w:ascii="Arial" w:eastAsia="Times New Roman" w:hAnsi="Arial" w:cs="Arial"/>
            <w:color w:val="343434"/>
            <w:sz w:val="28"/>
            <w:szCs w:val="28"/>
          </w:rPr>
          <w:instrText xml:space="preserve"> HYPERLINK "https://www.guru99.com/r-for-loop.html" \l "1" </w:instrText>
        </w:r>
        <w:r w:rsidRPr="008615D7">
          <w:rPr>
            <w:rFonts w:ascii="Arial" w:eastAsia="Times New Roman" w:hAnsi="Arial" w:cs="Arial"/>
            <w:color w:val="343434"/>
            <w:sz w:val="28"/>
            <w:szCs w:val="28"/>
          </w:rPr>
          <w:fldChar w:fldCharType="separate"/>
        </w:r>
        <w:r w:rsidRPr="008615D7">
          <w:rPr>
            <w:rFonts w:ascii="Arial" w:eastAsia="Times New Roman" w:hAnsi="Arial" w:cs="Arial"/>
            <w:color w:val="04B8E6"/>
            <w:sz w:val="28"/>
            <w:u w:val="single"/>
          </w:rPr>
          <w:t>For Loop Syntax and Examples</w:t>
        </w:r>
        <w:r w:rsidRPr="008615D7">
          <w:rPr>
            <w:rFonts w:ascii="Arial" w:eastAsia="Times New Roman" w:hAnsi="Arial" w:cs="Arial"/>
            <w:color w:val="343434"/>
            <w:sz w:val="28"/>
            <w:szCs w:val="28"/>
          </w:rPr>
          <w:fldChar w:fldCharType="end"/>
        </w:r>
      </w:ins>
    </w:p>
    <w:p w:rsidR="008615D7" w:rsidRPr="008615D7" w:rsidRDefault="008615D7" w:rsidP="008615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ins w:id="6" w:author="Unknown"/>
          <w:rFonts w:ascii="Arial" w:eastAsia="Times New Roman" w:hAnsi="Arial" w:cs="Arial"/>
          <w:color w:val="343434"/>
          <w:sz w:val="28"/>
          <w:szCs w:val="28"/>
        </w:rPr>
      </w:pPr>
      <w:ins w:id="7" w:author="Unknown">
        <w:r w:rsidRPr="008615D7">
          <w:rPr>
            <w:rFonts w:ascii="Arial" w:eastAsia="Times New Roman" w:hAnsi="Arial" w:cs="Arial"/>
            <w:color w:val="343434"/>
            <w:sz w:val="28"/>
            <w:szCs w:val="28"/>
          </w:rPr>
          <w:fldChar w:fldCharType="begin"/>
        </w:r>
        <w:r w:rsidRPr="008615D7">
          <w:rPr>
            <w:rFonts w:ascii="Arial" w:eastAsia="Times New Roman" w:hAnsi="Arial" w:cs="Arial"/>
            <w:color w:val="343434"/>
            <w:sz w:val="28"/>
            <w:szCs w:val="28"/>
          </w:rPr>
          <w:instrText xml:space="preserve"> HYPERLINK "https://www.guru99.com/r-for-loop.html" \l "2" </w:instrText>
        </w:r>
        <w:r w:rsidRPr="008615D7">
          <w:rPr>
            <w:rFonts w:ascii="Arial" w:eastAsia="Times New Roman" w:hAnsi="Arial" w:cs="Arial"/>
            <w:color w:val="343434"/>
            <w:sz w:val="28"/>
            <w:szCs w:val="28"/>
          </w:rPr>
          <w:fldChar w:fldCharType="separate"/>
        </w:r>
        <w:r w:rsidRPr="008615D7">
          <w:rPr>
            <w:rFonts w:ascii="Arial" w:eastAsia="Times New Roman" w:hAnsi="Arial" w:cs="Arial"/>
            <w:color w:val="04B8E6"/>
            <w:sz w:val="28"/>
            <w:u w:val="single"/>
          </w:rPr>
          <w:t>For Loop over a list</w:t>
        </w:r>
        <w:r w:rsidRPr="008615D7">
          <w:rPr>
            <w:rFonts w:ascii="Arial" w:eastAsia="Times New Roman" w:hAnsi="Arial" w:cs="Arial"/>
            <w:color w:val="343434"/>
            <w:sz w:val="28"/>
            <w:szCs w:val="28"/>
          </w:rPr>
          <w:fldChar w:fldCharType="end"/>
        </w:r>
      </w:ins>
    </w:p>
    <w:p w:rsidR="008615D7" w:rsidRPr="008615D7" w:rsidRDefault="008615D7" w:rsidP="008615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ins w:id="8" w:author="Unknown"/>
          <w:rFonts w:ascii="Arial" w:eastAsia="Times New Roman" w:hAnsi="Arial" w:cs="Arial"/>
          <w:color w:val="343434"/>
          <w:sz w:val="28"/>
          <w:szCs w:val="28"/>
        </w:rPr>
      </w:pPr>
      <w:ins w:id="9" w:author="Unknown">
        <w:r w:rsidRPr="008615D7">
          <w:rPr>
            <w:rFonts w:ascii="Arial" w:eastAsia="Times New Roman" w:hAnsi="Arial" w:cs="Arial"/>
            <w:color w:val="343434"/>
            <w:sz w:val="28"/>
            <w:szCs w:val="28"/>
          </w:rPr>
          <w:fldChar w:fldCharType="begin"/>
        </w:r>
        <w:r w:rsidRPr="008615D7">
          <w:rPr>
            <w:rFonts w:ascii="Arial" w:eastAsia="Times New Roman" w:hAnsi="Arial" w:cs="Arial"/>
            <w:color w:val="343434"/>
            <w:sz w:val="28"/>
            <w:szCs w:val="28"/>
          </w:rPr>
          <w:instrText xml:space="preserve"> HYPERLINK "https://www.guru99.com/r-for-loop.html" \l "3" </w:instrText>
        </w:r>
        <w:r w:rsidRPr="008615D7">
          <w:rPr>
            <w:rFonts w:ascii="Arial" w:eastAsia="Times New Roman" w:hAnsi="Arial" w:cs="Arial"/>
            <w:color w:val="343434"/>
            <w:sz w:val="28"/>
            <w:szCs w:val="28"/>
          </w:rPr>
          <w:fldChar w:fldCharType="separate"/>
        </w:r>
        <w:r w:rsidRPr="008615D7">
          <w:rPr>
            <w:rFonts w:ascii="Arial" w:eastAsia="Times New Roman" w:hAnsi="Arial" w:cs="Arial"/>
            <w:color w:val="04B8E6"/>
            <w:sz w:val="28"/>
            <w:u w:val="single"/>
          </w:rPr>
          <w:t>For Loop over a matrix</w:t>
        </w:r>
        <w:r w:rsidRPr="008615D7">
          <w:rPr>
            <w:rFonts w:ascii="Arial" w:eastAsia="Times New Roman" w:hAnsi="Arial" w:cs="Arial"/>
            <w:color w:val="343434"/>
            <w:sz w:val="28"/>
            <w:szCs w:val="28"/>
          </w:rPr>
          <w:fldChar w:fldCharType="end"/>
        </w:r>
      </w:ins>
    </w:p>
    <w:p w:rsidR="008615D7" w:rsidRPr="008615D7" w:rsidRDefault="008615D7" w:rsidP="008615D7">
      <w:pPr>
        <w:shd w:val="clear" w:color="auto" w:fill="FFFFFF"/>
        <w:spacing w:before="100" w:beforeAutospacing="1" w:after="100" w:afterAutospacing="1" w:line="372" w:lineRule="atLeast"/>
        <w:outlineLvl w:val="1"/>
        <w:rPr>
          <w:ins w:id="10" w:author="Unknown"/>
          <w:rFonts w:ascii="Calibri" w:eastAsia="Times New Roman" w:hAnsi="Calibri" w:cs="Calibri"/>
          <w:b/>
          <w:bCs/>
          <w:color w:val="343434"/>
          <w:sz w:val="44"/>
          <w:szCs w:val="44"/>
        </w:rPr>
      </w:pPr>
      <w:ins w:id="11" w:author="Unknown">
        <w:r w:rsidRPr="008615D7">
          <w:rPr>
            <w:rFonts w:ascii="Calibri" w:eastAsia="Times New Roman" w:hAnsi="Calibri" w:cs="Calibri"/>
            <w:b/>
            <w:bCs/>
            <w:color w:val="343434"/>
            <w:sz w:val="44"/>
            <w:szCs w:val="44"/>
          </w:rPr>
          <w:t>For Loop Syntax and Examples</w:t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2" w:author="Unknown"/>
          <w:rFonts w:ascii="Consolas" w:eastAsia="Times New Roman" w:hAnsi="Consolas" w:cs="Consolas"/>
          <w:color w:val="343434"/>
        </w:rPr>
      </w:pPr>
      <w:ins w:id="13" w:author="Unknown">
        <w:r w:rsidRPr="008615D7">
          <w:rPr>
            <w:rFonts w:ascii="Consolas" w:eastAsia="Times New Roman" w:hAnsi="Consolas" w:cs="Consolas"/>
            <w:color w:val="343434"/>
          </w:rPr>
          <w:t>For (</w:t>
        </w:r>
        <w:proofErr w:type="spellStart"/>
        <w:r w:rsidRPr="008615D7">
          <w:rPr>
            <w:rFonts w:ascii="Consolas" w:eastAsia="Times New Roman" w:hAnsi="Consolas" w:cs="Consolas"/>
            <w:color w:val="343434"/>
          </w:rPr>
          <w:t>i</w:t>
        </w:r>
        <w:proofErr w:type="spellEnd"/>
        <w:r w:rsidRPr="008615D7">
          <w:rPr>
            <w:rFonts w:ascii="Consolas" w:eastAsia="Times New Roman" w:hAnsi="Consolas" w:cs="Consolas"/>
            <w:color w:val="343434"/>
          </w:rPr>
          <w:t xml:space="preserve"> in vector) {</w:t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4" w:author="Unknown"/>
          <w:rFonts w:ascii="Consolas" w:eastAsia="Times New Roman" w:hAnsi="Consolas" w:cs="Consolas"/>
          <w:color w:val="343434"/>
        </w:rPr>
      </w:pPr>
      <w:ins w:id="15" w:author="Unknown">
        <w:r w:rsidRPr="008615D7">
          <w:rPr>
            <w:rFonts w:ascii="Consolas" w:eastAsia="Times New Roman" w:hAnsi="Consolas" w:cs="Consolas"/>
            <w:color w:val="343434"/>
          </w:rPr>
          <w:t xml:space="preserve">    Exp</w:t>
        </w:r>
        <w:r w:rsidRPr="008615D7">
          <w:rPr>
            <w:rFonts w:ascii="Consolas" w:eastAsia="Times New Roman" w:hAnsi="Consolas" w:cs="Consolas"/>
            <w:color w:val="343434"/>
          </w:rPr>
          <w:tab/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6" w:author="Unknown"/>
          <w:rFonts w:ascii="Consolas" w:eastAsia="Times New Roman" w:hAnsi="Consolas" w:cs="Consolas"/>
          <w:color w:val="343434"/>
        </w:rPr>
      </w:pPr>
      <w:ins w:id="17" w:author="Unknown">
        <w:r w:rsidRPr="008615D7">
          <w:rPr>
            <w:rFonts w:ascii="Consolas" w:eastAsia="Times New Roman" w:hAnsi="Consolas" w:cs="Consolas"/>
            <w:color w:val="343434"/>
          </w:rPr>
          <w:t>}</w:t>
        </w:r>
      </w:ins>
    </w:p>
    <w:p w:rsidR="008615D7" w:rsidRPr="008615D7" w:rsidRDefault="008615D7" w:rsidP="008615D7">
      <w:pPr>
        <w:shd w:val="clear" w:color="auto" w:fill="FFFFFF"/>
        <w:spacing w:before="100" w:beforeAutospacing="1" w:after="100" w:afterAutospacing="1" w:line="240" w:lineRule="auto"/>
        <w:rPr>
          <w:ins w:id="18" w:author="Unknown"/>
          <w:rFonts w:ascii="Arial" w:eastAsia="Times New Roman" w:hAnsi="Arial" w:cs="Arial"/>
          <w:color w:val="343434"/>
          <w:sz w:val="28"/>
          <w:szCs w:val="28"/>
        </w:rPr>
      </w:pPr>
      <w:ins w:id="19" w:author="Unknown">
        <w:r w:rsidRPr="008615D7">
          <w:rPr>
            <w:rFonts w:ascii="Arial" w:eastAsia="Times New Roman" w:hAnsi="Arial" w:cs="Arial"/>
            <w:color w:val="343434"/>
            <w:sz w:val="28"/>
            <w:szCs w:val="28"/>
          </w:rPr>
          <w:t>Here,</w:t>
        </w:r>
      </w:ins>
    </w:p>
    <w:p w:rsidR="008615D7" w:rsidRPr="008615D7" w:rsidRDefault="008615D7" w:rsidP="008615D7">
      <w:pPr>
        <w:shd w:val="clear" w:color="auto" w:fill="FFFFFF"/>
        <w:spacing w:before="100" w:beforeAutospacing="1" w:after="100" w:afterAutospacing="1" w:line="240" w:lineRule="auto"/>
        <w:rPr>
          <w:ins w:id="20" w:author="Unknown"/>
          <w:rFonts w:ascii="Arial" w:eastAsia="Times New Roman" w:hAnsi="Arial" w:cs="Arial"/>
          <w:color w:val="343434"/>
          <w:sz w:val="28"/>
          <w:szCs w:val="28"/>
        </w:rPr>
      </w:pPr>
      <w:ins w:id="21" w:author="Unknown">
        <w:r w:rsidRPr="008615D7">
          <w:rPr>
            <w:rFonts w:ascii="Arial" w:eastAsia="Times New Roman" w:hAnsi="Arial" w:cs="Arial"/>
            <w:color w:val="343434"/>
            <w:sz w:val="28"/>
            <w:szCs w:val="28"/>
          </w:rPr>
          <w:t>R will loop over all the variables in vector and do the computation written inside the exp.</w:t>
        </w:r>
      </w:ins>
    </w:p>
    <w:p w:rsidR="008615D7" w:rsidRPr="008615D7" w:rsidRDefault="008615D7" w:rsidP="008615D7">
      <w:pPr>
        <w:shd w:val="clear" w:color="auto" w:fill="FFFFFF"/>
        <w:spacing w:before="100" w:beforeAutospacing="1" w:after="100" w:afterAutospacing="1" w:line="240" w:lineRule="auto"/>
        <w:jc w:val="center"/>
        <w:rPr>
          <w:ins w:id="22" w:author="Unknown"/>
          <w:rFonts w:ascii="Arial" w:eastAsia="Times New Roman" w:hAnsi="Arial" w:cs="Arial"/>
          <w:color w:val="343434"/>
          <w:sz w:val="28"/>
          <w:szCs w:val="28"/>
        </w:rPr>
      </w:pPr>
      <w:r>
        <w:rPr>
          <w:rFonts w:ascii="Arial" w:eastAsia="Times New Roman" w:hAnsi="Arial" w:cs="Arial"/>
          <w:noProof/>
          <w:color w:val="04B8E6"/>
          <w:sz w:val="28"/>
          <w:szCs w:val="28"/>
        </w:rPr>
        <w:drawing>
          <wp:inline distT="0" distB="0" distL="0" distR="0">
            <wp:extent cx="5082540" cy="3179445"/>
            <wp:effectExtent l="19050" t="0" r="3810" b="0"/>
            <wp:docPr id="1" name="Picture 1" descr="https://www.guru99.com/images/r_programming/032818_1243_ForLoopinRw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uru99.com/images/r_programming/032818_1243_ForLoopinRw1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17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5D7" w:rsidRPr="008615D7" w:rsidRDefault="008615D7" w:rsidP="008615D7">
      <w:pPr>
        <w:shd w:val="clear" w:color="auto" w:fill="FFFFFF"/>
        <w:spacing w:before="100" w:beforeAutospacing="1" w:after="100" w:afterAutospacing="1" w:line="240" w:lineRule="auto"/>
        <w:rPr>
          <w:ins w:id="23" w:author="Unknown"/>
          <w:rFonts w:ascii="Arial" w:eastAsia="Times New Roman" w:hAnsi="Arial" w:cs="Arial"/>
          <w:color w:val="343434"/>
          <w:sz w:val="28"/>
          <w:szCs w:val="28"/>
        </w:rPr>
      </w:pPr>
      <w:ins w:id="24" w:author="Unknown">
        <w:r w:rsidRPr="008615D7">
          <w:rPr>
            <w:rFonts w:ascii="Arial" w:eastAsia="Times New Roman" w:hAnsi="Arial" w:cs="Arial"/>
            <w:color w:val="343434"/>
            <w:sz w:val="28"/>
            <w:szCs w:val="28"/>
          </w:rPr>
          <w:lastRenderedPageBreak/>
          <w:t>Let's see a few examples.</w:t>
        </w:r>
      </w:ins>
    </w:p>
    <w:p w:rsidR="008615D7" w:rsidRPr="008615D7" w:rsidRDefault="008615D7" w:rsidP="008615D7">
      <w:pPr>
        <w:shd w:val="clear" w:color="auto" w:fill="FFFFFF"/>
        <w:spacing w:before="100" w:beforeAutospacing="1" w:after="100" w:afterAutospacing="1" w:line="240" w:lineRule="auto"/>
        <w:rPr>
          <w:ins w:id="25" w:author="Unknown"/>
          <w:rFonts w:ascii="Arial" w:eastAsia="Times New Roman" w:hAnsi="Arial" w:cs="Arial"/>
          <w:color w:val="343434"/>
          <w:sz w:val="28"/>
          <w:szCs w:val="28"/>
        </w:rPr>
      </w:pPr>
      <w:ins w:id="26" w:author="Unknown">
        <w:r w:rsidRPr="008615D7">
          <w:rPr>
            <w:rFonts w:ascii="Arial" w:eastAsia="Times New Roman" w:hAnsi="Arial" w:cs="Arial"/>
            <w:b/>
            <w:bCs/>
            <w:color w:val="343434"/>
            <w:sz w:val="28"/>
          </w:rPr>
          <w:t>Example 1</w:t>
        </w:r>
        <w:r w:rsidRPr="008615D7">
          <w:rPr>
            <w:rFonts w:ascii="Arial" w:eastAsia="Times New Roman" w:hAnsi="Arial" w:cs="Arial"/>
            <w:color w:val="343434"/>
            <w:sz w:val="28"/>
            <w:szCs w:val="28"/>
          </w:rPr>
          <w:t>: We iterate over all the elements of a vector and print the current value.</w:t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27" w:author="Unknown"/>
          <w:rFonts w:ascii="Consolas" w:eastAsia="Times New Roman" w:hAnsi="Consolas" w:cs="Consolas"/>
          <w:color w:val="343434"/>
        </w:rPr>
      </w:pPr>
      <w:ins w:id="28" w:author="Unknown">
        <w:r w:rsidRPr="008615D7">
          <w:rPr>
            <w:rFonts w:ascii="Consolas" w:eastAsia="Times New Roman" w:hAnsi="Consolas" w:cs="Consolas"/>
            <w:color w:val="343434"/>
          </w:rPr>
          <w:t xml:space="preserve"># </w:t>
        </w:r>
        <w:proofErr w:type="gramStart"/>
        <w:r w:rsidRPr="008615D7">
          <w:rPr>
            <w:rFonts w:ascii="Consolas" w:eastAsia="Times New Roman" w:hAnsi="Consolas" w:cs="Consolas"/>
            <w:color w:val="343434"/>
          </w:rPr>
          <w:t>Create</w:t>
        </w:r>
        <w:proofErr w:type="gramEnd"/>
        <w:r w:rsidRPr="008615D7">
          <w:rPr>
            <w:rFonts w:ascii="Consolas" w:eastAsia="Times New Roman" w:hAnsi="Consolas" w:cs="Consolas"/>
            <w:color w:val="343434"/>
          </w:rPr>
          <w:t xml:space="preserve"> fruit vector</w:t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29" w:author="Unknown"/>
          <w:rFonts w:ascii="Consolas" w:eastAsia="Times New Roman" w:hAnsi="Consolas" w:cs="Consolas"/>
          <w:color w:val="343434"/>
        </w:rPr>
      </w:pPr>
      <w:proofErr w:type="gramStart"/>
      <w:ins w:id="30" w:author="Unknown">
        <w:r w:rsidRPr="008615D7">
          <w:rPr>
            <w:rFonts w:ascii="Consolas" w:eastAsia="Times New Roman" w:hAnsi="Consolas" w:cs="Consolas"/>
            <w:color w:val="343434"/>
          </w:rPr>
          <w:t>fruit</w:t>
        </w:r>
        <w:proofErr w:type="gramEnd"/>
        <w:r w:rsidRPr="008615D7">
          <w:rPr>
            <w:rFonts w:ascii="Consolas" w:eastAsia="Times New Roman" w:hAnsi="Consolas" w:cs="Consolas"/>
            <w:color w:val="343434"/>
          </w:rPr>
          <w:t xml:space="preserve"> &lt;- c('Apple', 'Orange', 'Passion fruit', 'Banana')</w:t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31" w:author="Unknown"/>
          <w:rFonts w:ascii="Consolas" w:eastAsia="Times New Roman" w:hAnsi="Consolas" w:cs="Consolas"/>
          <w:color w:val="343434"/>
        </w:rPr>
      </w:pPr>
      <w:ins w:id="32" w:author="Unknown">
        <w:r w:rsidRPr="008615D7">
          <w:rPr>
            <w:rFonts w:ascii="Consolas" w:eastAsia="Times New Roman" w:hAnsi="Consolas" w:cs="Consolas"/>
            <w:color w:val="343434"/>
          </w:rPr>
          <w:t xml:space="preserve"># Create the </w:t>
        </w:r>
        <w:proofErr w:type="spellStart"/>
        <w:r w:rsidRPr="008615D7">
          <w:rPr>
            <w:rFonts w:ascii="Consolas" w:eastAsia="Times New Roman" w:hAnsi="Consolas" w:cs="Consolas"/>
            <w:color w:val="343434"/>
          </w:rPr>
          <w:t>for</w:t>
        </w:r>
        <w:proofErr w:type="spellEnd"/>
        <w:r w:rsidRPr="008615D7">
          <w:rPr>
            <w:rFonts w:ascii="Consolas" w:eastAsia="Times New Roman" w:hAnsi="Consolas" w:cs="Consolas"/>
            <w:color w:val="343434"/>
          </w:rPr>
          <w:t xml:space="preserve"> statement</w:t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33" w:author="Unknown"/>
          <w:rFonts w:ascii="Consolas" w:eastAsia="Times New Roman" w:hAnsi="Consolas" w:cs="Consolas"/>
          <w:color w:val="343434"/>
        </w:rPr>
      </w:pPr>
      <w:proofErr w:type="gramStart"/>
      <w:ins w:id="34" w:author="Unknown">
        <w:r w:rsidRPr="008615D7">
          <w:rPr>
            <w:rFonts w:ascii="Consolas" w:eastAsia="Times New Roman" w:hAnsi="Consolas" w:cs="Consolas"/>
            <w:color w:val="343434"/>
          </w:rPr>
          <w:t>for</w:t>
        </w:r>
        <w:proofErr w:type="gramEnd"/>
        <w:r w:rsidRPr="008615D7">
          <w:rPr>
            <w:rFonts w:ascii="Consolas" w:eastAsia="Times New Roman" w:hAnsi="Consolas" w:cs="Consolas"/>
            <w:color w:val="343434"/>
          </w:rPr>
          <w:t xml:space="preserve"> ( </w:t>
        </w:r>
        <w:proofErr w:type="spellStart"/>
        <w:r w:rsidRPr="008615D7">
          <w:rPr>
            <w:rFonts w:ascii="Consolas" w:eastAsia="Times New Roman" w:hAnsi="Consolas" w:cs="Consolas"/>
            <w:color w:val="343434"/>
          </w:rPr>
          <w:t>i</w:t>
        </w:r>
        <w:proofErr w:type="spellEnd"/>
        <w:r w:rsidRPr="008615D7">
          <w:rPr>
            <w:rFonts w:ascii="Consolas" w:eastAsia="Times New Roman" w:hAnsi="Consolas" w:cs="Consolas"/>
            <w:color w:val="343434"/>
          </w:rPr>
          <w:t xml:space="preserve"> in fruit){ </w:t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35" w:author="Unknown"/>
          <w:rFonts w:ascii="Consolas" w:eastAsia="Times New Roman" w:hAnsi="Consolas" w:cs="Consolas"/>
          <w:color w:val="343434"/>
        </w:rPr>
      </w:pPr>
      <w:ins w:id="36" w:author="Unknown">
        <w:r w:rsidRPr="008615D7">
          <w:rPr>
            <w:rFonts w:ascii="Consolas" w:eastAsia="Times New Roman" w:hAnsi="Consolas" w:cs="Consolas"/>
            <w:color w:val="343434"/>
          </w:rPr>
          <w:t xml:space="preserve"> </w:t>
        </w:r>
        <w:proofErr w:type="gramStart"/>
        <w:r w:rsidRPr="008615D7">
          <w:rPr>
            <w:rFonts w:ascii="Consolas" w:eastAsia="Times New Roman" w:hAnsi="Consolas" w:cs="Consolas"/>
            <w:color w:val="343434"/>
          </w:rPr>
          <w:t>print(</w:t>
        </w:r>
        <w:proofErr w:type="spellStart"/>
        <w:proofErr w:type="gramEnd"/>
        <w:r w:rsidRPr="008615D7">
          <w:rPr>
            <w:rFonts w:ascii="Consolas" w:eastAsia="Times New Roman" w:hAnsi="Consolas" w:cs="Consolas"/>
            <w:color w:val="343434"/>
          </w:rPr>
          <w:t>i</w:t>
        </w:r>
        <w:proofErr w:type="spellEnd"/>
        <w:r w:rsidRPr="008615D7">
          <w:rPr>
            <w:rFonts w:ascii="Consolas" w:eastAsia="Times New Roman" w:hAnsi="Consolas" w:cs="Consolas"/>
            <w:color w:val="343434"/>
          </w:rPr>
          <w:t>)</w:t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37" w:author="Unknown"/>
          <w:rFonts w:ascii="Consolas" w:eastAsia="Times New Roman" w:hAnsi="Consolas" w:cs="Consolas"/>
          <w:color w:val="343434"/>
        </w:rPr>
      </w:pPr>
      <w:ins w:id="38" w:author="Unknown">
        <w:r w:rsidRPr="008615D7">
          <w:rPr>
            <w:rFonts w:ascii="Consolas" w:eastAsia="Times New Roman" w:hAnsi="Consolas" w:cs="Consolas"/>
            <w:color w:val="343434"/>
          </w:rPr>
          <w:t>}</w:t>
        </w:r>
      </w:ins>
    </w:p>
    <w:p w:rsidR="008615D7" w:rsidRPr="008615D7" w:rsidRDefault="008615D7" w:rsidP="008615D7">
      <w:pPr>
        <w:shd w:val="clear" w:color="auto" w:fill="FFFFFF"/>
        <w:spacing w:before="100" w:beforeAutospacing="1" w:after="100" w:afterAutospacing="1" w:line="240" w:lineRule="auto"/>
        <w:rPr>
          <w:ins w:id="39" w:author="Unknown"/>
          <w:rFonts w:ascii="Arial" w:eastAsia="Times New Roman" w:hAnsi="Arial" w:cs="Arial"/>
          <w:color w:val="343434"/>
          <w:sz w:val="28"/>
          <w:szCs w:val="28"/>
        </w:rPr>
      </w:pPr>
      <w:ins w:id="40" w:author="Unknown">
        <w:r w:rsidRPr="008615D7">
          <w:rPr>
            <w:rFonts w:ascii="Arial" w:eastAsia="Times New Roman" w:hAnsi="Arial" w:cs="Arial"/>
            <w:b/>
            <w:bCs/>
            <w:color w:val="343434"/>
            <w:sz w:val="28"/>
          </w:rPr>
          <w:t>Output:</w:t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41" w:author="Unknown"/>
          <w:rFonts w:ascii="Consolas" w:eastAsia="Times New Roman" w:hAnsi="Consolas" w:cs="Consolas"/>
          <w:color w:val="343434"/>
        </w:rPr>
      </w:pPr>
      <w:ins w:id="42" w:author="Unknown">
        <w:r w:rsidRPr="008615D7">
          <w:rPr>
            <w:rFonts w:ascii="Consolas" w:eastAsia="Times New Roman" w:hAnsi="Consolas" w:cs="Consolas"/>
            <w:color w:val="343434"/>
          </w:rPr>
          <w:t>## [1] "Apple"</w:t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43" w:author="Unknown"/>
          <w:rFonts w:ascii="Consolas" w:eastAsia="Times New Roman" w:hAnsi="Consolas" w:cs="Consolas"/>
          <w:color w:val="343434"/>
        </w:rPr>
      </w:pPr>
      <w:ins w:id="44" w:author="Unknown">
        <w:r w:rsidRPr="008615D7">
          <w:rPr>
            <w:rFonts w:ascii="Consolas" w:eastAsia="Times New Roman" w:hAnsi="Consolas" w:cs="Consolas"/>
            <w:color w:val="343434"/>
          </w:rPr>
          <w:t>## [1] "Orange"</w:t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45" w:author="Unknown"/>
          <w:rFonts w:ascii="Consolas" w:eastAsia="Times New Roman" w:hAnsi="Consolas" w:cs="Consolas"/>
          <w:color w:val="343434"/>
        </w:rPr>
      </w:pPr>
      <w:ins w:id="46" w:author="Unknown">
        <w:r w:rsidRPr="008615D7">
          <w:rPr>
            <w:rFonts w:ascii="Consolas" w:eastAsia="Times New Roman" w:hAnsi="Consolas" w:cs="Consolas"/>
            <w:color w:val="343434"/>
          </w:rPr>
          <w:t>## [1] "Passion fruit"</w:t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47" w:author="Unknown"/>
          <w:rFonts w:ascii="Consolas" w:eastAsia="Times New Roman" w:hAnsi="Consolas" w:cs="Consolas"/>
          <w:color w:val="343434"/>
        </w:rPr>
      </w:pPr>
      <w:ins w:id="48" w:author="Unknown">
        <w:r w:rsidRPr="008615D7">
          <w:rPr>
            <w:rFonts w:ascii="Consolas" w:eastAsia="Times New Roman" w:hAnsi="Consolas" w:cs="Consolas"/>
            <w:color w:val="343434"/>
          </w:rPr>
          <w:t>## [1] "Banana"</w:t>
        </w:r>
      </w:ins>
    </w:p>
    <w:p w:rsidR="008615D7" w:rsidRPr="008615D7" w:rsidRDefault="008615D7" w:rsidP="008615D7">
      <w:pPr>
        <w:shd w:val="clear" w:color="auto" w:fill="FFFFFF"/>
        <w:spacing w:before="100" w:beforeAutospacing="1" w:after="100" w:afterAutospacing="1" w:line="240" w:lineRule="auto"/>
        <w:rPr>
          <w:ins w:id="49" w:author="Unknown"/>
          <w:rFonts w:ascii="Arial" w:eastAsia="Times New Roman" w:hAnsi="Arial" w:cs="Arial"/>
          <w:color w:val="343434"/>
          <w:sz w:val="28"/>
          <w:szCs w:val="28"/>
        </w:rPr>
      </w:pPr>
      <w:ins w:id="50" w:author="Unknown">
        <w:r w:rsidRPr="008615D7">
          <w:rPr>
            <w:rFonts w:ascii="Arial" w:eastAsia="Times New Roman" w:hAnsi="Arial" w:cs="Arial"/>
            <w:b/>
            <w:bCs/>
            <w:color w:val="343434"/>
            <w:sz w:val="28"/>
          </w:rPr>
          <w:t>Example 2</w:t>
        </w:r>
        <w:r w:rsidRPr="008615D7">
          <w:rPr>
            <w:rFonts w:ascii="Arial" w:eastAsia="Times New Roman" w:hAnsi="Arial" w:cs="Arial"/>
            <w:color w:val="343434"/>
            <w:sz w:val="28"/>
            <w:szCs w:val="28"/>
          </w:rPr>
          <w:t>: creates a non-linear function by using the polynomial of x between 1 and 4 and we store it in a list</w:t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51" w:author="Unknown"/>
          <w:rFonts w:ascii="Consolas" w:eastAsia="Times New Roman" w:hAnsi="Consolas" w:cs="Consolas"/>
          <w:color w:val="343434"/>
        </w:rPr>
      </w:pPr>
      <w:ins w:id="52" w:author="Unknown">
        <w:r w:rsidRPr="008615D7">
          <w:rPr>
            <w:rFonts w:ascii="Consolas" w:eastAsia="Times New Roman" w:hAnsi="Consolas" w:cs="Consolas"/>
            <w:color w:val="343434"/>
          </w:rPr>
          <w:t># Create an empty list</w:t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53" w:author="Unknown"/>
          <w:rFonts w:ascii="Consolas" w:eastAsia="Times New Roman" w:hAnsi="Consolas" w:cs="Consolas"/>
          <w:color w:val="343434"/>
        </w:rPr>
      </w:pPr>
      <w:proofErr w:type="gramStart"/>
      <w:ins w:id="54" w:author="Unknown">
        <w:r w:rsidRPr="008615D7">
          <w:rPr>
            <w:rFonts w:ascii="Consolas" w:eastAsia="Times New Roman" w:hAnsi="Consolas" w:cs="Consolas"/>
            <w:color w:val="343434"/>
          </w:rPr>
          <w:t>list</w:t>
        </w:r>
        <w:proofErr w:type="gramEnd"/>
        <w:r w:rsidRPr="008615D7">
          <w:rPr>
            <w:rFonts w:ascii="Consolas" w:eastAsia="Times New Roman" w:hAnsi="Consolas" w:cs="Consolas"/>
            <w:color w:val="343434"/>
          </w:rPr>
          <w:t xml:space="preserve"> &lt;- c()</w:t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55" w:author="Unknown"/>
          <w:rFonts w:ascii="Consolas" w:eastAsia="Times New Roman" w:hAnsi="Consolas" w:cs="Consolas"/>
          <w:color w:val="343434"/>
        </w:rPr>
      </w:pPr>
      <w:ins w:id="56" w:author="Unknown">
        <w:r w:rsidRPr="008615D7">
          <w:rPr>
            <w:rFonts w:ascii="Consolas" w:eastAsia="Times New Roman" w:hAnsi="Consolas" w:cs="Consolas"/>
            <w:color w:val="343434"/>
          </w:rPr>
          <w:t># Create a for statement to populate the list</w:t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57" w:author="Unknown"/>
          <w:rFonts w:ascii="Consolas" w:eastAsia="Times New Roman" w:hAnsi="Consolas" w:cs="Consolas"/>
          <w:color w:val="343434"/>
        </w:rPr>
      </w:pPr>
      <w:proofErr w:type="gramStart"/>
      <w:ins w:id="58" w:author="Unknown">
        <w:r w:rsidRPr="008615D7">
          <w:rPr>
            <w:rFonts w:ascii="Consolas" w:eastAsia="Times New Roman" w:hAnsi="Consolas" w:cs="Consolas"/>
            <w:color w:val="343434"/>
          </w:rPr>
          <w:t>for</w:t>
        </w:r>
        <w:proofErr w:type="gramEnd"/>
        <w:r w:rsidRPr="008615D7">
          <w:rPr>
            <w:rFonts w:ascii="Consolas" w:eastAsia="Times New Roman" w:hAnsi="Consolas" w:cs="Consolas"/>
            <w:color w:val="343434"/>
          </w:rPr>
          <w:t xml:space="preserve"> (</w:t>
        </w:r>
        <w:proofErr w:type="spellStart"/>
        <w:r w:rsidRPr="008615D7">
          <w:rPr>
            <w:rFonts w:ascii="Consolas" w:eastAsia="Times New Roman" w:hAnsi="Consolas" w:cs="Consolas"/>
            <w:color w:val="343434"/>
          </w:rPr>
          <w:t>i</w:t>
        </w:r>
        <w:proofErr w:type="spellEnd"/>
        <w:r w:rsidRPr="008615D7">
          <w:rPr>
            <w:rFonts w:ascii="Consolas" w:eastAsia="Times New Roman" w:hAnsi="Consolas" w:cs="Consolas"/>
            <w:color w:val="343434"/>
          </w:rPr>
          <w:t xml:space="preserve"> in </w:t>
        </w:r>
        <w:proofErr w:type="spellStart"/>
        <w:r w:rsidRPr="008615D7">
          <w:rPr>
            <w:rFonts w:ascii="Consolas" w:eastAsia="Times New Roman" w:hAnsi="Consolas" w:cs="Consolas"/>
            <w:color w:val="343434"/>
          </w:rPr>
          <w:t>seq</w:t>
        </w:r>
        <w:proofErr w:type="spellEnd"/>
        <w:r w:rsidRPr="008615D7">
          <w:rPr>
            <w:rFonts w:ascii="Consolas" w:eastAsia="Times New Roman" w:hAnsi="Consolas" w:cs="Consolas"/>
            <w:color w:val="343434"/>
          </w:rPr>
          <w:t>(1, 4, by=1)) {</w:t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59" w:author="Unknown"/>
          <w:rFonts w:ascii="Consolas" w:eastAsia="Times New Roman" w:hAnsi="Consolas" w:cs="Consolas"/>
          <w:color w:val="343434"/>
        </w:rPr>
      </w:pPr>
      <w:ins w:id="60" w:author="Unknown">
        <w:r w:rsidRPr="008615D7">
          <w:rPr>
            <w:rFonts w:ascii="Consolas" w:eastAsia="Times New Roman" w:hAnsi="Consolas" w:cs="Consolas"/>
            <w:color w:val="343434"/>
          </w:rPr>
          <w:t xml:space="preserve">  </w:t>
        </w:r>
        <w:proofErr w:type="gramStart"/>
        <w:r w:rsidRPr="008615D7">
          <w:rPr>
            <w:rFonts w:ascii="Consolas" w:eastAsia="Times New Roman" w:hAnsi="Consolas" w:cs="Consolas"/>
            <w:color w:val="343434"/>
          </w:rPr>
          <w:t>list[</w:t>
        </w:r>
        <w:proofErr w:type="gramEnd"/>
        <w:r w:rsidRPr="008615D7">
          <w:rPr>
            <w:rFonts w:ascii="Consolas" w:eastAsia="Times New Roman" w:hAnsi="Consolas" w:cs="Consolas"/>
            <w:color w:val="343434"/>
          </w:rPr>
          <w:t>[</w:t>
        </w:r>
        <w:proofErr w:type="spellStart"/>
        <w:r w:rsidRPr="008615D7">
          <w:rPr>
            <w:rFonts w:ascii="Consolas" w:eastAsia="Times New Roman" w:hAnsi="Consolas" w:cs="Consolas"/>
            <w:color w:val="343434"/>
          </w:rPr>
          <w:t>i</w:t>
        </w:r>
        <w:proofErr w:type="spellEnd"/>
        <w:r w:rsidRPr="008615D7">
          <w:rPr>
            <w:rFonts w:ascii="Consolas" w:eastAsia="Times New Roman" w:hAnsi="Consolas" w:cs="Consolas"/>
            <w:color w:val="343434"/>
          </w:rPr>
          <w:t xml:space="preserve">]] &lt;- </w:t>
        </w:r>
        <w:proofErr w:type="spellStart"/>
        <w:r w:rsidRPr="008615D7">
          <w:rPr>
            <w:rFonts w:ascii="Consolas" w:eastAsia="Times New Roman" w:hAnsi="Consolas" w:cs="Consolas"/>
            <w:color w:val="343434"/>
          </w:rPr>
          <w:t>i</w:t>
        </w:r>
        <w:proofErr w:type="spellEnd"/>
        <w:r w:rsidRPr="008615D7">
          <w:rPr>
            <w:rFonts w:ascii="Consolas" w:eastAsia="Times New Roman" w:hAnsi="Consolas" w:cs="Consolas"/>
            <w:color w:val="343434"/>
          </w:rPr>
          <w:t>*</w:t>
        </w:r>
        <w:proofErr w:type="spellStart"/>
        <w:r w:rsidRPr="008615D7">
          <w:rPr>
            <w:rFonts w:ascii="Consolas" w:eastAsia="Times New Roman" w:hAnsi="Consolas" w:cs="Consolas"/>
            <w:color w:val="343434"/>
          </w:rPr>
          <w:t>i</w:t>
        </w:r>
        <w:proofErr w:type="spellEnd"/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61" w:author="Unknown"/>
          <w:rFonts w:ascii="Consolas" w:eastAsia="Times New Roman" w:hAnsi="Consolas" w:cs="Consolas"/>
          <w:color w:val="343434"/>
        </w:rPr>
      </w:pPr>
      <w:ins w:id="62" w:author="Unknown">
        <w:r w:rsidRPr="008615D7">
          <w:rPr>
            <w:rFonts w:ascii="Consolas" w:eastAsia="Times New Roman" w:hAnsi="Consolas" w:cs="Consolas"/>
            <w:color w:val="343434"/>
          </w:rPr>
          <w:t>}</w:t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63" w:author="Unknown"/>
          <w:rFonts w:ascii="Consolas" w:eastAsia="Times New Roman" w:hAnsi="Consolas" w:cs="Consolas"/>
          <w:color w:val="343434"/>
        </w:rPr>
      </w:pPr>
      <w:proofErr w:type="gramStart"/>
      <w:ins w:id="64" w:author="Unknown">
        <w:r w:rsidRPr="008615D7">
          <w:rPr>
            <w:rFonts w:ascii="Consolas" w:eastAsia="Times New Roman" w:hAnsi="Consolas" w:cs="Consolas"/>
            <w:color w:val="343434"/>
          </w:rPr>
          <w:t>print(</w:t>
        </w:r>
        <w:proofErr w:type="gramEnd"/>
        <w:r w:rsidRPr="008615D7">
          <w:rPr>
            <w:rFonts w:ascii="Consolas" w:eastAsia="Times New Roman" w:hAnsi="Consolas" w:cs="Consolas"/>
            <w:color w:val="343434"/>
          </w:rPr>
          <w:t>list)</w:t>
        </w:r>
      </w:ins>
    </w:p>
    <w:p w:rsidR="008615D7" w:rsidRPr="008615D7" w:rsidRDefault="008615D7" w:rsidP="008615D7">
      <w:pPr>
        <w:shd w:val="clear" w:color="auto" w:fill="FFFFFF"/>
        <w:spacing w:before="100" w:beforeAutospacing="1" w:after="100" w:afterAutospacing="1" w:line="240" w:lineRule="auto"/>
        <w:rPr>
          <w:ins w:id="65" w:author="Unknown"/>
          <w:rFonts w:ascii="Arial" w:eastAsia="Times New Roman" w:hAnsi="Arial" w:cs="Arial"/>
          <w:color w:val="343434"/>
          <w:sz w:val="28"/>
          <w:szCs w:val="28"/>
        </w:rPr>
      </w:pPr>
      <w:ins w:id="66" w:author="Unknown">
        <w:r w:rsidRPr="008615D7">
          <w:rPr>
            <w:rFonts w:ascii="Arial" w:eastAsia="Times New Roman" w:hAnsi="Arial" w:cs="Arial"/>
            <w:b/>
            <w:bCs/>
            <w:color w:val="343434"/>
            <w:sz w:val="28"/>
          </w:rPr>
          <w:t>Output:</w:t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67" w:author="Unknown"/>
          <w:rFonts w:ascii="Consolas" w:eastAsia="Times New Roman" w:hAnsi="Consolas" w:cs="Consolas"/>
          <w:color w:val="343434"/>
        </w:rPr>
      </w:pPr>
      <w:ins w:id="68" w:author="Unknown">
        <w:r w:rsidRPr="008615D7">
          <w:rPr>
            <w:rFonts w:ascii="Consolas" w:eastAsia="Times New Roman" w:hAnsi="Consolas" w:cs="Consolas"/>
            <w:color w:val="343434"/>
          </w:rPr>
          <w:t xml:space="preserve">## [1]   </w:t>
        </w:r>
        <w:proofErr w:type="gramStart"/>
        <w:r w:rsidRPr="008615D7">
          <w:rPr>
            <w:rFonts w:ascii="Consolas" w:eastAsia="Times New Roman" w:hAnsi="Consolas" w:cs="Consolas"/>
            <w:color w:val="343434"/>
          </w:rPr>
          <w:t>1  4</w:t>
        </w:r>
        <w:proofErr w:type="gramEnd"/>
        <w:r w:rsidRPr="008615D7">
          <w:rPr>
            <w:rFonts w:ascii="Consolas" w:eastAsia="Times New Roman" w:hAnsi="Consolas" w:cs="Consolas"/>
            <w:color w:val="343434"/>
          </w:rPr>
          <w:t xml:space="preserve"> 9 16</w:t>
        </w:r>
        <w:r w:rsidRPr="008615D7">
          <w:rPr>
            <w:rFonts w:ascii="Consolas" w:eastAsia="Times New Roman" w:hAnsi="Consolas" w:cs="Consolas"/>
            <w:color w:val="343434"/>
          </w:rPr>
          <w:tab/>
        </w:r>
        <w:r w:rsidRPr="008615D7">
          <w:rPr>
            <w:rFonts w:ascii="Consolas" w:eastAsia="Times New Roman" w:hAnsi="Consolas" w:cs="Consolas"/>
            <w:color w:val="343434"/>
          </w:rPr>
          <w:tab/>
        </w:r>
      </w:ins>
    </w:p>
    <w:p w:rsidR="008615D7" w:rsidRPr="008615D7" w:rsidRDefault="008615D7" w:rsidP="008615D7">
      <w:pPr>
        <w:shd w:val="clear" w:color="auto" w:fill="FFFFFF"/>
        <w:spacing w:before="100" w:beforeAutospacing="1" w:after="100" w:afterAutospacing="1" w:line="240" w:lineRule="auto"/>
        <w:rPr>
          <w:ins w:id="69" w:author="Unknown"/>
          <w:rFonts w:ascii="Arial" w:eastAsia="Times New Roman" w:hAnsi="Arial" w:cs="Arial"/>
          <w:color w:val="343434"/>
          <w:sz w:val="28"/>
          <w:szCs w:val="28"/>
        </w:rPr>
      </w:pPr>
      <w:proofErr w:type="gramStart"/>
      <w:ins w:id="70" w:author="Unknown">
        <w:r w:rsidRPr="008615D7">
          <w:rPr>
            <w:rFonts w:ascii="Arial" w:eastAsia="Times New Roman" w:hAnsi="Arial" w:cs="Arial"/>
            <w:color w:val="343434"/>
            <w:sz w:val="28"/>
            <w:szCs w:val="28"/>
          </w:rPr>
          <w:t>The for</w:t>
        </w:r>
        <w:proofErr w:type="gramEnd"/>
        <w:r w:rsidRPr="008615D7">
          <w:rPr>
            <w:rFonts w:ascii="Arial" w:eastAsia="Times New Roman" w:hAnsi="Arial" w:cs="Arial"/>
            <w:color w:val="343434"/>
            <w:sz w:val="28"/>
            <w:szCs w:val="28"/>
          </w:rPr>
          <w:t xml:space="preserve"> loop is very valuable for machine learning tasks. After we have trained a model, we need to regularize the model to avoid over-fitting. Regularization is a very tedious task because we need to find the value that minimizes the loss function. To help us detect those values, we can make use of </w:t>
        </w:r>
        <w:proofErr w:type="gramStart"/>
        <w:r w:rsidRPr="008615D7">
          <w:rPr>
            <w:rFonts w:ascii="Arial" w:eastAsia="Times New Roman" w:hAnsi="Arial" w:cs="Arial"/>
            <w:color w:val="343434"/>
            <w:sz w:val="28"/>
            <w:szCs w:val="28"/>
          </w:rPr>
          <w:t>a for</w:t>
        </w:r>
        <w:proofErr w:type="gramEnd"/>
        <w:r w:rsidRPr="008615D7">
          <w:rPr>
            <w:rFonts w:ascii="Arial" w:eastAsia="Times New Roman" w:hAnsi="Arial" w:cs="Arial"/>
            <w:color w:val="343434"/>
            <w:sz w:val="28"/>
            <w:szCs w:val="28"/>
          </w:rPr>
          <w:t xml:space="preserve"> loop to iterate over a range of values and define the best candidate.</w:t>
        </w:r>
      </w:ins>
    </w:p>
    <w:p w:rsidR="008615D7" w:rsidRPr="008615D7" w:rsidRDefault="008615D7" w:rsidP="008615D7">
      <w:pPr>
        <w:shd w:val="clear" w:color="auto" w:fill="FFFFFF"/>
        <w:spacing w:before="100" w:beforeAutospacing="1" w:after="100" w:afterAutospacing="1" w:line="372" w:lineRule="atLeast"/>
        <w:outlineLvl w:val="1"/>
        <w:rPr>
          <w:ins w:id="71" w:author="Unknown"/>
          <w:rFonts w:ascii="Calibri" w:eastAsia="Times New Roman" w:hAnsi="Calibri" w:cs="Calibri"/>
          <w:b/>
          <w:bCs/>
          <w:color w:val="343434"/>
          <w:sz w:val="44"/>
          <w:szCs w:val="44"/>
        </w:rPr>
      </w:pPr>
      <w:ins w:id="72" w:author="Unknown">
        <w:r w:rsidRPr="008615D7">
          <w:rPr>
            <w:rFonts w:ascii="Calibri" w:eastAsia="Times New Roman" w:hAnsi="Calibri" w:cs="Calibri"/>
            <w:b/>
            <w:bCs/>
            <w:color w:val="343434"/>
            <w:sz w:val="44"/>
            <w:szCs w:val="44"/>
          </w:rPr>
          <w:lastRenderedPageBreak/>
          <w:t>For Loop over a list</w:t>
        </w:r>
      </w:ins>
    </w:p>
    <w:p w:rsidR="008615D7" w:rsidRPr="008615D7" w:rsidRDefault="008615D7" w:rsidP="008615D7">
      <w:pPr>
        <w:shd w:val="clear" w:color="auto" w:fill="FFFFFF"/>
        <w:spacing w:before="100" w:beforeAutospacing="1" w:after="100" w:afterAutospacing="1" w:line="240" w:lineRule="auto"/>
        <w:rPr>
          <w:ins w:id="73" w:author="Unknown"/>
          <w:rFonts w:ascii="Arial" w:eastAsia="Times New Roman" w:hAnsi="Arial" w:cs="Arial"/>
          <w:color w:val="343434"/>
          <w:sz w:val="28"/>
          <w:szCs w:val="28"/>
        </w:rPr>
      </w:pPr>
      <w:ins w:id="74" w:author="Unknown">
        <w:r w:rsidRPr="008615D7">
          <w:rPr>
            <w:rFonts w:ascii="Arial" w:eastAsia="Times New Roman" w:hAnsi="Arial" w:cs="Arial"/>
            <w:color w:val="343434"/>
            <w:sz w:val="28"/>
            <w:szCs w:val="28"/>
          </w:rPr>
          <w:t>Looping over a list is just as easy and convenient as looping over a vector. Let's see an example</w:t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75" w:author="Unknown"/>
          <w:rFonts w:ascii="Consolas" w:eastAsia="Times New Roman" w:hAnsi="Consolas" w:cs="Consolas"/>
          <w:color w:val="343434"/>
        </w:rPr>
      </w:pPr>
      <w:ins w:id="76" w:author="Unknown">
        <w:r w:rsidRPr="008615D7">
          <w:rPr>
            <w:rFonts w:ascii="Consolas" w:eastAsia="Times New Roman" w:hAnsi="Consolas" w:cs="Consolas"/>
            <w:color w:val="343434"/>
          </w:rPr>
          <w:t># Create a list with three vectors</w:t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77" w:author="Unknown"/>
          <w:rFonts w:ascii="Consolas" w:eastAsia="Times New Roman" w:hAnsi="Consolas" w:cs="Consolas"/>
          <w:color w:val="343434"/>
        </w:rPr>
      </w:pPr>
      <w:proofErr w:type="gramStart"/>
      <w:ins w:id="78" w:author="Unknown">
        <w:r w:rsidRPr="008615D7">
          <w:rPr>
            <w:rFonts w:ascii="Consolas" w:eastAsia="Times New Roman" w:hAnsi="Consolas" w:cs="Consolas"/>
            <w:color w:val="343434"/>
          </w:rPr>
          <w:t>fruit</w:t>
        </w:r>
        <w:proofErr w:type="gramEnd"/>
        <w:r w:rsidRPr="008615D7">
          <w:rPr>
            <w:rFonts w:ascii="Consolas" w:eastAsia="Times New Roman" w:hAnsi="Consolas" w:cs="Consolas"/>
            <w:color w:val="343434"/>
          </w:rPr>
          <w:t xml:space="preserve"> &lt;- list(Basket = c('Apple', 'Orange', 'Passion fruit', 'Banana'), </w:t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79" w:author="Unknown"/>
          <w:rFonts w:ascii="Consolas" w:eastAsia="Times New Roman" w:hAnsi="Consolas" w:cs="Consolas"/>
          <w:color w:val="343434"/>
        </w:rPr>
      </w:pPr>
      <w:ins w:id="80" w:author="Unknown">
        <w:r w:rsidRPr="008615D7">
          <w:rPr>
            <w:rFonts w:ascii="Consolas" w:eastAsia="Times New Roman" w:hAnsi="Consolas" w:cs="Consolas"/>
            <w:color w:val="343434"/>
          </w:rPr>
          <w:t xml:space="preserve">Money = </w:t>
        </w:r>
        <w:proofErr w:type="gramStart"/>
        <w:r w:rsidRPr="008615D7">
          <w:rPr>
            <w:rFonts w:ascii="Consolas" w:eastAsia="Times New Roman" w:hAnsi="Consolas" w:cs="Consolas"/>
            <w:color w:val="343434"/>
          </w:rPr>
          <w:t>c(</w:t>
        </w:r>
        <w:proofErr w:type="gramEnd"/>
        <w:r w:rsidRPr="008615D7">
          <w:rPr>
            <w:rFonts w:ascii="Consolas" w:eastAsia="Times New Roman" w:hAnsi="Consolas" w:cs="Consolas"/>
            <w:color w:val="343434"/>
          </w:rPr>
          <w:t>10, 12, 15), purchase = FALSE)</w:t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81" w:author="Unknown"/>
          <w:rFonts w:ascii="Consolas" w:eastAsia="Times New Roman" w:hAnsi="Consolas" w:cs="Consolas"/>
          <w:color w:val="343434"/>
        </w:rPr>
      </w:pPr>
      <w:proofErr w:type="gramStart"/>
      <w:ins w:id="82" w:author="Unknown">
        <w:r w:rsidRPr="008615D7">
          <w:rPr>
            <w:rFonts w:ascii="Consolas" w:eastAsia="Times New Roman" w:hAnsi="Consolas" w:cs="Consolas"/>
            <w:color w:val="343434"/>
          </w:rPr>
          <w:t>for</w:t>
        </w:r>
        <w:proofErr w:type="gramEnd"/>
        <w:r w:rsidRPr="008615D7">
          <w:rPr>
            <w:rFonts w:ascii="Consolas" w:eastAsia="Times New Roman" w:hAnsi="Consolas" w:cs="Consolas"/>
            <w:color w:val="343434"/>
          </w:rPr>
          <w:t xml:space="preserve"> (p  in fruit) </w:t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83" w:author="Unknown"/>
          <w:rFonts w:ascii="Consolas" w:eastAsia="Times New Roman" w:hAnsi="Consolas" w:cs="Consolas"/>
          <w:color w:val="343434"/>
        </w:rPr>
      </w:pPr>
      <w:ins w:id="84" w:author="Unknown">
        <w:r w:rsidRPr="008615D7">
          <w:rPr>
            <w:rFonts w:ascii="Consolas" w:eastAsia="Times New Roman" w:hAnsi="Consolas" w:cs="Consolas"/>
            <w:color w:val="343434"/>
          </w:rPr>
          <w:t xml:space="preserve">{ </w:t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85" w:author="Unknown"/>
          <w:rFonts w:ascii="Consolas" w:eastAsia="Times New Roman" w:hAnsi="Consolas" w:cs="Consolas"/>
          <w:color w:val="343434"/>
        </w:rPr>
      </w:pPr>
      <w:ins w:id="86" w:author="Unknown">
        <w:r w:rsidRPr="008615D7">
          <w:rPr>
            <w:rFonts w:ascii="Consolas" w:eastAsia="Times New Roman" w:hAnsi="Consolas" w:cs="Consolas"/>
            <w:color w:val="343434"/>
          </w:rPr>
          <w:tab/>
        </w:r>
        <w:proofErr w:type="gramStart"/>
        <w:r w:rsidRPr="008615D7">
          <w:rPr>
            <w:rFonts w:ascii="Consolas" w:eastAsia="Times New Roman" w:hAnsi="Consolas" w:cs="Consolas"/>
            <w:color w:val="343434"/>
          </w:rPr>
          <w:t>print(</w:t>
        </w:r>
        <w:proofErr w:type="gramEnd"/>
        <w:r w:rsidRPr="008615D7">
          <w:rPr>
            <w:rFonts w:ascii="Consolas" w:eastAsia="Times New Roman" w:hAnsi="Consolas" w:cs="Consolas"/>
            <w:color w:val="343434"/>
          </w:rPr>
          <w:t>p)</w:t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87" w:author="Unknown"/>
          <w:rFonts w:ascii="Consolas" w:eastAsia="Times New Roman" w:hAnsi="Consolas" w:cs="Consolas"/>
          <w:color w:val="343434"/>
        </w:rPr>
      </w:pPr>
      <w:ins w:id="88" w:author="Unknown">
        <w:r w:rsidRPr="008615D7">
          <w:rPr>
            <w:rFonts w:ascii="Consolas" w:eastAsia="Times New Roman" w:hAnsi="Consolas" w:cs="Consolas"/>
            <w:color w:val="343434"/>
          </w:rPr>
          <w:t>}</w:t>
        </w:r>
      </w:ins>
    </w:p>
    <w:p w:rsidR="008615D7" w:rsidRPr="008615D7" w:rsidRDefault="008615D7" w:rsidP="008615D7">
      <w:pPr>
        <w:shd w:val="clear" w:color="auto" w:fill="FFFFFF"/>
        <w:spacing w:before="100" w:beforeAutospacing="1" w:after="100" w:afterAutospacing="1" w:line="240" w:lineRule="auto"/>
        <w:rPr>
          <w:ins w:id="89" w:author="Unknown"/>
          <w:rFonts w:ascii="Arial" w:eastAsia="Times New Roman" w:hAnsi="Arial" w:cs="Arial"/>
          <w:color w:val="343434"/>
          <w:sz w:val="28"/>
          <w:szCs w:val="28"/>
        </w:rPr>
      </w:pPr>
      <w:ins w:id="90" w:author="Unknown">
        <w:r w:rsidRPr="008615D7">
          <w:rPr>
            <w:rFonts w:ascii="Arial" w:eastAsia="Times New Roman" w:hAnsi="Arial" w:cs="Arial"/>
            <w:b/>
            <w:bCs/>
            <w:color w:val="343434"/>
            <w:sz w:val="28"/>
          </w:rPr>
          <w:t>Output:</w:t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91" w:author="Unknown"/>
          <w:rFonts w:ascii="Consolas" w:eastAsia="Times New Roman" w:hAnsi="Consolas" w:cs="Consolas"/>
          <w:color w:val="343434"/>
        </w:rPr>
      </w:pPr>
      <w:ins w:id="92" w:author="Unknown">
        <w:r w:rsidRPr="008615D7">
          <w:rPr>
            <w:rFonts w:ascii="Consolas" w:eastAsia="Times New Roman" w:hAnsi="Consolas" w:cs="Consolas"/>
            <w:color w:val="343434"/>
          </w:rPr>
          <w:t xml:space="preserve">## [1] "Apple" "Orange" "Passion fruit" "Banana"       </w:t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93" w:author="Unknown"/>
          <w:rFonts w:ascii="Consolas" w:eastAsia="Times New Roman" w:hAnsi="Consolas" w:cs="Consolas"/>
          <w:color w:val="343434"/>
        </w:rPr>
      </w:pPr>
      <w:ins w:id="94" w:author="Unknown">
        <w:r w:rsidRPr="008615D7">
          <w:rPr>
            <w:rFonts w:ascii="Consolas" w:eastAsia="Times New Roman" w:hAnsi="Consolas" w:cs="Consolas"/>
            <w:color w:val="343434"/>
          </w:rPr>
          <w:t>## [1] 10 12 15</w:t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95" w:author="Unknown"/>
          <w:rFonts w:ascii="Consolas" w:eastAsia="Times New Roman" w:hAnsi="Consolas" w:cs="Consolas"/>
          <w:color w:val="343434"/>
        </w:rPr>
      </w:pPr>
      <w:ins w:id="96" w:author="Unknown">
        <w:r w:rsidRPr="008615D7">
          <w:rPr>
            <w:rFonts w:ascii="Consolas" w:eastAsia="Times New Roman" w:hAnsi="Consolas" w:cs="Consolas"/>
            <w:color w:val="343434"/>
          </w:rPr>
          <w:t>## [1] FALSE</w:t>
        </w:r>
      </w:ins>
    </w:p>
    <w:p w:rsidR="008615D7" w:rsidRPr="008615D7" w:rsidRDefault="008615D7" w:rsidP="008615D7">
      <w:pPr>
        <w:shd w:val="clear" w:color="auto" w:fill="FFFFFF"/>
        <w:spacing w:before="100" w:beforeAutospacing="1" w:after="100" w:afterAutospacing="1" w:line="372" w:lineRule="atLeast"/>
        <w:outlineLvl w:val="1"/>
        <w:rPr>
          <w:ins w:id="97" w:author="Unknown"/>
          <w:rFonts w:ascii="Calibri" w:eastAsia="Times New Roman" w:hAnsi="Calibri" w:cs="Calibri"/>
          <w:b/>
          <w:bCs/>
          <w:color w:val="343434"/>
          <w:sz w:val="44"/>
          <w:szCs w:val="44"/>
        </w:rPr>
      </w:pPr>
      <w:ins w:id="98" w:author="Unknown">
        <w:r w:rsidRPr="008615D7">
          <w:rPr>
            <w:rFonts w:ascii="Calibri" w:eastAsia="Times New Roman" w:hAnsi="Calibri" w:cs="Calibri"/>
            <w:b/>
            <w:bCs/>
            <w:color w:val="343434"/>
            <w:sz w:val="44"/>
            <w:szCs w:val="44"/>
          </w:rPr>
          <w:t>For Loop over a matrix</w:t>
        </w:r>
      </w:ins>
    </w:p>
    <w:p w:rsidR="008615D7" w:rsidRPr="008615D7" w:rsidRDefault="008615D7" w:rsidP="008615D7">
      <w:pPr>
        <w:shd w:val="clear" w:color="auto" w:fill="FFFFFF"/>
        <w:spacing w:before="100" w:beforeAutospacing="1" w:after="100" w:afterAutospacing="1" w:line="240" w:lineRule="auto"/>
        <w:rPr>
          <w:ins w:id="99" w:author="Unknown"/>
          <w:rFonts w:ascii="Arial" w:eastAsia="Times New Roman" w:hAnsi="Arial" w:cs="Arial"/>
          <w:color w:val="343434"/>
          <w:sz w:val="28"/>
          <w:szCs w:val="28"/>
        </w:rPr>
      </w:pPr>
      <w:ins w:id="100" w:author="Unknown">
        <w:r w:rsidRPr="008615D7">
          <w:rPr>
            <w:rFonts w:ascii="Arial" w:eastAsia="Times New Roman" w:hAnsi="Arial" w:cs="Arial"/>
            <w:color w:val="343434"/>
            <w:sz w:val="28"/>
            <w:szCs w:val="28"/>
          </w:rPr>
          <w:t>A matrix has 2-dimension, rows and columns. To iterate over a matrix, we have to define two for loop, namely one for the rows and another for the column.</w:t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01" w:author="Unknown"/>
          <w:rFonts w:ascii="Consolas" w:eastAsia="Times New Roman" w:hAnsi="Consolas" w:cs="Consolas"/>
          <w:color w:val="343434"/>
        </w:rPr>
      </w:pPr>
      <w:ins w:id="102" w:author="Unknown">
        <w:r w:rsidRPr="008615D7">
          <w:rPr>
            <w:rFonts w:ascii="Consolas" w:eastAsia="Times New Roman" w:hAnsi="Consolas" w:cs="Consolas"/>
            <w:color w:val="343434"/>
          </w:rPr>
          <w:t># Create a matrix</w:t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03" w:author="Unknown"/>
          <w:rFonts w:ascii="Consolas" w:eastAsia="Times New Roman" w:hAnsi="Consolas" w:cs="Consolas"/>
          <w:color w:val="343434"/>
        </w:rPr>
      </w:pPr>
      <w:proofErr w:type="gramStart"/>
      <w:ins w:id="104" w:author="Unknown">
        <w:r w:rsidRPr="008615D7">
          <w:rPr>
            <w:rFonts w:ascii="Consolas" w:eastAsia="Times New Roman" w:hAnsi="Consolas" w:cs="Consolas"/>
            <w:color w:val="343434"/>
          </w:rPr>
          <w:t>mat</w:t>
        </w:r>
        <w:proofErr w:type="gramEnd"/>
        <w:r w:rsidRPr="008615D7">
          <w:rPr>
            <w:rFonts w:ascii="Consolas" w:eastAsia="Times New Roman" w:hAnsi="Consolas" w:cs="Consolas"/>
            <w:color w:val="343434"/>
          </w:rPr>
          <w:t xml:space="preserve"> &lt;- matrix(data = </w:t>
        </w:r>
        <w:proofErr w:type="spellStart"/>
        <w:r w:rsidRPr="008615D7">
          <w:rPr>
            <w:rFonts w:ascii="Consolas" w:eastAsia="Times New Roman" w:hAnsi="Consolas" w:cs="Consolas"/>
            <w:color w:val="343434"/>
          </w:rPr>
          <w:t>seq</w:t>
        </w:r>
        <w:proofErr w:type="spellEnd"/>
        <w:r w:rsidRPr="008615D7">
          <w:rPr>
            <w:rFonts w:ascii="Consolas" w:eastAsia="Times New Roman" w:hAnsi="Consolas" w:cs="Consolas"/>
            <w:color w:val="343434"/>
          </w:rPr>
          <w:t xml:space="preserve">(10, 20, by=1), </w:t>
        </w:r>
        <w:proofErr w:type="spellStart"/>
        <w:r w:rsidRPr="008615D7">
          <w:rPr>
            <w:rFonts w:ascii="Consolas" w:eastAsia="Times New Roman" w:hAnsi="Consolas" w:cs="Consolas"/>
            <w:color w:val="343434"/>
          </w:rPr>
          <w:t>nrow</w:t>
        </w:r>
        <w:proofErr w:type="spellEnd"/>
        <w:r w:rsidRPr="008615D7">
          <w:rPr>
            <w:rFonts w:ascii="Consolas" w:eastAsia="Times New Roman" w:hAnsi="Consolas" w:cs="Consolas"/>
            <w:color w:val="343434"/>
          </w:rPr>
          <w:t xml:space="preserve"> = 6, </w:t>
        </w:r>
        <w:proofErr w:type="spellStart"/>
        <w:r w:rsidRPr="008615D7">
          <w:rPr>
            <w:rFonts w:ascii="Consolas" w:eastAsia="Times New Roman" w:hAnsi="Consolas" w:cs="Consolas"/>
            <w:color w:val="343434"/>
          </w:rPr>
          <w:t>ncol</w:t>
        </w:r>
        <w:proofErr w:type="spellEnd"/>
        <w:r w:rsidRPr="008615D7">
          <w:rPr>
            <w:rFonts w:ascii="Consolas" w:eastAsia="Times New Roman" w:hAnsi="Consolas" w:cs="Consolas"/>
            <w:color w:val="343434"/>
          </w:rPr>
          <w:t xml:space="preserve"> =2)</w:t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05" w:author="Unknown"/>
          <w:rFonts w:ascii="Consolas" w:eastAsia="Times New Roman" w:hAnsi="Consolas" w:cs="Consolas"/>
          <w:color w:val="343434"/>
        </w:rPr>
      </w:pPr>
      <w:ins w:id="106" w:author="Unknown">
        <w:r w:rsidRPr="008615D7">
          <w:rPr>
            <w:rFonts w:ascii="Consolas" w:eastAsia="Times New Roman" w:hAnsi="Consolas" w:cs="Consolas"/>
            <w:color w:val="343434"/>
          </w:rPr>
          <w:t># Create the loop with r and c to iterate over the matrix</w:t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07" w:author="Unknown"/>
          <w:rFonts w:ascii="Consolas" w:eastAsia="Times New Roman" w:hAnsi="Consolas" w:cs="Consolas"/>
          <w:color w:val="343434"/>
        </w:rPr>
      </w:pPr>
      <w:proofErr w:type="gramStart"/>
      <w:ins w:id="108" w:author="Unknown">
        <w:r w:rsidRPr="008615D7">
          <w:rPr>
            <w:rFonts w:ascii="Consolas" w:eastAsia="Times New Roman" w:hAnsi="Consolas" w:cs="Consolas"/>
            <w:color w:val="343434"/>
          </w:rPr>
          <w:t>for</w:t>
        </w:r>
        <w:proofErr w:type="gramEnd"/>
        <w:r w:rsidRPr="008615D7">
          <w:rPr>
            <w:rFonts w:ascii="Consolas" w:eastAsia="Times New Roman" w:hAnsi="Consolas" w:cs="Consolas"/>
            <w:color w:val="343434"/>
          </w:rPr>
          <w:t xml:space="preserve"> (r in 1:nrow(mat))   </w:t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09" w:author="Unknown"/>
          <w:rFonts w:ascii="Consolas" w:eastAsia="Times New Roman" w:hAnsi="Consolas" w:cs="Consolas"/>
          <w:color w:val="343434"/>
        </w:rPr>
      </w:pPr>
      <w:ins w:id="110" w:author="Unknown">
        <w:r w:rsidRPr="008615D7">
          <w:rPr>
            <w:rFonts w:ascii="Consolas" w:eastAsia="Times New Roman" w:hAnsi="Consolas" w:cs="Consolas"/>
            <w:color w:val="343434"/>
          </w:rPr>
          <w:t xml:space="preserve">    </w:t>
        </w:r>
        <w:proofErr w:type="gramStart"/>
        <w:r w:rsidRPr="008615D7">
          <w:rPr>
            <w:rFonts w:ascii="Consolas" w:eastAsia="Times New Roman" w:hAnsi="Consolas" w:cs="Consolas"/>
            <w:color w:val="343434"/>
          </w:rPr>
          <w:t>for</w:t>
        </w:r>
        <w:proofErr w:type="gramEnd"/>
        <w:r w:rsidRPr="008615D7">
          <w:rPr>
            <w:rFonts w:ascii="Consolas" w:eastAsia="Times New Roman" w:hAnsi="Consolas" w:cs="Consolas"/>
            <w:color w:val="343434"/>
          </w:rPr>
          <w:t xml:space="preserve"> (c in 1:ncol(mat))  </w:t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11" w:author="Unknown"/>
          <w:rFonts w:ascii="Consolas" w:eastAsia="Times New Roman" w:hAnsi="Consolas" w:cs="Consolas"/>
          <w:color w:val="343434"/>
        </w:rPr>
      </w:pPr>
      <w:ins w:id="112" w:author="Unknown">
        <w:r w:rsidRPr="008615D7">
          <w:rPr>
            <w:rFonts w:ascii="Consolas" w:eastAsia="Times New Roman" w:hAnsi="Consolas" w:cs="Consolas"/>
            <w:color w:val="343434"/>
          </w:rPr>
          <w:t xml:space="preserve">         </w:t>
        </w:r>
        <w:proofErr w:type="gramStart"/>
        <w:r w:rsidRPr="008615D7">
          <w:rPr>
            <w:rFonts w:ascii="Consolas" w:eastAsia="Times New Roman" w:hAnsi="Consolas" w:cs="Consolas"/>
            <w:color w:val="343434"/>
          </w:rPr>
          <w:t>print(</w:t>
        </w:r>
        <w:proofErr w:type="gramEnd"/>
        <w:r w:rsidRPr="008615D7">
          <w:rPr>
            <w:rFonts w:ascii="Consolas" w:eastAsia="Times New Roman" w:hAnsi="Consolas" w:cs="Consolas"/>
            <w:color w:val="343434"/>
          </w:rPr>
          <w:t xml:space="preserve">paste("Row", r, "and </w:t>
        </w:r>
        <w:proofErr w:type="spellStart"/>
        <w:r w:rsidRPr="008615D7">
          <w:rPr>
            <w:rFonts w:ascii="Consolas" w:eastAsia="Times New Roman" w:hAnsi="Consolas" w:cs="Consolas"/>
            <w:color w:val="343434"/>
          </w:rPr>
          <w:t>column",c</w:t>
        </w:r>
        <w:proofErr w:type="spellEnd"/>
        <w:r w:rsidRPr="008615D7">
          <w:rPr>
            <w:rFonts w:ascii="Consolas" w:eastAsia="Times New Roman" w:hAnsi="Consolas" w:cs="Consolas"/>
            <w:color w:val="343434"/>
          </w:rPr>
          <w:t>, "have values of", mat[</w:t>
        </w:r>
        <w:proofErr w:type="spellStart"/>
        <w:r w:rsidRPr="008615D7">
          <w:rPr>
            <w:rFonts w:ascii="Consolas" w:eastAsia="Times New Roman" w:hAnsi="Consolas" w:cs="Consolas"/>
            <w:color w:val="343434"/>
          </w:rPr>
          <w:t>r,c</w:t>
        </w:r>
        <w:proofErr w:type="spellEnd"/>
        <w:r w:rsidRPr="008615D7">
          <w:rPr>
            <w:rFonts w:ascii="Consolas" w:eastAsia="Times New Roman" w:hAnsi="Consolas" w:cs="Consolas"/>
            <w:color w:val="343434"/>
          </w:rPr>
          <w:t xml:space="preserve">]))  </w:t>
        </w:r>
      </w:ins>
    </w:p>
    <w:p w:rsidR="008615D7" w:rsidRPr="008615D7" w:rsidRDefault="008615D7" w:rsidP="008615D7">
      <w:pPr>
        <w:shd w:val="clear" w:color="auto" w:fill="FFFFFF"/>
        <w:spacing w:before="100" w:beforeAutospacing="1" w:after="100" w:afterAutospacing="1" w:line="240" w:lineRule="auto"/>
        <w:rPr>
          <w:ins w:id="113" w:author="Unknown"/>
          <w:rFonts w:ascii="Arial" w:eastAsia="Times New Roman" w:hAnsi="Arial" w:cs="Arial"/>
          <w:color w:val="343434"/>
          <w:sz w:val="28"/>
          <w:szCs w:val="28"/>
        </w:rPr>
      </w:pPr>
      <w:ins w:id="114" w:author="Unknown">
        <w:r w:rsidRPr="008615D7">
          <w:rPr>
            <w:rFonts w:ascii="Arial" w:eastAsia="Times New Roman" w:hAnsi="Arial" w:cs="Arial"/>
            <w:b/>
            <w:bCs/>
            <w:color w:val="343434"/>
            <w:sz w:val="28"/>
          </w:rPr>
          <w:t>Output:</w:t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15" w:author="Unknown"/>
          <w:rFonts w:ascii="Consolas" w:eastAsia="Times New Roman" w:hAnsi="Consolas" w:cs="Consolas"/>
          <w:color w:val="343434"/>
        </w:rPr>
      </w:pPr>
      <w:ins w:id="116" w:author="Unknown">
        <w:r w:rsidRPr="008615D7">
          <w:rPr>
            <w:rFonts w:ascii="Consolas" w:eastAsia="Times New Roman" w:hAnsi="Consolas" w:cs="Consolas"/>
            <w:color w:val="343434"/>
          </w:rPr>
          <w:t>## [1] "Row 1 and column 1 have values of 10"</w:t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17" w:author="Unknown"/>
          <w:rFonts w:ascii="Consolas" w:eastAsia="Times New Roman" w:hAnsi="Consolas" w:cs="Consolas"/>
          <w:color w:val="343434"/>
        </w:rPr>
      </w:pPr>
      <w:ins w:id="118" w:author="Unknown">
        <w:r w:rsidRPr="008615D7">
          <w:rPr>
            <w:rFonts w:ascii="Consolas" w:eastAsia="Times New Roman" w:hAnsi="Consolas" w:cs="Consolas"/>
            <w:color w:val="343434"/>
          </w:rPr>
          <w:t>## [1] "Row 1 and column 2 have values of 16"</w:t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19" w:author="Unknown"/>
          <w:rFonts w:ascii="Consolas" w:eastAsia="Times New Roman" w:hAnsi="Consolas" w:cs="Consolas"/>
          <w:color w:val="343434"/>
        </w:rPr>
      </w:pPr>
      <w:ins w:id="120" w:author="Unknown">
        <w:r w:rsidRPr="008615D7">
          <w:rPr>
            <w:rFonts w:ascii="Consolas" w:eastAsia="Times New Roman" w:hAnsi="Consolas" w:cs="Consolas"/>
            <w:color w:val="343434"/>
          </w:rPr>
          <w:t>## [1] "Row 2 and column 1 have values of 11"</w:t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21" w:author="Unknown"/>
          <w:rFonts w:ascii="Consolas" w:eastAsia="Times New Roman" w:hAnsi="Consolas" w:cs="Consolas"/>
          <w:color w:val="343434"/>
        </w:rPr>
      </w:pPr>
      <w:ins w:id="122" w:author="Unknown">
        <w:r w:rsidRPr="008615D7">
          <w:rPr>
            <w:rFonts w:ascii="Consolas" w:eastAsia="Times New Roman" w:hAnsi="Consolas" w:cs="Consolas"/>
            <w:color w:val="343434"/>
          </w:rPr>
          <w:t>## [1] "Row 2 and column 2 have values of 17"</w:t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23" w:author="Unknown"/>
          <w:rFonts w:ascii="Consolas" w:eastAsia="Times New Roman" w:hAnsi="Consolas" w:cs="Consolas"/>
          <w:color w:val="343434"/>
        </w:rPr>
      </w:pPr>
      <w:ins w:id="124" w:author="Unknown">
        <w:r w:rsidRPr="008615D7">
          <w:rPr>
            <w:rFonts w:ascii="Consolas" w:eastAsia="Times New Roman" w:hAnsi="Consolas" w:cs="Consolas"/>
            <w:color w:val="343434"/>
          </w:rPr>
          <w:t>## [1] "Row 3 and column 1 have values of 12"</w:t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25" w:author="Unknown"/>
          <w:rFonts w:ascii="Consolas" w:eastAsia="Times New Roman" w:hAnsi="Consolas" w:cs="Consolas"/>
          <w:color w:val="343434"/>
        </w:rPr>
      </w:pPr>
      <w:ins w:id="126" w:author="Unknown">
        <w:r w:rsidRPr="008615D7">
          <w:rPr>
            <w:rFonts w:ascii="Consolas" w:eastAsia="Times New Roman" w:hAnsi="Consolas" w:cs="Consolas"/>
            <w:color w:val="343434"/>
          </w:rPr>
          <w:lastRenderedPageBreak/>
          <w:t>## [1] "Row 3 and column 2 have values of 18"</w:t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27" w:author="Unknown"/>
          <w:rFonts w:ascii="Consolas" w:eastAsia="Times New Roman" w:hAnsi="Consolas" w:cs="Consolas"/>
          <w:color w:val="343434"/>
        </w:rPr>
      </w:pPr>
      <w:ins w:id="128" w:author="Unknown">
        <w:r w:rsidRPr="008615D7">
          <w:rPr>
            <w:rFonts w:ascii="Consolas" w:eastAsia="Times New Roman" w:hAnsi="Consolas" w:cs="Consolas"/>
            <w:color w:val="343434"/>
          </w:rPr>
          <w:t>## [1] "Row 4 and column 1 have values of 13"</w:t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29" w:author="Unknown"/>
          <w:rFonts w:ascii="Consolas" w:eastAsia="Times New Roman" w:hAnsi="Consolas" w:cs="Consolas"/>
          <w:color w:val="343434"/>
        </w:rPr>
      </w:pPr>
      <w:ins w:id="130" w:author="Unknown">
        <w:r w:rsidRPr="008615D7">
          <w:rPr>
            <w:rFonts w:ascii="Consolas" w:eastAsia="Times New Roman" w:hAnsi="Consolas" w:cs="Consolas"/>
            <w:color w:val="343434"/>
          </w:rPr>
          <w:t>## [1] "Row 4 and column 2 have values of 19"</w:t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31" w:author="Unknown"/>
          <w:rFonts w:ascii="Consolas" w:eastAsia="Times New Roman" w:hAnsi="Consolas" w:cs="Consolas"/>
          <w:color w:val="343434"/>
        </w:rPr>
      </w:pPr>
      <w:ins w:id="132" w:author="Unknown">
        <w:r w:rsidRPr="008615D7">
          <w:rPr>
            <w:rFonts w:ascii="Consolas" w:eastAsia="Times New Roman" w:hAnsi="Consolas" w:cs="Consolas"/>
            <w:color w:val="343434"/>
          </w:rPr>
          <w:t>## [1] "Row 5 and column 1 have values of 14"</w:t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33" w:author="Unknown"/>
          <w:rFonts w:ascii="Consolas" w:eastAsia="Times New Roman" w:hAnsi="Consolas" w:cs="Consolas"/>
          <w:color w:val="343434"/>
        </w:rPr>
      </w:pPr>
      <w:ins w:id="134" w:author="Unknown">
        <w:r w:rsidRPr="008615D7">
          <w:rPr>
            <w:rFonts w:ascii="Consolas" w:eastAsia="Times New Roman" w:hAnsi="Consolas" w:cs="Consolas"/>
            <w:color w:val="343434"/>
          </w:rPr>
          <w:t>## [1] "Row 5 and column 2 have values of 20"</w:t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35" w:author="Unknown"/>
          <w:rFonts w:ascii="Consolas" w:eastAsia="Times New Roman" w:hAnsi="Consolas" w:cs="Consolas"/>
          <w:color w:val="343434"/>
        </w:rPr>
      </w:pPr>
      <w:ins w:id="136" w:author="Unknown">
        <w:r w:rsidRPr="008615D7">
          <w:rPr>
            <w:rFonts w:ascii="Consolas" w:eastAsia="Times New Roman" w:hAnsi="Consolas" w:cs="Consolas"/>
            <w:color w:val="343434"/>
          </w:rPr>
          <w:t>## [1] "Row 6 and column 1 have values of 15"</w:t>
        </w:r>
      </w:ins>
    </w:p>
    <w:p w:rsidR="008615D7" w:rsidRPr="008615D7" w:rsidRDefault="008615D7" w:rsidP="008615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37" w:author="Unknown"/>
          <w:rFonts w:ascii="Consolas" w:eastAsia="Times New Roman" w:hAnsi="Consolas" w:cs="Consolas"/>
          <w:color w:val="343434"/>
        </w:rPr>
      </w:pPr>
      <w:ins w:id="138" w:author="Unknown">
        <w:r w:rsidRPr="008615D7">
          <w:rPr>
            <w:rFonts w:ascii="Consolas" w:eastAsia="Times New Roman" w:hAnsi="Consolas" w:cs="Consolas"/>
            <w:color w:val="343434"/>
          </w:rPr>
          <w:t xml:space="preserve">## [1] "Row 6 and column 2 have values of 10" </w:t>
        </w:r>
      </w:ins>
    </w:p>
    <w:p w:rsidR="00A812C7" w:rsidRDefault="00A812C7"/>
    <w:sectPr w:rsidR="00A81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C44022"/>
    <w:multiLevelType w:val="multilevel"/>
    <w:tmpl w:val="034E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615D7"/>
    <w:rsid w:val="008615D7"/>
    <w:rsid w:val="00A81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15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615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5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15D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61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15D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1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15D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615D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5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9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uru99.com/images/r_programming/032818_1243_ForLoopinRw1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2018-09-02T06:17:00Z</dcterms:created>
  <dcterms:modified xsi:type="dcterms:W3CDTF">2018-09-02T06:17:00Z</dcterms:modified>
</cp:coreProperties>
</file>