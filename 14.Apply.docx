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493" w:rsidRPr="00BC4493" w:rsidRDefault="00BC4493" w:rsidP="00BC4493">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proofErr w:type="gramStart"/>
      <w:r w:rsidRPr="00BC4493">
        <w:rPr>
          <w:rFonts w:ascii="Calibri" w:eastAsia="Times New Roman" w:hAnsi="Calibri" w:cs="Calibri"/>
          <w:b/>
          <w:bCs/>
          <w:color w:val="343434"/>
          <w:kern w:val="36"/>
          <w:sz w:val="48"/>
          <w:szCs w:val="48"/>
        </w:rPr>
        <w:t>apply(</w:t>
      </w:r>
      <w:proofErr w:type="gramEnd"/>
      <w:r w:rsidRPr="00BC4493">
        <w:rPr>
          <w:rFonts w:ascii="Calibri" w:eastAsia="Times New Roman" w:hAnsi="Calibri" w:cs="Calibri"/>
          <w:b/>
          <w:bCs/>
          <w:color w:val="343434"/>
          <w:kern w:val="36"/>
          <w:sz w:val="48"/>
          <w:szCs w:val="48"/>
        </w:rPr>
        <w:t xml:space="preserve">), </w:t>
      </w:r>
      <w:proofErr w:type="spellStart"/>
      <w:r w:rsidRPr="00BC4493">
        <w:rPr>
          <w:rFonts w:ascii="Calibri" w:eastAsia="Times New Roman" w:hAnsi="Calibri" w:cs="Calibri"/>
          <w:b/>
          <w:bCs/>
          <w:color w:val="343434"/>
          <w:kern w:val="36"/>
          <w:sz w:val="48"/>
          <w:szCs w:val="48"/>
        </w:rPr>
        <w:t>sapply</w:t>
      </w:r>
      <w:proofErr w:type="spellEnd"/>
      <w:r w:rsidRPr="00BC4493">
        <w:rPr>
          <w:rFonts w:ascii="Calibri" w:eastAsia="Times New Roman" w:hAnsi="Calibri" w:cs="Calibri"/>
          <w:b/>
          <w:bCs/>
          <w:color w:val="343434"/>
          <w:kern w:val="36"/>
          <w:sz w:val="48"/>
          <w:szCs w:val="48"/>
        </w:rPr>
        <w:t xml:space="preserve">(), </w:t>
      </w:r>
      <w:proofErr w:type="spellStart"/>
      <w:r w:rsidRPr="00BC4493">
        <w:rPr>
          <w:rFonts w:ascii="Calibri" w:eastAsia="Times New Roman" w:hAnsi="Calibri" w:cs="Calibri"/>
          <w:b/>
          <w:bCs/>
          <w:color w:val="343434"/>
          <w:kern w:val="36"/>
          <w:sz w:val="48"/>
          <w:szCs w:val="48"/>
        </w:rPr>
        <w:t>tapply</w:t>
      </w:r>
      <w:proofErr w:type="spellEnd"/>
      <w:r w:rsidRPr="00BC4493">
        <w:rPr>
          <w:rFonts w:ascii="Calibri" w:eastAsia="Times New Roman" w:hAnsi="Calibri" w:cs="Calibri"/>
          <w:b/>
          <w:bCs/>
          <w:color w:val="343434"/>
          <w:kern w:val="36"/>
          <w:sz w:val="48"/>
          <w:szCs w:val="48"/>
        </w:rPr>
        <w:t>() in R with Examples</w:t>
      </w:r>
    </w:p>
    <w:p w:rsidR="00BC4493" w:rsidRPr="00BC4493" w:rsidRDefault="00BC4493" w:rsidP="00BC4493">
      <w:pPr>
        <w:shd w:val="clear" w:color="auto" w:fill="FFFFFF"/>
        <w:spacing w:before="100" w:beforeAutospacing="1" w:after="100" w:afterAutospacing="1" w:line="240" w:lineRule="auto"/>
        <w:rPr>
          <w:ins w:id="0" w:author="Unknown"/>
          <w:rFonts w:ascii="Arial" w:eastAsia="Times New Roman" w:hAnsi="Arial" w:cs="Arial"/>
          <w:color w:val="343434"/>
          <w:sz w:val="28"/>
          <w:szCs w:val="28"/>
        </w:rPr>
      </w:pPr>
      <w:ins w:id="1" w:author="Unknown">
        <w:r w:rsidRPr="00BC4493">
          <w:rPr>
            <w:rFonts w:ascii="Arial" w:eastAsia="Times New Roman" w:hAnsi="Arial" w:cs="Arial"/>
            <w:color w:val="343434"/>
            <w:sz w:val="28"/>
            <w:szCs w:val="28"/>
          </w:rPr>
          <w:t xml:space="preserve">This tutorial aims at introducing the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 xml:space="preserve">) function collection. The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 xml:space="preserve">) function is the most basic of all collection. We will also learn </w:t>
        </w:r>
        <w:proofErr w:type="spellStart"/>
        <w:proofErr w:type="gramStart"/>
        <w:r w:rsidRPr="00BC4493">
          <w:rPr>
            <w:rFonts w:ascii="Arial" w:eastAsia="Times New Roman" w:hAnsi="Arial" w:cs="Arial"/>
            <w:color w:val="343434"/>
            <w:sz w:val="28"/>
            <w:szCs w:val="28"/>
          </w:rPr>
          <w:t>sapply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xml:space="preserve">), </w:t>
        </w:r>
        <w:proofErr w:type="spell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 xml:space="preserve">() and </w:t>
        </w:r>
        <w:proofErr w:type="spellStart"/>
        <w:r w:rsidRPr="00BC4493">
          <w:rPr>
            <w:rFonts w:ascii="Arial" w:eastAsia="Times New Roman" w:hAnsi="Arial" w:cs="Arial"/>
            <w:color w:val="343434"/>
            <w:sz w:val="28"/>
            <w:szCs w:val="28"/>
          </w:rPr>
          <w:t>tapply</w:t>
        </w:r>
        <w:proofErr w:type="spellEnd"/>
        <w:r w:rsidRPr="00BC4493">
          <w:rPr>
            <w:rFonts w:ascii="Arial" w:eastAsia="Times New Roman" w:hAnsi="Arial" w:cs="Arial"/>
            <w:color w:val="343434"/>
            <w:sz w:val="28"/>
            <w:szCs w:val="28"/>
          </w:rPr>
          <w:t>(). The apply collection can be viewed as a substitute to the loop</w:t>
        </w:r>
      </w:ins>
    </w:p>
    <w:p w:rsidR="00BC4493" w:rsidRPr="00BC4493" w:rsidRDefault="00BC4493" w:rsidP="00BC4493">
      <w:pPr>
        <w:shd w:val="clear" w:color="auto" w:fill="FFFFFF"/>
        <w:spacing w:before="100" w:beforeAutospacing="1" w:after="100" w:afterAutospacing="1" w:line="240" w:lineRule="auto"/>
        <w:rPr>
          <w:ins w:id="2" w:author="Unknown"/>
          <w:rFonts w:ascii="Arial" w:eastAsia="Times New Roman" w:hAnsi="Arial" w:cs="Arial"/>
          <w:color w:val="343434"/>
          <w:sz w:val="28"/>
          <w:szCs w:val="28"/>
        </w:rPr>
      </w:pPr>
      <w:ins w:id="3" w:author="Unknown">
        <w:r w:rsidRPr="00BC4493">
          <w:rPr>
            <w:rFonts w:ascii="Arial" w:eastAsia="Times New Roman" w:hAnsi="Arial" w:cs="Arial"/>
            <w:color w:val="343434"/>
            <w:sz w:val="28"/>
            <w:szCs w:val="28"/>
          </w:rPr>
          <w:t xml:space="preserve">The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 collection is bundled with</w:t>
        </w:r>
        <w:r w:rsidRPr="00BC4493">
          <w:rPr>
            <w:rFonts w:ascii="Arial" w:eastAsia="Times New Roman" w:hAnsi="Arial" w:cs="Arial"/>
            <w:color w:val="343434"/>
            <w:sz w:val="28"/>
          </w:rPr>
          <w:t> </w:t>
        </w:r>
        <w:r w:rsidRPr="00BC4493">
          <w:rPr>
            <w:rFonts w:ascii="Arial" w:eastAsia="Times New Roman" w:hAnsi="Arial" w:cs="Arial"/>
            <w:b/>
            <w:bCs/>
            <w:color w:val="343434"/>
            <w:sz w:val="28"/>
          </w:rPr>
          <w:t>r essential</w:t>
        </w:r>
        <w:r w:rsidRPr="00BC4493">
          <w:rPr>
            <w:rFonts w:ascii="Arial" w:eastAsia="Times New Roman" w:hAnsi="Arial" w:cs="Arial"/>
            <w:color w:val="343434"/>
            <w:sz w:val="28"/>
          </w:rPr>
          <w:t> </w:t>
        </w:r>
        <w:r w:rsidRPr="00BC4493">
          <w:rPr>
            <w:rFonts w:ascii="Arial" w:eastAsia="Times New Roman" w:hAnsi="Arial" w:cs="Arial"/>
            <w:color w:val="343434"/>
            <w:sz w:val="28"/>
            <w:szCs w:val="28"/>
          </w:rPr>
          <w:t xml:space="preserve">package if you install R with Anaconda. The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 xml:space="preserve">) function can be feed with many functions to perform redundant application on a collection of object (data frame, list, vector, etc.). The purpose of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 xml:space="preserve">) is primarily to avoid explicit uses of loop constructs. They can be used for an input list, matrix or array and apply a function. Any function can be passed into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w:t>
        </w:r>
      </w:ins>
    </w:p>
    <w:p w:rsidR="00BC4493" w:rsidRPr="00BC4493" w:rsidRDefault="00BC4493" w:rsidP="00BC4493">
      <w:pPr>
        <w:shd w:val="clear" w:color="auto" w:fill="FFFFFF"/>
        <w:spacing w:before="100" w:beforeAutospacing="1" w:after="100" w:afterAutospacing="1" w:line="240" w:lineRule="auto"/>
        <w:rPr>
          <w:ins w:id="4" w:author="Unknown"/>
          <w:rFonts w:ascii="Arial" w:eastAsia="Times New Roman" w:hAnsi="Arial" w:cs="Arial"/>
          <w:color w:val="343434"/>
          <w:sz w:val="28"/>
          <w:szCs w:val="28"/>
        </w:rPr>
      </w:pPr>
      <w:ins w:id="5" w:author="Unknown">
        <w:r w:rsidRPr="00BC4493">
          <w:rPr>
            <w:rFonts w:ascii="Arial" w:eastAsia="Times New Roman" w:hAnsi="Arial" w:cs="Arial"/>
            <w:color w:val="343434"/>
            <w:sz w:val="28"/>
            <w:szCs w:val="28"/>
          </w:rPr>
          <w:t>In this tutorial, you will learn</w:t>
        </w:r>
      </w:ins>
    </w:p>
    <w:p w:rsidR="00BC4493" w:rsidRPr="00BC4493" w:rsidRDefault="00BC4493" w:rsidP="00BC4493">
      <w:pPr>
        <w:numPr>
          <w:ilvl w:val="0"/>
          <w:numId w:val="1"/>
        </w:numPr>
        <w:shd w:val="clear" w:color="auto" w:fill="FFFFFF"/>
        <w:spacing w:before="100" w:beforeAutospacing="1" w:after="100" w:afterAutospacing="1" w:line="240" w:lineRule="auto"/>
        <w:rPr>
          <w:ins w:id="6" w:author="Unknown"/>
          <w:rFonts w:ascii="Arial" w:eastAsia="Times New Roman" w:hAnsi="Arial" w:cs="Arial"/>
          <w:color w:val="343434"/>
          <w:sz w:val="28"/>
          <w:szCs w:val="28"/>
        </w:rPr>
      </w:pPr>
      <w:ins w:id="7" w:author="Unknown">
        <w:r w:rsidRPr="00BC4493">
          <w:rPr>
            <w:rFonts w:ascii="Arial" w:eastAsia="Times New Roman" w:hAnsi="Arial" w:cs="Arial"/>
            <w:color w:val="343434"/>
            <w:sz w:val="28"/>
            <w:szCs w:val="28"/>
          </w:rPr>
          <w:fldChar w:fldCharType="begin"/>
        </w:r>
        <w:r w:rsidRPr="00BC4493">
          <w:rPr>
            <w:rFonts w:ascii="Arial" w:eastAsia="Times New Roman" w:hAnsi="Arial" w:cs="Arial"/>
            <w:color w:val="343434"/>
            <w:sz w:val="28"/>
            <w:szCs w:val="28"/>
          </w:rPr>
          <w:instrText xml:space="preserve"> HYPERLINK "https://www.guru99.com/r-apply-sapply-tapply.html" \l "1" </w:instrText>
        </w:r>
        <w:r w:rsidRPr="00BC4493">
          <w:rPr>
            <w:rFonts w:ascii="Arial" w:eastAsia="Times New Roman" w:hAnsi="Arial" w:cs="Arial"/>
            <w:color w:val="343434"/>
            <w:sz w:val="28"/>
            <w:szCs w:val="28"/>
          </w:rPr>
          <w:fldChar w:fldCharType="separate"/>
        </w:r>
        <w:r w:rsidRPr="00BC4493">
          <w:rPr>
            <w:rFonts w:ascii="Arial" w:eastAsia="Times New Roman" w:hAnsi="Arial" w:cs="Arial"/>
            <w:color w:val="04B8E6"/>
            <w:sz w:val="28"/>
            <w:u w:val="single"/>
          </w:rPr>
          <w:t>apply() function</w:t>
        </w:r>
        <w:r w:rsidRPr="00BC4493">
          <w:rPr>
            <w:rFonts w:ascii="Arial" w:eastAsia="Times New Roman" w:hAnsi="Arial" w:cs="Arial"/>
            <w:color w:val="343434"/>
            <w:sz w:val="28"/>
            <w:szCs w:val="28"/>
          </w:rPr>
          <w:fldChar w:fldCharType="end"/>
        </w:r>
      </w:ins>
    </w:p>
    <w:p w:rsidR="00BC4493" w:rsidRPr="00BC4493" w:rsidRDefault="00BC4493" w:rsidP="00BC4493">
      <w:pPr>
        <w:numPr>
          <w:ilvl w:val="0"/>
          <w:numId w:val="1"/>
        </w:numPr>
        <w:shd w:val="clear" w:color="auto" w:fill="FFFFFF"/>
        <w:spacing w:before="100" w:beforeAutospacing="1" w:after="100" w:afterAutospacing="1" w:line="240" w:lineRule="auto"/>
        <w:rPr>
          <w:ins w:id="8" w:author="Unknown"/>
          <w:rFonts w:ascii="Arial" w:eastAsia="Times New Roman" w:hAnsi="Arial" w:cs="Arial"/>
          <w:color w:val="343434"/>
          <w:sz w:val="28"/>
          <w:szCs w:val="28"/>
        </w:rPr>
      </w:pPr>
      <w:ins w:id="9" w:author="Unknown">
        <w:r w:rsidRPr="00BC4493">
          <w:rPr>
            <w:rFonts w:ascii="Arial" w:eastAsia="Times New Roman" w:hAnsi="Arial" w:cs="Arial"/>
            <w:color w:val="343434"/>
            <w:sz w:val="28"/>
            <w:szCs w:val="28"/>
          </w:rPr>
          <w:fldChar w:fldCharType="begin"/>
        </w:r>
        <w:r w:rsidRPr="00BC4493">
          <w:rPr>
            <w:rFonts w:ascii="Arial" w:eastAsia="Times New Roman" w:hAnsi="Arial" w:cs="Arial"/>
            <w:color w:val="343434"/>
            <w:sz w:val="28"/>
            <w:szCs w:val="28"/>
          </w:rPr>
          <w:instrText xml:space="preserve"> HYPERLINK "https://www.guru99.com/r-apply-sapply-tapply.html" \l "2" </w:instrText>
        </w:r>
        <w:r w:rsidRPr="00BC4493">
          <w:rPr>
            <w:rFonts w:ascii="Arial" w:eastAsia="Times New Roman" w:hAnsi="Arial" w:cs="Arial"/>
            <w:color w:val="343434"/>
            <w:sz w:val="28"/>
            <w:szCs w:val="28"/>
          </w:rPr>
          <w:fldChar w:fldCharType="separate"/>
        </w:r>
        <w:proofErr w:type="spellStart"/>
        <w:r w:rsidRPr="00BC4493">
          <w:rPr>
            <w:rFonts w:ascii="Arial" w:eastAsia="Times New Roman" w:hAnsi="Arial" w:cs="Arial"/>
            <w:color w:val="04B8E6"/>
            <w:sz w:val="28"/>
            <w:u w:val="single"/>
          </w:rPr>
          <w:t>lapply</w:t>
        </w:r>
        <w:proofErr w:type="spellEnd"/>
        <w:r w:rsidRPr="00BC4493">
          <w:rPr>
            <w:rFonts w:ascii="Arial" w:eastAsia="Times New Roman" w:hAnsi="Arial" w:cs="Arial"/>
            <w:color w:val="04B8E6"/>
            <w:sz w:val="28"/>
            <w:u w:val="single"/>
          </w:rPr>
          <w:t>( )function</w:t>
        </w:r>
        <w:r w:rsidRPr="00BC4493">
          <w:rPr>
            <w:rFonts w:ascii="Arial" w:eastAsia="Times New Roman" w:hAnsi="Arial" w:cs="Arial"/>
            <w:color w:val="343434"/>
            <w:sz w:val="28"/>
            <w:szCs w:val="28"/>
          </w:rPr>
          <w:fldChar w:fldCharType="end"/>
        </w:r>
      </w:ins>
    </w:p>
    <w:p w:rsidR="00BC4493" w:rsidRPr="00BC4493" w:rsidRDefault="00BC4493" w:rsidP="00BC4493">
      <w:pPr>
        <w:numPr>
          <w:ilvl w:val="0"/>
          <w:numId w:val="1"/>
        </w:numPr>
        <w:shd w:val="clear" w:color="auto" w:fill="FFFFFF"/>
        <w:spacing w:before="100" w:beforeAutospacing="1" w:after="100" w:afterAutospacing="1" w:line="240" w:lineRule="auto"/>
        <w:rPr>
          <w:ins w:id="10" w:author="Unknown"/>
          <w:rFonts w:ascii="Arial" w:eastAsia="Times New Roman" w:hAnsi="Arial" w:cs="Arial"/>
          <w:color w:val="343434"/>
          <w:sz w:val="28"/>
          <w:szCs w:val="28"/>
        </w:rPr>
      </w:pPr>
      <w:ins w:id="11" w:author="Unknown">
        <w:r w:rsidRPr="00BC4493">
          <w:rPr>
            <w:rFonts w:ascii="Arial" w:eastAsia="Times New Roman" w:hAnsi="Arial" w:cs="Arial"/>
            <w:color w:val="343434"/>
            <w:sz w:val="28"/>
            <w:szCs w:val="28"/>
          </w:rPr>
          <w:fldChar w:fldCharType="begin"/>
        </w:r>
        <w:r w:rsidRPr="00BC4493">
          <w:rPr>
            <w:rFonts w:ascii="Arial" w:eastAsia="Times New Roman" w:hAnsi="Arial" w:cs="Arial"/>
            <w:color w:val="343434"/>
            <w:sz w:val="28"/>
            <w:szCs w:val="28"/>
          </w:rPr>
          <w:instrText xml:space="preserve"> HYPERLINK "https://www.guru99.com/r-apply-sapply-tapply.html" \l "3" </w:instrText>
        </w:r>
        <w:r w:rsidRPr="00BC4493">
          <w:rPr>
            <w:rFonts w:ascii="Arial" w:eastAsia="Times New Roman" w:hAnsi="Arial" w:cs="Arial"/>
            <w:color w:val="343434"/>
            <w:sz w:val="28"/>
            <w:szCs w:val="28"/>
          </w:rPr>
          <w:fldChar w:fldCharType="separate"/>
        </w:r>
        <w:proofErr w:type="spellStart"/>
        <w:r w:rsidRPr="00BC4493">
          <w:rPr>
            <w:rFonts w:ascii="Arial" w:eastAsia="Times New Roman" w:hAnsi="Arial" w:cs="Arial"/>
            <w:color w:val="04B8E6"/>
            <w:sz w:val="28"/>
            <w:u w:val="single"/>
          </w:rPr>
          <w:t>sapply</w:t>
        </w:r>
        <w:proofErr w:type="spellEnd"/>
        <w:r w:rsidRPr="00BC4493">
          <w:rPr>
            <w:rFonts w:ascii="Arial" w:eastAsia="Times New Roman" w:hAnsi="Arial" w:cs="Arial"/>
            <w:color w:val="04B8E6"/>
            <w:sz w:val="28"/>
            <w:u w:val="single"/>
          </w:rPr>
          <w:t>() function</w:t>
        </w:r>
        <w:r w:rsidRPr="00BC4493">
          <w:rPr>
            <w:rFonts w:ascii="Arial" w:eastAsia="Times New Roman" w:hAnsi="Arial" w:cs="Arial"/>
            <w:color w:val="343434"/>
            <w:sz w:val="28"/>
            <w:szCs w:val="28"/>
          </w:rPr>
          <w:fldChar w:fldCharType="end"/>
        </w:r>
      </w:ins>
    </w:p>
    <w:p w:rsidR="00BC4493" w:rsidRPr="00BC4493" w:rsidRDefault="00BC4493" w:rsidP="00BC4493">
      <w:pPr>
        <w:numPr>
          <w:ilvl w:val="0"/>
          <w:numId w:val="1"/>
        </w:numPr>
        <w:shd w:val="clear" w:color="auto" w:fill="FFFFFF"/>
        <w:spacing w:before="100" w:beforeAutospacing="1" w:after="100" w:afterAutospacing="1" w:line="240" w:lineRule="auto"/>
        <w:rPr>
          <w:ins w:id="12" w:author="Unknown"/>
          <w:rFonts w:ascii="Arial" w:eastAsia="Times New Roman" w:hAnsi="Arial" w:cs="Arial"/>
          <w:color w:val="343434"/>
          <w:sz w:val="28"/>
          <w:szCs w:val="28"/>
        </w:rPr>
      </w:pPr>
      <w:ins w:id="13" w:author="Unknown">
        <w:r w:rsidRPr="00BC4493">
          <w:rPr>
            <w:rFonts w:ascii="Arial" w:eastAsia="Times New Roman" w:hAnsi="Arial" w:cs="Arial"/>
            <w:color w:val="343434"/>
            <w:sz w:val="28"/>
            <w:szCs w:val="28"/>
          </w:rPr>
          <w:fldChar w:fldCharType="begin"/>
        </w:r>
        <w:r w:rsidRPr="00BC4493">
          <w:rPr>
            <w:rFonts w:ascii="Arial" w:eastAsia="Times New Roman" w:hAnsi="Arial" w:cs="Arial"/>
            <w:color w:val="343434"/>
            <w:sz w:val="28"/>
            <w:szCs w:val="28"/>
          </w:rPr>
          <w:instrText xml:space="preserve"> HYPERLINK "https://www.guru99.com/r-apply-sapply-tapply.html" \l "4" </w:instrText>
        </w:r>
        <w:r w:rsidRPr="00BC4493">
          <w:rPr>
            <w:rFonts w:ascii="Arial" w:eastAsia="Times New Roman" w:hAnsi="Arial" w:cs="Arial"/>
            <w:color w:val="343434"/>
            <w:sz w:val="28"/>
            <w:szCs w:val="28"/>
          </w:rPr>
          <w:fldChar w:fldCharType="separate"/>
        </w:r>
        <w:r w:rsidRPr="00BC4493">
          <w:rPr>
            <w:rFonts w:ascii="Arial" w:eastAsia="Times New Roman" w:hAnsi="Arial" w:cs="Arial"/>
            <w:color w:val="04B8E6"/>
            <w:sz w:val="28"/>
            <w:u w:val="single"/>
          </w:rPr>
          <w:t>Slice vector</w:t>
        </w:r>
        <w:r w:rsidRPr="00BC4493">
          <w:rPr>
            <w:rFonts w:ascii="Arial" w:eastAsia="Times New Roman" w:hAnsi="Arial" w:cs="Arial"/>
            <w:color w:val="343434"/>
            <w:sz w:val="28"/>
            <w:szCs w:val="28"/>
          </w:rPr>
          <w:fldChar w:fldCharType="end"/>
        </w:r>
      </w:ins>
    </w:p>
    <w:p w:rsidR="00BC4493" w:rsidRPr="00BC4493" w:rsidRDefault="00BC4493" w:rsidP="00BC4493">
      <w:pPr>
        <w:numPr>
          <w:ilvl w:val="0"/>
          <w:numId w:val="1"/>
        </w:numPr>
        <w:shd w:val="clear" w:color="auto" w:fill="FFFFFF"/>
        <w:spacing w:before="100" w:beforeAutospacing="1" w:after="100" w:afterAutospacing="1" w:line="240" w:lineRule="auto"/>
        <w:rPr>
          <w:ins w:id="14" w:author="Unknown"/>
          <w:rFonts w:ascii="Arial" w:eastAsia="Times New Roman" w:hAnsi="Arial" w:cs="Arial"/>
          <w:color w:val="343434"/>
          <w:sz w:val="28"/>
          <w:szCs w:val="28"/>
        </w:rPr>
      </w:pPr>
      <w:ins w:id="15" w:author="Unknown">
        <w:r w:rsidRPr="00BC4493">
          <w:rPr>
            <w:rFonts w:ascii="Arial" w:eastAsia="Times New Roman" w:hAnsi="Arial" w:cs="Arial"/>
            <w:color w:val="343434"/>
            <w:sz w:val="28"/>
            <w:szCs w:val="28"/>
          </w:rPr>
          <w:fldChar w:fldCharType="begin"/>
        </w:r>
        <w:r w:rsidRPr="00BC4493">
          <w:rPr>
            <w:rFonts w:ascii="Arial" w:eastAsia="Times New Roman" w:hAnsi="Arial" w:cs="Arial"/>
            <w:color w:val="343434"/>
            <w:sz w:val="28"/>
            <w:szCs w:val="28"/>
          </w:rPr>
          <w:instrText xml:space="preserve"> HYPERLINK "https://www.guru99.com/r-apply-sapply-tapply.html" \l "5" </w:instrText>
        </w:r>
        <w:r w:rsidRPr="00BC4493">
          <w:rPr>
            <w:rFonts w:ascii="Arial" w:eastAsia="Times New Roman" w:hAnsi="Arial" w:cs="Arial"/>
            <w:color w:val="343434"/>
            <w:sz w:val="28"/>
            <w:szCs w:val="28"/>
          </w:rPr>
          <w:fldChar w:fldCharType="separate"/>
        </w:r>
        <w:proofErr w:type="spellStart"/>
        <w:r w:rsidRPr="00BC4493">
          <w:rPr>
            <w:rFonts w:ascii="Arial" w:eastAsia="Times New Roman" w:hAnsi="Arial" w:cs="Arial"/>
            <w:color w:val="04B8E6"/>
            <w:sz w:val="28"/>
            <w:u w:val="single"/>
          </w:rPr>
          <w:t>tapply</w:t>
        </w:r>
        <w:proofErr w:type="spellEnd"/>
        <w:r w:rsidRPr="00BC4493">
          <w:rPr>
            <w:rFonts w:ascii="Arial" w:eastAsia="Times New Roman" w:hAnsi="Arial" w:cs="Arial"/>
            <w:color w:val="04B8E6"/>
            <w:sz w:val="28"/>
            <w:u w:val="single"/>
          </w:rPr>
          <w:t>() function</w:t>
        </w:r>
        <w:r w:rsidRPr="00BC4493">
          <w:rPr>
            <w:rFonts w:ascii="Arial" w:eastAsia="Times New Roman" w:hAnsi="Arial" w:cs="Arial"/>
            <w:color w:val="343434"/>
            <w:sz w:val="28"/>
            <w:szCs w:val="28"/>
          </w:rPr>
          <w:fldChar w:fldCharType="end"/>
        </w:r>
      </w:ins>
    </w:p>
    <w:p w:rsidR="00BC4493" w:rsidRPr="00BC4493" w:rsidRDefault="00BC4493" w:rsidP="00BC4493">
      <w:pPr>
        <w:shd w:val="clear" w:color="auto" w:fill="FFFFFF"/>
        <w:spacing w:before="100" w:beforeAutospacing="1" w:after="100" w:afterAutospacing="1" w:line="372" w:lineRule="atLeast"/>
        <w:outlineLvl w:val="1"/>
        <w:rPr>
          <w:ins w:id="16" w:author="Unknown"/>
          <w:rFonts w:ascii="Calibri" w:eastAsia="Times New Roman" w:hAnsi="Calibri" w:cs="Calibri"/>
          <w:b/>
          <w:bCs/>
          <w:color w:val="343434"/>
          <w:sz w:val="44"/>
          <w:szCs w:val="44"/>
        </w:rPr>
      </w:pPr>
      <w:proofErr w:type="gramStart"/>
      <w:ins w:id="17" w:author="Unknown">
        <w:r w:rsidRPr="00BC4493">
          <w:rPr>
            <w:rFonts w:ascii="Calibri" w:eastAsia="Times New Roman" w:hAnsi="Calibri" w:cs="Calibri"/>
            <w:b/>
            <w:bCs/>
            <w:color w:val="343434"/>
            <w:sz w:val="44"/>
            <w:szCs w:val="44"/>
          </w:rPr>
          <w:t>apply(</w:t>
        </w:r>
        <w:proofErr w:type="gramEnd"/>
        <w:r w:rsidRPr="00BC4493">
          <w:rPr>
            <w:rFonts w:ascii="Calibri" w:eastAsia="Times New Roman" w:hAnsi="Calibri" w:cs="Calibri"/>
            <w:b/>
            <w:bCs/>
            <w:color w:val="343434"/>
            <w:sz w:val="44"/>
            <w:szCs w:val="44"/>
          </w:rPr>
          <w:t>) function</w:t>
        </w:r>
      </w:ins>
    </w:p>
    <w:p w:rsidR="00BC4493" w:rsidRPr="00BC4493" w:rsidRDefault="00BC4493" w:rsidP="00BC4493">
      <w:pPr>
        <w:shd w:val="clear" w:color="auto" w:fill="FFFFFF"/>
        <w:spacing w:before="100" w:beforeAutospacing="1" w:after="100" w:afterAutospacing="1" w:line="240" w:lineRule="auto"/>
        <w:rPr>
          <w:ins w:id="18" w:author="Unknown"/>
          <w:rFonts w:ascii="Arial" w:eastAsia="Times New Roman" w:hAnsi="Arial" w:cs="Arial"/>
          <w:color w:val="343434"/>
          <w:sz w:val="28"/>
          <w:szCs w:val="28"/>
        </w:rPr>
      </w:pPr>
      <w:ins w:id="19" w:author="Unknown">
        <w:r w:rsidRPr="00BC4493">
          <w:rPr>
            <w:rFonts w:ascii="Arial" w:eastAsia="Times New Roman" w:hAnsi="Arial" w:cs="Arial"/>
            <w:color w:val="343434"/>
            <w:sz w:val="28"/>
            <w:szCs w:val="28"/>
          </w:rPr>
          <w:t xml:space="preserve">We use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 xml:space="preserve">) over a </w:t>
        </w:r>
        <w:proofErr w:type="spellStart"/>
        <w:r w:rsidRPr="00BC4493">
          <w:rPr>
            <w:rFonts w:ascii="Arial" w:eastAsia="Times New Roman" w:hAnsi="Arial" w:cs="Arial"/>
            <w:color w:val="343434"/>
            <w:sz w:val="28"/>
            <w:szCs w:val="28"/>
          </w:rPr>
          <w:t>matrice</w:t>
        </w:r>
        <w:proofErr w:type="spellEnd"/>
        <w:r w:rsidRPr="00BC4493">
          <w:rPr>
            <w:rFonts w:ascii="Arial" w:eastAsia="Times New Roman" w:hAnsi="Arial" w:cs="Arial"/>
            <w:color w:val="343434"/>
            <w:sz w:val="28"/>
            <w:szCs w:val="28"/>
          </w:rPr>
          <w:t>. This function takes 5 arguments: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0" w:author="Unknown"/>
          <w:rFonts w:ascii="Consolas" w:eastAsia="Times New Roman" w:hAnsi="Consolas" w:cs="Consolas"/>
          <w:color w:val="343434"/>
        </w:rPr>
      </w:pPr>
      <w:proofErr w:type="gramStart"/>
      <w:ins w:id="21" w:author="Unknown">
        <w:r w:rsidRPr="00BC4493">
          <w:rPr>
            <w:rFonts w:ascii="Consolas" w:eastAsia="Times New Roman" w:hAnsi="Consolas" w:cs="Consolas"/>
            <w:color w:val="343434"/>
          </w:rPr>
          <w:t>apply(</w:t>
        </w:r>
        <w:proofErr w:type="gramEnd"/>
        <w:r w:rsidRPr="00BC4493">
          <w:rPr>
            <w:rFonts w:ascii="Consolas" w:eastAsia="Times New Roman" w:hAnsi="Consolas" w:cs="Consolas"/>
            <w:color w:val="343434"/>
          </w:rPr>
          <w:t>X, MARGIN, FUN)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2" w:author="Unknown"/>
          <w:rFonts w:ascii="Consolas" w:eastAsia="Times New Roman" w:hAnsi="Consolas" w:cs="Consolas"/>
          <w:color w:val="343434"/>
        </w:rPr>
      </w:pPr>
      <w:ins w:id="23" w:author="Unknown">
        <w:r w:rsidRPr="00BC4493">
          <w:rPr>
            <w:rFonts w:ascii="Consolas" w:eastAsia="Times New Roman" w:hAnsi="Consolas" w:cs="Consolas"/>
            <w:color w:val="343434"/>
          </w:rPr>
          <w:t>Here:</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4" w:author="Unknown"/>
          <w:rFonts w:ascii="Consolas" w:eastAsia="Times New Roman" w:hAnsi="Consolas" w:cs="Consolas"/>
          <w:color w:val="343434"/>
        </w:rPr>
      </w:pPr>
      <w:ins w:id="25" w:author="Unknown">
        <w:r w:rsidRPr="00BC4493">
          <w:rPr>
            <w:rFonts w:ascii="Consolas" w:eastAsia="Times New Roman" w:hAnsi="Consolas" w:cs="Consolas"/>
            <w:color w:val="343434"/>
          </w:rPr>
          <w:t>-x: an array or matrix</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6" w:author="Unknown"/>
          <w:rFonts w:ascii="Consolas" w:eastAsia="Times New Roman" w:hAnsi="Consolas" w:cs="Consolas"/>
          <w:color w:val="343434"/>
        </w:rPr>
      </w:pPr>
      <w:ins w:id="27" w:author="Unknown">
        <w:r w:rsidRPr="00BC4493">
          <w:rPr>
            <w:rFonts w:ascii="Consolas" w:eastAsia="Times New Roman" w:hAnsi="Consolas" w:cs="Consolas"/>
            <w:color w:val="343434"/>
          </w:rPr>
          <w:t>-MARGIN:  take a value or range between 1 and 2 to define where to apply the function: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8" w:author="Unknown"/>
          <w:rFonts w:ascii="Consolas" w:eastAsia="Times New Roman" w:hAnsi="Consolas" w:cs="Consolas"/>
          <w:color w:val="343434"/>
        </w:rPr>
      </w:pPr>
      <w:ins w:id="29" w:author="Unknown">
        <w:r w:rsidRPr="00BC4493">
          <w:rPr>
            <w:rFonts w:ascii="Consolas" w:eastAsia="Times New Roman" w:hAnsi="Consolas" w:cs="Consolas"/>
            <w:color w:val="343434"/>
          </w:rPr>
          <w:t>-MARGIN=1`: the manipulation is performed on rows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0" w:author="Unknown"/>
          <w:rFonts w:ascii="Consolas" w:eastAsia="Times New Roman" w:hAnsi="Consolas" w:cs="Consolas"/>
          <w:color w:val="343434"/>
        </w:rPr>
      </w:pPr>
      <w:ins w:id="31" w:author="Unknown">
        <w:r w:rsidRPr="00BC4493">
          <w:rPr>
            <w:rFonts w:ascii="Consolas" w:eastAsia="Times New Roman" w:hAnsi="Consolas" w:cs="Consolas"/>
            <w:color w:val="343434"/>
          </w:rPr>
          <w:t>-MARGIN=2`: the manipulation is performed on columns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2" w:author="Unknown"/>
          <w:rFonts w:ascii="Consolas" w:eastAsia="Times New Roman" w:hAnsi="Consolas" w:cs="Consolas"/>
          <w:color w:val="343434"/>
        </w:rPr>
      </w:pPr>
      <w:ins w:id="33" w:author="Unknown">
        <w:r w:rsidRPr="00BC4493">
          <w:rPr>
            <w:rFonts w:ascii="Consolas" w:eastAsia="Times New Roman" w:hAnsi="Consolas" w:cs="Consolas"/>
            <w:color w:val="343434"/>
          </w:rPr>
          <w:t>-MARGIN=</w:t>
        </w:r>
        <w:proofErr w:type="gramStart"/>
        <w:r w:rsidRPr="00BC4493">
          <w:rPr>
            <w:rFonts w:ascii="Consolas" w:eastAsia="Times New Roman" w:hAnsi="Consolas" w:cs="Consolas"/>
            <w:color w:val="343434"/>
          </w:rPr>
          <w:t>c(</w:t>
        </w:r>
        <w:proofErr w:type="gramEnd"/>
        <w:r w:rsidRPr="00BC4493">
          <w:rPr>
            <w:rFonts w:ascii="Consolas" w:eastAsia="Times New Roman" w:hAnsi="Consolas" w:cs="Consolas"/>
            <w:color w:val="343434"/>
          </w:rPr>
          <w:t>1,2)` the manipulation is performed on rows and columns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4" w:author="Unknown"/>
          <w:rFonts w:ascii="Consolas" w:eastAsia="Times New Roman" w:hAnsi="Consolas" w:cs="Consolas"/>
          <w:color w:val="343434"/>
        </w:rPr>
      </w:pPr>
      <w:ins w:id="35" w:author="Unknown">
        <w:r w:rsidRPr="00BC4493">
          <w:rPr>
            <w:rFonts w:ascii="Consolas" w:eastAsia="Times New Roman" w:hAnsi="Consolas" w:cs="Consolas"/>
            <w:color w:val="343434"/>
          </w:rPr>
          <w:t>-FUN: tells which function to apply. Built functions like mean, median, sum, min, max and even user-defined functions can be applied&gt;</w:t>
        </w:r>
      </w:ins>
    </w:p>
    <w:p w:rsidR="00BC4493" w:rsidRPr="00BC4493" w:rsidRDefault="00BC4493" w:rsidP="00BC4493">
      <w:pPr>
        <w:shd w:val="clear" w:color="auto" w:fill="FFFFFF"/>
        <w:spacing w:before="100" w:beforeAutospacing="1" w:after="100" w:afterAutospacing="1" w:line="240" w:lineRule="auto"/>
        <w:rPr>
          <w:ins w:id="36" w:author="Unknown"/>
          <w:rFonts w:ascii="Arial" w:eastAsia="Times New Roman" w:hAnsi="Arial" w:cs="Arial"/>
          <w:color w:val="343434"/>
          <w:sz w:val="28"/>
          <w:szCs w:val="28"/>
        </w:rPr>
      </w:pPr>
      <w:ins w:id="37" w:author="Unknown">
        <w:r w:rsidRPr="00BC4493">
          <w:rPr>
            <w:rFonts w:ascii="Arial" w:eastAsia="Times New Roman" w:hAnsi="Arial" w:cs="Arial"/>
            <w:color w:val="343434"/>
            <w:sz w:val="28"/>
            <w:szCs w:val="28"/>
          </w:rPr>
          <w:lastRenderedPageBreak/>
          <w:t xml:space="preserve">The simplest example is to sum a </w:t>
        </w:r>
        <w:proofErr w:type="spellStart"/>
        <w:r w:rsidRPr="00BC4493">
          <w:rPr>
            <w:rFonts w:ascii="Arial" w:eastAsia="Times New Roman" w:hAnsi="Arial" w:cs="Arial"/>
            <w:color w:val="343434"/>
            <w:sz w:val="28"/>
            <w:szCs w:val="28"/>
          </w:rPr>
          <w:t>matrice</w:t>
        </w:r>
        <w:proofErr w:type="spellEnd"/>
        <w:r w:rsidRPr="00BC4493">
          <w:rPr>
            <w:rFonts w:ascii="Arial" w:eastAsia="Times New Roman" w:hAnsi="Arial" w:cs="Arial"/>
            <w:color w:val="343434"/>
            <w:sz w:val="28"/>
            <w:szCs w:val="28"/>
          </w:rPr>
          <w:t xml:space="preserve"> over all the columns. The code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m1, 2, sum) will apply the sum function to the matrix 5x6 and return the sum of each column accessible in the dataset.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38" w:author="Unknown"/>
          <w:rFonts w:ascii="Consolas" w:eastAsia="Times New Roman" w:hAnsi="Consolas" w:cs="Consolas"/>
          <w:color w:val="343434"/>
        </w:rPr>
      </w:pPr>
      <w:ins w:id="39" w:author="Unknown">
        <w:r w:rsidRPr="00BC4493">
          <w:rPr>
            <w:rFonts w:ascii="Consolas" w:eastAsia="Times New Roman" w:hAnsi="Consolas" w:cs="Consolas"/>
            <w:color w:val="343434"/>
          </w:rPr>
          <w:t>m1 &lt;- matrix(C&lt;-(1:10)</w:t>
        </w:r>
        <w:proofErr w:type="gramStart"/>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nrow</w:t>
        </w:r>
        <w:proofErr w:type="spellEnd"/>
        <w:proofErr w:type="gramEnd"/>
        <w:r w:rsidRPr="00BC4493">
          <w:rPr>
            <w:rFonts w:ascii="Consolas" w:eastAsia="Times New Roman" w:hAnsi="Consolas" w:cs="Consolas"/>
            <w:color w:val="343434"/>
          </w:rPr>
          <w:t xml:space="preserve">=5, </w:t>
        </w:r>
        <w:proofErr w:type="spellStart"/>
        <w:r w:rsidRPr="00BC4493">
          <w:rPr>
            <w:rFonts w:ascii="Consolas" w:eastAsia="Times New Roman" w:hAnsi="Consolas" w:cs="Consolas"/>
            <w:color w:val="343434"/>
          </w:rPr>
          <w:t>ncol</w:t>
        </w:r>
        <w:proofErr w:type="spellEnd"/>
        <w:r w:rsidRPr="00BC4493">
          <w:rPr>
            <w:rFonts w:ascii="Consolas" w:eastAsia="Times New Roman" w:hAnsi="Consolas" w:cs="Consolas"/>
            <w:color w:val="343434"/>
          </w:rPr>
          <w:t>=6)</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0" w:author="Unknown"/>
          <w:rFonts w:ascii="Consolas" w:eastAsia="Times New Roman" w:hAnsi="Consolas" w:cs="Consolas"/>
          <w:color w:val="343434"/>
        </w:rPr>
      </w:pPr>
      <w:ins w:id="41" w:author="Unknown">
        <w:r w:rsidRPr="00BC4493">
          <w:rPr>
            <w:rFonts w:ascii="Consolas" w:eastAsia="Times New Roman" w:hAnsi="Consolas" w:cs="Consolas"/>
            <w:color w:val="343434"/>
          </w:rPr>
          <w:t>m1</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2" w:author="Unknown"/>
          <w:rFonts w:ascii="Consolas" w:eastAsia="Times New Roman" w:hAnsi="Consolas" w:cs="Consolas"/>
          <w:color w:val="343434"/>
        </w:rPr>
      </w:pPr>
      <w:ins w:id="43" w:author="Unknown">
        <w:r w:rsidRPr="00BC4493">
          <w:rPr>
            <w:rFonts w:ascii="Consolas" w:eastAsia="Times New Roman" w:hAnsi="Consolas" w:cs="Consolas"/>
            <w:color w:val="343434"/>
          </w:rPr>
          <w:t xml:space="preserve">a_m1 &lt;- </w:t>
        </w:r>
        <w:proofErr w:type="gramStart"/>
        <w:r w:rsidRPr="00BC4493">
          <w:rPr>
            <w:rFonts w:ascii="Consolas" w:eastAsia="Times New Roman" w:hAnsi="Consolas" w:cs="Consolas"/>
            <w:color w:val="343434"/>
          </w:rPr>
          <w:t>apply(</w:t>
        </w:r>
        <w:proofErr w:type="gramEnd"/>
        <w:r w:rsidRPr="00BC4493">
          <w:rPr>
            <w:rFonts w:ascii="Consolas" w:eastAsia="Times New Roman" w:hAnsi="Consolas" w:cs="Consolas"/>
            <w:color w:val="343434"/>
          </w:rPr>
          <w:t>m1, 2, sum)</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44" w:author="Unknown"/>
          <w:rFonts w:ascii="Consolas" w:eastAsia="Times New Roman" w:hAnsi="Consolas" w:cs="Consolas"/>
          <w:color w:val="343434"/>
        </w:rPr>
      </w:pPr>
      <w:ins w:id="45" w:author="Unknown">
        <w:r w:rsidRPr="00BC4493">
          <w:rPr>
            <w:rFonts w:ascii="Consolas" w:eastAsia="Times New Roman" w:hAnsi="Consolas" w:cs="Consolas"/>
            <w:color w:val="343434"/>
          </w:rPr>
          <w:t>a_m1</w:t>
        </w:r>
      </w:ins>
    </w:p>
    <w:p w:rsidR="00BC4493" w:rsidRPr="00BC4493" w:rsidRDefault="00BC4493" w:rsidP="00BC4493">
      <w:pPr>
        <w:shd w:val="clear" w:color="auto" w:fill="FFFFFF"/>
        <w:spacing w:before="100" w:beforeAutospacing="1" w:after="100" w:afterAutospacing="1" w:line="240" w:lineRule="auto"/>
        <w:rPr>
          <w:ins w:id="46" w:author="Unknown"/>
          <w:rFonts w:ascii="Arial" w:eastAsia="Times New Roman" w:hAnsi="Arial" w:cs="Arial"/>
          <w:color w:val="343434"/>
          <w:sz w:val="28"/>
          <w:szCs w:val="28"/>
        </w:rPr>
      </w:pPr>
      <w:ins w:id="47"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FFFFF"/>
        <w:spacing w:before="100" w:beforeAutospacing="1" w:after="100" w:afterAutospacing="1" w:line="240" w:lineRule="auto"/>
        <w:jc w:val="center"/>
        <w:rPr>
          <w:ins w:id="48" w:author="Unknown"/>
          <w:rFonts w:ascii="Arial" w:eastAsia="Times New Roman" w:hAnsi="Arial" w:cs="Arial"/>
          <w:color w:val="343434"/>
          <w:sz w:val="28"/>
          <w:szCs w:val="28"/>
        </w:rPr>
      </w:pPr>
      <w:r>
        <w:rPr>
          <w:rFonts w:ascii="Arial" w:eastAsia="Times New Roman" w:hAnsi="Arial" w:cs="Arial"/>
          <w:noProof/>
          <w:color w:val="04B8E6"/>
          <w:sz w:val="28"/>
          <w:szCs w:val="28"/>
        </w:rPr>
        <w:drawing>
          <wp:inline distT="0" distB="0" distL="0" distR="0">
            <wp:extent cx="3126105" cy="1690370"/>
            <wp:effectExtent l="19050" t="0" r="0" b="0"/>
            <wp:docPr id="1" name="Picture 1" descr="https://www.guru99.com/images/r_programming/032918_0401_applysapply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r_programming/032918_0401_applysapply1.png">
                      <a:hlinkClick r:id="rId5"/>
                    </pic:cNvPr>
                    <pic:cNvPicPr>
                      <a:picLocks noChangeAspect="1" noChangeArrowheads="1"/>
                    </pic:cNvPicPr>
                  </pic:nvPicPr>
                  <pic:blipFill>
                    <a:blip r:embed="rId6"/>
                    <a:srcRect/>
                    <a:stretch>
                      <a:fillRect/>
                    </a:stretch>
                  </pic:blipFill>
                  <pic:spPr bwMode="auto">
                    <a:xfrm>
                      <a:off x="0" y="0"/>
                      <a:ext cx="3126105" cy="1690370"/>
                    </a:xfrm>
                    <a:prstGeom prst="rect">
                      <a:avLst/>
                    </a:prstGeom>
                    <a:noFill/>
                    <a:ln w="9525">
                      <a:noFill/>
                      <a:miter lim="800000"/>
                      <a:headEnd/>
                      <a:tailEnd/>
                    </a:ln>
                  </pic:spPr>
                </pic:pic>
              </a:graphicData>
            </a:graphic>
          </wp:inline>
        </w:drawing>
      </w:r>
    </w:p>
    <w:p w:rsidR="00BC4493" w:rsidRPr="00BC4493" w:rsidRDefault="00BC4493" w:rsidP="00BC4493">
      <w:pPr>
        <w:shd w:val="clear" w:color="auto" w:fill="FFFFFF"/>
        <w:spacing w:before="100" w:beforeAutospacing="1" w:after="100" w:afterAutospacing="1" w:line="240" w:lineRule="auto"/>
        <w:rPr>
          <w:ins w:id="49" w:author="Unknown"/>
          <w:rFonts w:ascii="Arial" w:eastAsia="Times New Roman" w:hAnsi="Arial" w:cs="Arial"/>
          <w:color w:val="343434"/>
          <w:sz w:val="28"/>
          <w:szCs w:val="28"/>
        </w:rPr>
      </w:pPr>
      <w:ins w:id="50" w:author="Unknown">
        <w:r w:rsidRPr="00BC4493">
          <w:rPr>
            <w:rFonts w:ascii="Arial" w:eastAsia="Times New Roman" w:hAnsi="Arial" w:cs="Arial"/>
            <w:color w:val="343434"/>
            <w:sz w:val="28"/>
            <w:szCs w:val="28"/>
          </w:rPr>
          <w:t>Best practice: Store the values before printing it to the console.</w:t>
        </w:r>
      </w:ins>
    </w:p>
    <w:p w:rsidR="00BC4493" w:rsidRPr="00BC4493" w:rsidRDefault="00BC4493" w:rsidP="00BC4493">
      <w:pPr>
        <w:shd w:val="clear" w:color="auto" w:fill="FFFFFF"/>
        <w:spacing w:before="100" w:beforeAutospacing="1" w:after="100" w:afterAutospacing="1" w:line="372" w:lineRule="atLeast"/>
        <w:outlineLvl w:val="1"/>
        <w:rPr>
          <w:ins w:id="51" w:author="Unknown"/>
          <w:rFonts w:ascii="Calibri" w:eastAsia="Times New Roman" w:hAnsi="Calibri" w:cs="Calibri"/>
          <w:b/>
          <w:bCs/>
          <w:color w:val="343434"/>
          <w:sz w:val="44"/>
          <w:szCs w:val="44"/>
        </w:rPr>
      </w:pPr>
      <w:proofErr w:type="spellStart"/>
      <w:proofErr w:type="gramStart"/>
      <w:ins w:id="52" w:author="Unknown">
        <w:r w:rsidRPr="00BC4493">
          <w:rPr>
            <w:rFonts w:ascii="Calibri" w:eastAsia="Times New Roman" w:hAnsi="Calibri" w:cs="Calibri"/>
            <w:b/>
            <w:bCs/>
            <w:color w:val="343434"/>
            <w:sz w:val="44"/>
            <w:szCs w:val="44"/>
          </w:rPr>
          <w:t>lapply</w:t>
        </w:r>
        <w:proofErr w:type="spellEnd"/>
        <w:r w:rsidRPr="00BC4493">
          <w:rPr>
            <w:rFonts w:ascii="Calibri" w:eastAsia="Times New Roman" w:hAnsi="Calibri" w:cs="Calibri"/>
            <w:b/>
            <w:bCs/>
            <w:color w:val="343434"/>
            <w:sz w:val="44"/>
            <w:szCs w:val="44"/>
          </w:rPr>
          <w:t>(</w:t>
        </w:r>
        <w:proofErr w:type="gramEnd"/>
        <w:r w:rsidRPr="00BC4493">
          <w:rPr>
            <w:rFonts w:ascii="Calibri" w:eastAsia="Times New Roman" w:hAnsi="Calibri" w:cs="Calibri"/>
            <w:b/>
            <w:bCs/>
            <w:color w:val="343434"/>
            <w:sz w:val="44"/>
            <w:szCs w:val="44"/>
          </w:rPr>
          <w:t>) function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53" w:author="Unknown"/>
          <w:rFonts w:ascii="Consolas" w:eastAsia="Times New Roman" w:hAnsi="Consolas" w:cs="Consolas"/>
          <w:color w:val="343434"/>
        </w:rPr>
      </w:pPr>
      <w:proofErr w:type="spellStart"/>
      <w:proofErr w:type="gramStart"/>
      <w:ins w:id="54" w:author="Unknown">
        <w:r w:rsidRPr="00BC4493">
          <w:rPr>
            <w:rFonts w:ascii="Consolas" w:eastAsia="Times New Roman" w:hAnsi="Consolas" w:cs="Consolas"/>
            <w:color w:val="343434"/>
          </w:rPr>
          <w:t>lapply</w:t>
        </w:r>
        <w:proofErr w:type="spellEnd"/>
        <w:r w:rsidRPr="00BC4493">
          <w:rPr>
            <w:rFonts w:ascii="Consolas" w:eastAsia="Times New Roman" w:hAnsi="Consolas" w:cs="Consolas"/>
            <w:color w:val="343434"/>
          </w:rPr>
          <w:t>(</w:t>
        </w:r>
        <w:proofErr w:type="gramEnd"/>
        <w:r w:rsidRPr="00BC4493">
          <w:rPr>
            <w:rFonts w:ascii="Consolas" w:eastAsia="Times New Roman" w:hAnsi="Consolas" w:cs="Consolas"/>
            <w:color w:val="343434"/>
          </w:rPr>
          <w:t>X, FUN)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55" w:author="Unknown"/>
          <w:rFonts w:ascii="Consolas" w:eastAsia="Times New Roman" w:hAnsi="Consolas" w:cs="Consolas"/>
          <w:color w:val="343434"/>
        </w:rPr>
      </w:pPr>
      <w:ins w:id="56" w:author="Unknown">
        <w:r w:rsidRPr="00BC4493">
          <w:rPr>
            <w:rFonts w:ascii="Consolas" w:eastAsia="Times New Roman" w:hAnsi="Consolas" w:cs="Consolas"/>
            <w:color w:val="343434"/>
          </w:rPr>
          <w:t>Arguments: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57" w:author="Unknown"/>
          <w:rFonts w:ascii="Consolas" w:eastAsia="Times New Roman" w:hAnsi="Consolas" w:cs="Consolas"/>
          <w:color w:val="343434"/>
        </w:rPr>
      </w:pPr>
      <w:ins w:id="58" w:author="Unknown">
        <w:r w:rsidRPr="00BC4493">
          <w:rPr>
            <w:rFonts w:ascii="Consolas" w:eastAsia="Times New Roman" w:hAnsi="Consolas" w:cs="Consolas"/>
            <w:color w:val="343434"/>
          </w:rPr>
          <w:t>-X: A vector or an object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59" w:author="Unknown"/>
          <w:rFonts w:ascii="Consolas" w:eastAsia="Times New Roman" w:hAnsi="Consolas" w:cs="Consolas"/>
          <w:color w:val="343434"/>
        </w:rPr>
      </w:pPr>
      <w:ins w:id="60" w:author="Unknown">
        <w:r w:rsidRPr="00BC4493">
          <w:rPr>
            <w:rFonts w:ascii="Consolas" w:eastAsia="Times New Roman" w:hAnsi="Consolas" w:cs="Consolas"/>
            <w:color w:val="343434"/>
          </w:rPr>
          <w:t>-FUN: Function applied to each element of x</w:t>
        </w:r>
        <w:r w:rsidRPr="00BC4493">
          <w:rPr>
            <w:rFonts w:ascii="Consolas" w:eastAsia="Times New Roman" w:hAnsi="Consolas" w:cs="Consolas"/>
            <w:color w:val="343434"/>
          </w:rPr>
          <w:tab/>
        </w:r>
      </w:ins>
    </w:p>
    <w:p w:rsidR="00BC4493" w:rsidRPr="00BC4493" w:rsidRDefault="00BC4493" w:rsidP="00BC4493">
      <w:pPr>
        <w:shd w:val="clear" w:color="auto" w:fill="FFFFFF"/>
        <w:spacing w:before="100" w:beforeAutospacing="1" w:after="100" w:afterAutospacing="1" w:line="240" w:lineRule="auto"/>
        <w:rPr>
          <w:ins w:id="61" w:author="Unknown"/>
          <w:rFonts w:ascii="Arial" w:eastAsia="Times New Roman" w:hAnsi="Arial" w:cs="Arial"/>
          <w:color w:val="343434"/>
          <w:sz w:val="28"/>
          <w:szCs w:val="28"/>
        </w:rPr>
      </w:pPr>
      <w:proofErr w:type="gramStart"/>
      <w:ins w:id="62" w:author="Unknown">
        <w:r w:rsidRPr="00BC4493">
          <w:rPr>
            <w:rFonts w:ascii="Arial" w:eastAsia="Times New Roman" w:hAnsi="Arial" w:cs="Arial"/>
            <w:color w:val="343434"/>
            <w:sz w:val="28"/>
            <w:szCs w:val="28"/>
          </w:rPr>
          <w:t>l</w:t>
        </w:r>
        <w:proofErr w:type="gramEnd"/>
        <w:r w:rsidRPr="00BC4493">
          <w:rPr>
            <w:rFonts w:ascii="Arial" w:eastAsia="Times New Roman" w:hAnsi="Arial" w:cs="Arial"/>
            <w:color w:val="343434"/>
            <w:sz w:val="28"/>
            <w:szCs w:val="28"/>
          </w:rPr>
          <w:t xml:space="preserve"> in </w:t>
        </w:r>
        <w:proofErr w:type="spell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 xml:space="preserve">() stands for list. The difference between </w:t>
        </w:r>
        <w:proofErr w:type="spellStart"/>
        <w:proofErr w:type="gram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xml:space="preserve">) and apply() lies between the output return. The output of </w:t>
        </w:r>
        <w:proofErr w:type="spellStart"/>
        <w:proofErr w:type="gram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xml:space="preserve">) is a list. </w:t>
        </w:r>
        <w:proofErr w:type="spellStart"/>
        <w:proofErr w:type="gram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can be used for other objects like data frames and lists.</w:t>
        </w:r>
      </w:ins>
    </w:p>
    <w:p w:rsidR="00BC4493" w:rsidRPr="00BC4493" w:rsidRDefault="00BC4493" w:rsidP="00BC4493">
      <w:pPr>
        <w:shd w:val="clear" w:color="auto" w:fill="FFFFFF"/>
        <w:spacing w:before="100" w:beforeAutospacing="1" w:after="100" w:afterAutospacing="1" w:line="240" w:lineRule="auto"/>
        <w:rPr>
          <w:ins w:id="63" w:author="Unknown"/>
          <w:rFonts w:ascii="Arial" w:eastAsia="Times New Roman" w:hAnsi="Arial" w:cs="Arial"/>
          <w:color w:val="343434"/>
          <w:sz w:val="28"/>
          <w:szCs w:val="28"/>
        </w:rPr>
      </w:pPr>
      <w:proofErr w:type="spellStart"/>
      <w:proofErr w:type="gramStart"/>
      <w:ins w:id="64" w:author="Unknown">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function does not need MARGIN.</w:t>
        </w:r>
      </w:ins>
    </w:p>
    <w:p w:rsidR="00BC4493" w:rsidRPr="00BC4493" w:rsidRDefault="00BC4493" w:rsidP="00BC4493">
      <w:pPr>
        <w:shd w:val="clear" w:color="auto" w:fill="FFFFFF"/>
        <w:spacing w:before="100" w:beforeAutospacing="1" w:after="100" w:afterAutospacing="1" w:line="240" w:lineRule="auto"/>
        <w:rPr>
          <w:ins w:id="65" w:author="Unknown"/>
          <w:rFonts w:ascii="Arial" w:eastAsia="Times New Roman" w:hAnsi="Arial" w:cs="Arial"/>
          <w:color w:val="343434"/>
          <w:sz w:val="28"/>
          <w:szCs w:val="28"/>
        </w:rPr>
      </w:pPr>
      <w:ins w:id="66" w:author="Unknown">
        <w:r w:rsidRPr="00BC4493">
          <w:rPr>
            <w:rFonts w:ascii="Arial" w:eastAsia="Times New Roman" w:hAnsi="Arial" w:cs="Arial"/>
            <w:color w:val="343434"/>
            <w:sz w:val="28"/>
            <w:szCs w:val="28"/>
          </w:rPr>
          <w:t xml:space="preserve">A very easy example can be to change the string value of a matrix to lower case with </w:t>
        </w:r>
        <w:proofErr w:type="spellStart"/>
        <w:r w:rsidRPr="00BC4493">
          <w:rPr>
            <w:rFonts w:ascii="Arial" w:eastAsia="Times New Roman" w:hAnsi="Arial" w:cs="Arial"/>
            <w:color w:val="343434"/>
            <w:sz w:val="28"/>
            <w:szCs w:val="28"/>
          </w:rPr>
          <w:t>tolower</w:t>
        </w:r>
        <w:proofErr w:type="spellEnd"/>
        <w:r w:rsidRPr="00BC4493">
          <w:rPr>
            <w:rFonts w:ascii="Arial" w:eastAsia="Times New Roman" w:hAnsi="Arial" w:cs="Arial"/>
            <w:color w:val="343434"/>
            <w:sz w:val="28"/>
            <w:szCs w:val="28"/>
          </w:rPr>
          <w:t xml:space="preserve"> function. We construct a matrix with the name of the famous movies. The name is in upper case format.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67" w:author="Unknown"/>
          <w:rFonts w:ascii="Consolas" w:eastAsia="Times New Roman" w:hAnsi="Consolas" w:cs="Consolas"/>
          <w:color w:val="343434"/>
        </w:rPr>
      </w:pPr>
      <w:proofErr w:type="gramStart"/>
      <w:ins w:id="68" w:author="Unknown">
        <w:r w:rsidRPr="00BC4493">
          <w:rPr>
            <w:rFonts w:ascii="Consolas" w:eastAsia="Times New Roman" w:hAnsi="Consolas" w:cs="Consolas"/>
            <w:color w:val="343434"/>
          </w:rPr>
          <w:t>movies</w:t>
        </w:r>
        <w:proofErr w:type="gramEnd"/>
        <w:r w:rsidRPr="00BC4493">
          <w:rPr>
            <w:rFonts w:ascii="Consolas" w:eastAsia="Times New Roman" w:hAnsi="Consolas" w:cs="Consolas"/>
            <w:color w:val="343434"/>
          </w:rPr>
          <w:t xml:space="preserve"> &lt;- c("SPYDERMAN","BATMAN","VERTIGO","CHINATOWN")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69" w:author="Unknown"/>
          <w:rFonts w:ascii="Consolas" w:eastAsia="Times New Roman" w:hAnsi="Consolas" w:cs="Consolas"/>
          <w:color w:val="343434"/>
        </w:rPr>
      </w:pPr>
      <w:proofErr w:type="spellStart"/>
      <w:ins w:id="70" w:author="Unknown">
        <w:r w:rsidRPr="00BC4493">
          <w:rPr>
            <w:rFonts w:ascii="Consolas" w:eastAsia="Times New Roman" w:hAnsi="Consolas" w:cs="Consolas"/>
            <w:color w:val="343434"/>
          </w:rPr>
          <w:lastRenderedPageBreak/>
          <w:t>movies_lower</w:t>
        </w:r>
        <w:proofErr w:type="spellEnd"/>
        <w:r w:rsidRPr="00BC4493">
          <w:rPr>
            <w:rFonts w:ascii="Consolas" w:eastAsia="Times New Roman" w:hAnsi="Consolas" w:cs="Consolas"/>
            <w:color w:val="343434"/>
          </w:rPr>
          <w:t xml:space="preserve"> &lt;-</w:t>
        </w:r>
        <w:proofErr w:type="spellStart"/>
        <w:proofErr w:type="gramStart"/>
        <w:r w:rsidRPr="00BC4493">
          <w:rPr>
            <w:rFonts w:ascii="Consolas" w:eastAsia="Times New Roman" w:hAnsi="Consolas" w:cs="Consolas"/>
            <w:color w:val="343434"/>
          </w:rPr>
          <w:t>lapply</w:t>
        </w:r>
        <w:proofErr w:type="spellEnd"/>
        <w:r w:rsidRPr="00BC4493">
          <w:rPr>
            <w:rFonts w:ascii="Consolas" w:eastAsia="Times New Roman" w:hAnsi="Consolas" w:cs="Consolas"/>
            <w:color w:val="343434"/>
          </w:rPr>
          <w:t>(</w:t>
        </w:r>
        <w:proofErr w:type="gramEnd"/>
        <w:r w:rsidRPr="00BC4493">
          <w:rPr>
            <w:rFonts w:ascii="Consolas" w:eastAsia="Times New Roman" w:hAnsi="Consolas" w:cs="Consolas"/>
            <w:color w:val="343434"/>
          </w:rPr>
          <w:t xml:space="preserve">movies, </w:t>
        </w:r>
        <w:proofErr w:type="spellStart"/>
        <w:r w:rsidRPr="00BC4493">
          <w:rPr>
            <w:rFonts w:ascii="Consolas" w:eastAsia="Times New Roman" w:hAnsi="Consolas" w:cs="Consolas"/>
            <w:color w:val="343434"/>
          </w:rPr>
          <w:t>tolower</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1" w:author="Unknown"/>
          <w:rFonts w:ascii="Consolas" w:eastAsia="Times New Roman" w:hAnsi="Consolas" w:cs="Consolas"/>
          <w:color w:val="343434"/>
        </w:rPr>
      </w:pPr>
      <w:proofErr w:type="spellStart"/>
      <w:proofErr w:type="gramStart"/>
      <w:ins w:id="72" w:author="Unknown">
        <w:r w:rsidRPr="00BC4493">
          <w:rPr>
            <w:rFonts w:ascii="Consolas" w:eastAsia="Times New Roman" w:hAnsi="Consolas" w:cs="Consolas"/>
            <w:color w:val="343434"/>
          </w:rPr>
          <w:t>str</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movies_lower</w:t>
        </w:r>
        <w:proofErr w:type="spellEnd"/>
        <w:r w:rsidRPr="00BC4493">
          <w:rPr>
            <w:rFonts w:ascii="Consolas" w:eastAsia="Times New Roman" w:hAnsi="Consolas" w:cs="Consolas"/>
            <w:color w:val="343434"/>
          </w:rPr>
          <w:t>)</w:t>
        </w:r>
      </w:ins>
    </w:p>
    <w:p w:rsidR="00BC4493" w:rsidRPr="00BC4493" w:rsidRDefault="00BC4493" w:rsidP="00BC4493">
      <w:pPr>
        <w:shd w:val="clear" w:color="auto" w:fill="FFFFFF"/>
        <w:spacing w:before="100" w:beforeAutospacing="1" w:after="100" w:afterAutospacing="1" w:line="240" w:lineRule="auto"/>
        <w:rPr>
          <w:ins w:id="73" w:author="Unknown"/>
          <w:rFonts w:ascii="Arial" w:eastAsia="Times New Roman" w:hAnsi="Arial" w:cs="Arial"/>
          <w:color w:val="343434"/>
          <w:sz w:val="28"/>
          <w:szCs w:val="28"/>
        </w:rPr>
      </w:pPr>
      <w:ins w:id="74"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5" w:author="Unknown"/>
          <w:rFonts w:ascii="Consolas" w:eastAsia="Times New Roman" w:hAnsi="Consolas" w:cs="Consolas"/>
          <w:color w:val="343434"/>
        </w:rPr>
      </w:pPr>
      <w:ins w:id="76" w:author="Unknown">
        <w:r w:rsidRPr="00BC4493">
          <w:rPr>
            <w:rFonts w:ascii="Consolas" w:eastAsia="Times New Roman" w:hAnsi="Consolas" w:cs="Consolas"/>
            <w:color w:val="343434"/>
          </w:rPr>
          <w:t>## List of 4</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7" w:author="Unknown"/>
          <w:rFonts w:ascii="Consolas" w:eastAsia="Times New Roman" w:hAnsi="Consolas" w:cs="Consolas"/>
          <w:color w:val="343434"/>
        </w:rPr>
      </w:pPr>
      <w:ins w:id="78" w:author="Unknown">
        <w:r w:rsidRPr="00BC4493">
          <w:rPr>
            <w:rFonts w:ascii="Consolas" w:eastAsia="Times New Roman" w:hAnsi="Consolas" w:cs="Consolas"/>
            <w:color w:val="343434"/>
          </w:rPr>
          <w:t>## $</w:t>
        </w:r>
        <w:proofErr w:type="gramStart"/>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chr</w:t>
        </w:r>
        <w:proofErr w:type="gramEnd"/>
        <w:r w:rsidRPr="00BC4493">
          <w:rPr>
            <w:rFonts w:ascii="Consolas" w:eastAsia="Times New Roman" w:hAnsi="Consolas" w:cs="Consolas"/>
            <w:color w:val="343434"/>
          </w:rPr>
          <w:t>"spyderman</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79" w:author="Unknown"/>
          <w:rFonts w:ascii="Consolas" w:eastAsia="Times New Roman" w:hAnsi="Consolas" w:cs="Consolas"/>
          <w:color w:val="343434"/>
        </w:rPr>
      </w:pPr>
      <w:ins w:id="80" w:author="Unknown">
        <w:r w:rsidRPr="00BC4493">
          <w:rPr>
            <w:rFonts w:ascii="Consolas" w:eastAsia="Times New Roman" w:hAnsi="Consolas" w:cs="Consolas"/>
            <w:color w:val="343434"/>
          </w:rPr>
          <w:t>## $</w:t>
        </w:r>
        <w:proofErr w:type="gramStart"/>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chr</w:t>
        </w:r>
        <w:proofErr w:type="gramEnd"/>
        <w:r w:rsidRPr="00BC4493">
          <w:rPr>
            <w:rFonts w:ascii="Consolas" w:eastAsia="Times New Roman" w:hAnsi="Consolas" w:cs="Consolas"/>
            <w:color w:val="343434"/>
          </w:rPr>
          <w:t>"batman</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1" w:author="Unknown"/>
          <w:rFonts w:ascii="Consolas" w:eastAsia="Times New Roman" w:hAnsi="Consolas" w:cs="Consolas"/>
          <w:color w:val="343434"/>
        </w:rPr>
      </w:pPr>
      <w:ins w:id="82" w:author="Unknown">
        <w:r w:rsidRPr="00BC4493">
          <w:rPr>
            <w:rFonts w:ascii="Consolas" w:eastAsia="Times New Roman" w:hAnsi="Consolas" w:cs="Consolas"/>
            <w:color w:val="343434"/>
          </w:rPr>
          <w:t>## $</w:t>
        </w:r>
        <w:proofErr w:type="gramStart"/>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chr</w:t>
        </w:r>
        <w:proofErr w:type="gramEnd"/>
        <w:r w:rsidRPr="00BC4493">
          <w:rPr>
            <w:rFonts w:ascii="Consolas" w:eastAsia="Times New Roman" w:hAnsi="Consolas" w:cs="Consolas"/>
            <w:color w:val="343434"/>
          </w:rPr>
          <w:t>"vertigo</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3" w:author="Unknown"/>
          <w:rFonts w:ascii="Consolas" w:eastAsia="Times New Roman" w:hAnsi="Consolas" w:cs="Consolas"/>
          <w:color w:val="343434"/>
        </w:rPr>
      </w:pPr>
      <w:ins w:id="84" w:author="Unknown">
        <w:r w:rsidRPr="00BC4493">
          <w:rPr>
            <w:rFonts w:ascii="Consolas" w:eastAsia="Times New Roman" w:hAnsi="Consolas" w:cs="Consolas"/>
            <w:color w:val="343434"/>
          </w:rPr>
          <w:t>## $</w:t>
        </w:r>
        <w:proofErr w:type="gramStart"/>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chr</w:t>
        </w:r>
        <w:proofErr w:type="gramEnd"/>
        <w:r w:rsidRPr="00BC4493">
          <w:rPr>
            <w:rFonts w:ascii="Consolas" w:eastAsia="Times New Roman" w:hAnsi="Consolas" w:cs="Consolas"/>
            <w:color w:val="343434"/>
          </w:rPr>
          <w:t>"chinatown</w:t>
        </w:r>
        <w:proofErr w:type="spellEnd"/>
        <w:r w:rsidRPr="00BC4493">
          <w:rPr>
            <w:rFonts w:ascii="Consolas" w:eastAsia="Times New Roman" w:hAnsi="Consolas" w:cs="Consolas"/>
            <w:color w:val="343434"/>
          </w:rPr>
          <w:t>"</w:t>
        </w:r>
      </w:ins>
    </w:p>
    <w:p w:rsidR="00BC4493" w:rsidRPr="00BC4493" w:rsidRDefault="00BC4493" w:rsidP="00BC4493">
      <w:pPr>
        <w:shd w:val="clear" w:color="auto" w:fill="FFFFFF"/>
        <w:spacing w:before="100" w:beforeAutospacing="1" w:after="100" w:afterAutospacing="1" w:line="240" w:lineRule="auto"/>
        <w:rPr>
          <w:ins w:id="85" w:author="Unknown"/>
          <w:rFonts w:ascii="Arial" w:eastAsia="Times New Roman" w:hAnsi="Arial" w:cs="Arial"/>
          <w:color w:val="343434"/>
          <w:sz w:val="28"/>
          <w:szCs w:val="28"/>
        </w:rPr>
      </w:pPr>
      <w:ins w:id="86" w:author="Unknown">
        <w:r w:rsidRPr="00BC4493">
          <w:rPr>
            <w:rFonts w:ascii="Arial" w:eastAsia="Times New Roman" w:hAnsi="Arial" w:cs="Arial"/>
            <w:color w:val="343434"/>
            <w:sz w:val="28"/>
            <w:szCs w:val="28"/>
          </w:rPr>
          <w:t xml:space="preserve">We can use </w:t>
        </w:r>
        <w:proofErr w:type="spellStart"/>
        <w:proofErr w:type="gramStart"/>
        <w:r w:rsidRPr="00BC4493">
          <w:rPr>
            <w:rFonts w:ascii="Arial" w:eastAsia="Times New Roman" w:hAnsi="Arial" w:cs="Arial"/>
            <w:color w:val="343434"/>
            <w:sz w:val="28"/>
            <w:szCs w:val="28"/>
          </w:rPr>
          <w:t>unlist</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to convert the list into a vector.</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7" w:author="Unknown"/>
          <w:rFonts w:ascii="Consolas" w:eastAsia="Times New Roman" w:hAnsi="Consolas" w:cs="Consolas"/>
          <w:color w:val="343434"/>
        </w:rPr>
      </w:pPr>
      <w:proofErr w:type="spellStart"/>
      <w:ins w:id="88" w:author="Unknown">
        <w:r w:rsidRPr="00BC4493">
          <w:rPr>
            <w:rFonts w:ascii="Consolas" w:eastAsia="Times New Roman" w:hAnsi="Consolas" w:cs="Consolas"/>
            <w:color w:val="343434"/>
          </w:rPr>
          <w:t>movies_lower</w:t>
        </w:r>
        <w:proofErr w:type="spellEnd"/>
        <w:r w:rsidRPr="00BC4493">
          <w:rPr>
            <w:rFonts w:ascii="Consolas" w:eastAsia="Times New Roman" w:hAnsi="Consolas" w:cs="Consolas"/>
            <w:color w:val="343434"/>
          </w:rPr>
          <w:t xml:space="preserve"> &lt;-</w:t>
        </w:r>
        <w:proofErr w:type="spellStart"/>
        <w:proofErr w:type="gramStart"/>
        <w:r w:rsidRPr="00BC4493">
          <w:rPr>
            <w:rFonts w:ascii="Consolas" w:eastAsia="Times New Roman" w:hAnsi="Consolas" w:cs="Consolas"/>
            <w:color w:val="343434"/>
          </w:rPr>
          <w:t>unlist</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lapply</w:t>
        </w:r>
        <w:proofErr w:type="spellEnd"/>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movies,tolower</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89" w:author="Unknown"/>
          <w:rFonts w:ascii="Consolas" w:eastAsia="Times New Roman" w:hAnsi="Consolas" w:cs="Consolas"/>
          <w:color w:val="343434"/>
        </w:rPr>
      </w:pPr>
      <w:proofErr w:type="spellStart"/>
      <w:proofErr w:type="gramStart"/>
      <w:ins w:id="90" w:author="Unknown">
        <w:r w:rsidRPr="00BC4493">
          <w:rPr>
            <w:rFonts w:ascii="Consolas" w:eastAsia="Times New Roman" w:hAnsi="Consolas" w:cs="Consolas"/>
            <w:color w:val="343434"/>
          </w:rPr>
          <w:t>str</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movies_lower</w:t>
        </w:r>
        <w:proofErr w:type="spellEnd"/>
        <w:r w:rsidRPr="00BC4493">
          <w:rPr>
            <w:rFonts w:ascii="Consolas" w:eastAsia="Times New Roman" w:hAnsi="Consolas" w:cs="Consolas"/>
            <w:color w:val="343434"/>
          </w:rPr>
          <w:t>)</w:t>
        </w:r>
      </w:ins>
    </w:p>
    <w:p w:rsidR="00BC4493" w:rsidRPr="00BC4493" w:rsidRDefault="00BC4493" w:rsidP="00BC4493">
      <w:pPr>
        <w:shd w:val="clear" w:color="auto" w:fill="FFFFFF"/>
        <w:spacing w:before="100" w:beforeAutospacing="1" w:after="100" w:afterAutospacing="1" w:line="240" w:lineRule="auto"/>
        <w:rPr>
          <w:ins w:id="91" w:author="Unknown"/>
          <w:rFonts w:ascii="Arial" w:eastAsia="Times New Roman" w:hAnsi="Arial" w:cs="Arial"/>
          <w:color w:val="343434"/>
          <w:sz w:val="28"/>
          <w:szCs w:val="28"/>
        </w:rPr>
      </w:pPr>
      <w:ins w:id="92"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93" w:author="Unknown"/>
          <w:rFonts w:ascii="Consolas" w:eastAsia="Times New Roman" w:hAnsi="Consolas" w:cs="Consolas"/>
          <w:color w:val="343434"/>
        </w:rPr>
      </w:pPr>
      <w:ins w:id="94" w:author="Unknown">
        <w:r w:rsidRPr="00BC4493">
          <w:rPr>
            <w:rFonts w:ascii="Consolas" w:eastAsia="Times New Roman" w:hAnsi="Consolas" w:cs="Consolas"/>
            <w:color w:val="343434"/>
          </w:rPr>
          <w:t>#</w:t>
        </w:r>
        <w:proofErr w:type="gramStart"/>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chr</w:t>
        </w:r>
        <w:proofErr w:type="spellEnd"/>
        <w:proofErr w:type="gramEnd"/>
        <w:r w:rsidRPr="00BC4493">
          <w:rPr>
            <w:rFonts w:ascii="Consolas" w:eastAsia="Times New Roman" w:hAnsi="Consolas" w:cs="Consolas"/>
            <w:color w:val="343434"/>
          </w:rPr>
          <w:t xml:space="preserve"> [1:4] "</w:t>
        </w:r>
        <w:proofErr w:type="spellStart"/>
        <w:r w:rsidRPr="00BC4493">
          <w:rPr>
            <w:rFonts w:ascii="Consolas" w:eastAsia="Times New Roman" w:hAnsi="Consolas" w:cs="Consolas"/>
            <w:color w:val="343434"/>
          </w:rPr>
          <w:t>spyderman</w:t>
        </w:r>
        <w:proofErr w:type="spellEnd"/>
        <w:r w:rsidRPr="00BC4493">
          <w:rPr>
            <w:rFonts w:ascii="Consolas" w:eastAsia="Times New Roman" w:hAnsi="Consolas" w:cs="Consolas"/>
            <w:color w:val="343434"/>
          </w:rPr>
          <w:t>" "batman" "vertigo" "</w:t>
        </w:r>
        <w:proofErr w:type="spellStart"/>
        <w:r w:rsidRPr="00BC4493">
          <w:rPr>
            <w:rFonts w:ascii="Consolas" w:eastAsia="Times New Roman" w:hAnsi="Consolas" w:cs="Consolas"/>
            <w:color w:val="343434"/>
          </w:rPr>
          <w:t>chinatown</w:t>
        </w:r>
        <w:proofErr w:type="spellEnd"/>
        <w:r w:rsidRPr="00BC4493">
          <w:rPr>
            <w:rFonts w:ascii="Consolas" w:eastAsia="Times New Roman" w:hAnsi="Consolas" w:cs="Consolas"/>
            <w:color w:val="343434"/>
          </w:rPr>
          <w:t>"</w:t>
        </w:r>
      </w:ins>
    </w:p>
    <w:p w:rsidR="00BC4493" w:rsidRPr="00BC4493" w:rsidRDefault="00BC4493" w:rsidP="00BC4493">
      <w:pPr>
        <w:shd w:val="clear" w:color="auto" w:fill="FFFFFF"/>
        <w:spacing w:before="100" w:beforeAutospacing="1" w:after="100" w:afterAutospacing="1" w:line="372" w:lineRule="atLeast"/>
        <w:outlineLvl w:val="1"/>
        <w:rPr>
          <w:ins w:id="95" w:author="Unknown"/>
          <w:rFonts w:ascii="Calibri" w:eastAsia="Times New Roman" w:hAnsi="Calibri" w:cs="Calibri"/>
          <w:b/>
          <w:bCs/>
          <w:color w:val="343434"/>
          <w:sz w:val="44"/>
          <w:szCs w:val="44"/>
        </w:rPr>
      </w:pPr>
      <w:proofErr w:type="spellStart"/>
      <w:proofErr w:type="gramStart"/>
      <w:ins w:id="96" w:author="Unknown">
        <w:r w:rsidRPr="00BC4493">
          <w:rPr>
            <w:rFonts w:ascii="Calibri" w:eastAsia="Times New Roman" w:hAnsi="Calibri" w:cs="Calibri"/>
            <w:b/>
            <w:bCs/>
            <w:color w:val="343434"/>
            <w:sz w:val="44"/>
            <w:szCs w:val="44"/>
          </w:rPr>
          <w:t>sapply</w:t>
        </w:r>
        <w:proofErr w:type="spellEnd"/>
        <w:r w:rsidRPr="00BC4493">
          <w:rPr>
            <w:rFonts w:ascii="Calibri" w:eastAsia="Times New Roman" w:hAnsi="Calibri" w:cs="Calibri"/>
            <w:b/>
            <w:bCs/>
            <w:color w:val="343434"/>
            <w:sz w:val="44"/>
            <w:szCs w:val="44"/>
          </w:rPr>
          <w:t>(</w:t>
        </w:r>
        <w:proofErr w:type="gramEnd"/>
        <w:r w:rsidRPr="00BC4493">
          <w:rPr>
            <w:rFonts w:ascii="Calibri" w:eastAsia="Times New Roman" w:hAnsi="Calibri" w:cs="Calibri"/>
            <w:b/>
            <w:bCs/>
            <w:color w:val="343434"/>
            <w:sz w:val="44"/>
            <w:szCs w:val="44"/>
          </w:rPr>
          <w:t>) function</w:t>
        </w:r>
      </w:ins>
    </w:p>
    <w:p w:rsidR="00BC4493" w:rsidRPr="00BC4493" w:rsidRDefault="00BC4493" w:rsidP="00BC4493">
      <w:pPr>
        <w:shd w:val="clear" w:color="auto" w:fill="FFFFFF"/>
        <w:spacing w:before="100" w:beforeAutospacing="1" w:after="100" w:afterAutospacing="1" w:line="240" w:lineRule="auto"/>
        <w:rPr>
          <w:ins w:id="97" w:author="Unknown"/>
          <w:rFonts w:ascii="Arial" w:eastAsia="Times New Roman" w:hAnsi="Arial" w:cs="Arial"/>
          <w:color w:val="343434"/>
          <w:sz w:val="28"/>
          <w:szCs w:val="28"/>
        </w:rPr>
      </w:pPr>
      <w:proofErr w:type="spellStart"/>
      <w:proofErr w:type="gramStart"/>
      <w:ins w:id="98" w:author="Unknown">
        <w:r w:rsidRPr="00BC4493">
          <w:rPr>
            <w:rFonts w:ascii="Arial" w:eastAsia="Times New Roman" w:hAnsi="Arial" w:cs="Arial"/>
            <w:color w:val="343434"/>
            <w:sz w:val="28"/>
            <w:szCs w:val="28"/>
          </w:rPr>
          <w:t>sapply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xml:space="preserve">) function does the same jobs as </w:t>
        </w:r>
        <w:proofErr w:type="spell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 function but returns a vector.</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99" w:author="Unknown"/>
          <w:rFonts w:ascii="Consolas" w:eastAsia="Times New Roman" w:hAnsi="Consolas" w:cs="Consolas"/>
          <w:color w:val="343434"/>
        </w:rPr>
      </w:pPr>
      <w:proofErr w:type="spellStart"/>
      <w:proofErr w:type="gramStart"/>
      <w:ins w:id="100" w:author="Unknown">
        <w:r w:rsidRPr="00BC4493">
          <w:rPr>
            <w:rFonts w:ascii="Consolas" w:eastAsia="Times New Roman" w:hAnsi="Consolas" w:cs="Consolas"/>
            <w:color w:val="343434"/>
          </w:rPr>
          <w:t>sapply</w:t>
        </w:r>
        <w:proofErr w:type="spellEnd"/>
        <w:r w:rsidRPr="00BC4493">
          <w:rPr>
            <w:rFonts w:ascii="Consolas" w:eastAsia="Times New Roman" w:hAnsi="Consolas" w:cs="Consolas"/>
            <w:color w:val="343434"/>
          </w:rPr>
          <w:t>(</w:t>
        </w:r>
        <w:proofErr w:type="gramEnd"/>
        <w:r w:rsidRPr="00BC4493">
          <w:rPr>
            <w:rFonts w:ascii="Consolas" w:eastAsia="Times New Roman" w:hAnsi="Consolas" w:cs="Consolas"/>
            <w:color w:val="343434"/>
          </w:rPr>
          <w:t>X, FUN)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01" w:author="Unknown"/>
          <w:rFonts w:ascii="Consolas" w:eastAsia="Times New Roman" w:hAnsi="Consolas" w:cs="Consolas"/>
          <w:color w:val="343434"/>
        </w:rPr>
      </w:pPr>
      <w:ins w:id="102" w:author="Unknown">
        <w:r w:rsidRPr="00BC4493">
          <w:rPr>
            <w:rFonts w:ascii="Consolas" w:eastAsia="Times New Roman" w:hAnsi="Consolas" w:cs="Consolas"/>
            <w:color w:val="343434"/>
          </w:rPr>
          <w:t>Arguments: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03" w:author="Unknown"/>
          <w:rFonts w:ascii="Consolas" w:eastAsia="Times New Roman" w:hAnsi="Consolas" w:cs="Consolas"/>
          <w:color w:val="343434"/>
        </w:rPr>
      </w:pPr>
      <w:ins w:id="104" w:author="Unknown">
        <w:r w:rsidRPr="00BC4493">
          <w:rPr>
            <w:rFonts w:ascii="Consolas" w:eastAsia="Times New Roman" w:hAnsi="Consolas" w:cs="Consolas"/>
            <w:color w:val="343434"/>
          </w:rPr>
          <w:t>-X: A vector or an object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05" w:author="Unknown"/>
          <w:rFonts w:ascii="Consolas" w:eastAsia="Times New Roman" w:hAnsi="Consolas" w:cs="Consolas"/>
          <w:color w:val="343434"/>
        </w:rPr>
      </w:pPr>
      <w:ins w:id="106" w:author="Unknown">
        <w:r w:rsidRPr="00BC4493">
          <w:rPr>
            <w:rFonts w:ascii="Consolas" w:eastAsia="Times New Roman" w:hAnsi="Consolas" w:cs="Consolas"/>
            <w:color w:val="343434"/>
          </w:rPr>
          <w:t>-FUN: Function applied to each element of x</w:t>
        </w:r>
      </w:ins>
    </w:p>
    <w:p w:rsidR="00BC4493" w:rsidRPr="00BC4493" w:rsidRDefault="00BC4493" w:rsidP="00BC4493">
      <w:pPr>
        <w:shd w:val="clear" w:color="auto" w:fill="FFFFFF"/>
        <w:spacing w:before="100" w:beforeAutospacing="1" w:after="100" w:afterAutospacing="1" w:line="240" w:lineRule="auto"/>
        <w:rPr>
          <w:ins w:id="107" w:author="Unknown"/>
          <w:rFonts w:ascii="Arial" w:eastAsia="Times New Roman" w:hAnsi="Arial" w:cs="Arial"/>
          <w:color w:val="343434"/>
          <w:sz w:val="28"/>
          <w:szCs w:val="28"/>
        </w:rPr>
      </w:pPr>
      <w:ins w:id="108" w:author="Unknown">
        <w:r w:rsidRPr="00BC4493">
          <w:rPr>
            <w:rFonts w:ascii="Arial" w:eastAsia="Times New Roman" w:hAnsi="Arial" w:cs="Arial"/>
            <w:color w:val="343434"/>
            <w:sz w:val="28"/>
            <w:szCs w:val="28"/>
          </w:rPr>
          <w:t>We can measure the minimum speed and stopping distances of cars from the cars dataset.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09" w:author="Unknown"/>
          <w:rFonts w:ascii="Consolas" w:eastAsia="Times New Roman" w:hAnsi="Consolas" w:cs="Consolas"/>
          <w:color w:val="343434"/>
        </w:rPr>
      </w:pPr>
      <w:proofErr w:type="spellStart"/>
      <w:proofErr w:type="gramStart"/>
      <w:ins w:id="110" w:author="Unknown">
        <w:r w:rsidRPr="00BC4493">
          <w:rPr>
            <w:rFonts w:ascii="Consolas" w:eastAsia="Times New Roman" w:hAnsi="Consolas" w:cs="Consolas"/>
            <w:color w:val="343434"/>
          </w:rPr>
          <w:t>dt</w:t>
        </w:r>
        <w:proofErr w:type="spellEnd"/>
        <w:proofErr w:type="gramEnd"/>
        <w:r w:rsidRPr="00BC4493">
          <w:rPr>
            <w:rFonts w:ascii="Consolas" w:eastAsia="Times New Roman" w:hAnsi="Consolas" w:cs="Consolas"/>
            <w:color w:val="343434"/>
          </w:rPr>
          <w:t xml:space="preserve"> &lt;- cars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11" w:author="Unknown"/>
          <w:rFonts w:ascii="Consolas" w:eastAsia="Times New Roman" w:hAnsi="Consolas" w:cs="Consolas"/>
          <w:color w:val="343434"/>
        </w:rPr>
      </w:pPr>
      <w:proofErr w:type="spellStart"/>
      <w:ins w:id="112" w:author="Unknown">
        <w:r w:rsidRPr="00BC4493">
          <w:rPr>
            <w:rFonts w:ascii="Consolas" w:eastAsia="Times New Roman" w:hAnsi="Consolas" w:cs="Consolas"/>
            <w:color w:val="343434"/>
          </w:rPr>
          <w:t>lmn_cars</w:t>
        </w:r>
        <w:proofErr w:type="spellEnd"/>
        <w:r w:rsidRPr="00BC4493">
          <w:rPr>
            <w:rFonts w:ascii="Consolas" w:eastAsia="Times New Roman" w:hAnsi="Consolas" w:cs="Consolas"/>
            <w:color w:val="343434"/>
          </w:rPr>
          <w:t xml:space="preserve"> &lt;- </w:t>
        </w:r>
        <w:proofErr w:type="spellStart"/>
        <w:proofErr w:type="gramStart"/>
        <w:r w:rsidRPr="00BC4493">
          <w:rPr>
            <w:rFonts w:ascii="Consolas" w:eastAsia="Times New Roman" w:hAnsi="Consolas" w:cs="Consolas"/>
            <w:color w:val="343434"/>
          </w:rPr>
          <w:t>lapply</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dt</w:t>
        </w:r>
        <w:proofErr w:type="spellEnd"/>
        <w:r w:rsidRPr="00BC4493">
          <w:rPr>
            <w:rFonts w:ascii="Consolas" w:eastAsia="Times New Roman" w:hAnsi="Consolas" w:cs="Consolas"/>
            <w:color w:val="343434"/>
          </w:rPr>
          <w:t>, min)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13" w:author="Unknown"/>
          <w:rFonts w:ascii="Consolas" w:eastAsia="Times New Roman" w:hAnsi="Consolas" w:cs="Consolas"/>
          <w:color w:val="343434"/>
        </w:rPr>
      </w:pPr>
      <w:proofErr w:type="spellStart"/>
      <w:ins w:id="114" w:author="Unknown">
        <w:r w:rsidRPr="00BC4493">
          <w:rPr>
            <w:rFonts w:ascii="Consolas" w:eastAsia="Times New Roman" w:hAnsi="Consolas" w:cs="Consolas"/>
            <w:color w:val="343434"/>
          </w:rPr>
          <w:t>smn_cars</w:t>
        </w:r>
        <w:proofErr w:type="spellEnd"/>
        <w:r w:rsidRPr="00BC4493">
          <w:rPr>
            <w:rFonts w:ascii="Consolas" w:eastAsia="Times New Roman" w:hAnsi="Consolas" w:cs="Consolas"/>
            <w:color w:val="343434"/>
          </w:rPr>
          <w:t xml:space="preserve"> &lt;- </w:t>
        </w:r>
        <w:proofErr w:type="spellStart"/>
        <w:proofErr w:type="gramStart"/>
        <w:r w:rsidRPr="00BC4493">
          <w:rPr>
            <w:rFonts w:ascii="Consolas" w:eastAsia="Times New Roman" w:hAnsi="Consolas" w:cs="Consolas"/>
            <w:color w:val="343434"/>
          </w:rPr>
          <w:t>sapply</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dt</w:t>
        </w:r>
        <w:proofErr w:type="spellEnd"/>
        <w:r w:rsidRPr="00BC4493">
          <w:rPr>
            <w:rFonts w:ascii="Consolas" w:eastAsia="Times New Roman" w:hAnsi="Consolas" w:cs="Consolas"/>
            <w:color w:val="343434"/>
          </w:rPr>
          <w:t>, min)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15" w:author="Unknown"/>
          <w:rFonts w:ascii="Consolas" w:eastAsia="Times New Roman" w:hAnsi="Consolas" w:cs="Consolas"/>
          <w:color w:val="343434"/>
        </w:rPr>
      </w:pPr>
      <w:proofErr w:type="spellStart"/>
      <w:ins w:id="116" w:author="Unknown">
        <w:r w:rsidRPr="00BC4493">
          <w:rPr>
            <w:rFonts w:ascii="Consolas" w:eastAsia="Times New Roman" w:hAnsi="Consolas" w:cs="Consolas"/>
            <w:color w:val="343434"/>
          </w:rPr>
          <w:t>lmn_cars</w:t>
        </w:r>
        <w:proofErr w:type="spellEnd"/>
      </w:ins>
    </w:p>
    <w:p w:rsidR="00BC4493" w:rsidRPr="00BC4493" w:rsidRDefault="00BC4493" w:rsidP="00BC4493">
      <w:pPr>
        <w:shd w:val="clear" w:color="auto" w:fill="FFFFFF"/>
        <w:spacing w:before="100" w:beforeAutospacing="1" w:after="100" w:afterAutospacing="1" w:line="240" w:lineRule="auto"/>
        <w:rPr>
          <w:ins w:id="117" w:author="Unknown"/>
          <w:rFonts w:ascii="Arial" w:eastAsia="Times New Roman" w:hAnsi="Arial" w:cs="Arial"/>
          <w:color w:val="343434"/>
          <w:sz w:val="28"/>
          <w:szCs w:val="28"/>
        </w:rPr>
      </w:pPr>
      <w:ins w:id="118"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19" w:author="Unknown"/>
          <w:rFonts w:ascii="Consolas" w:eastAsia="Times New Roman" w:hAnsi="Consolas" w:cs="Consolas"/>
          <w:color w:val="343434"/>
        </w:rPr>
      </w:pPr>
      <w:ins w:id="120" w:author="Unknown">
        <w:r w:rsidRPr="00BC4493">
          <w:rPr>
            <w:rFonts w:ascii="Consolas" w:eastAsia="Times New Roman" w:hAnsi="Consolas" w:cs="Consolas"/>
            <w:color w:val="343434"/>
          </w:rPr>
          <w:lastRenderedPageBreak/>
          <w:t>## $speed</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21" w:author="Unknown"/>
          <w:rFonts w:ascii="Consolas" w:eastAsia="Times New Roman" w:hAnsi="Consolas" w:cs="Consolas"/>
          <w:color w:val="343434"/>
        </w:rPr>
      </w:pPr>
      <w:ins w:id="122" w:author="Unknown">
        <w:r w:rsidRPr="00BC4493">
          <w:rPr>
            <w:rFonts w:ascii="Consolas" w:eastAsia="Times New Roman" w:hAnsi="Consolas" w:cs="Consolas"/>
            <w:color w:val="343434"/>
          </w:rPr>
          <w:t>## [1] 4</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23" w:author="Unknown"/>
          <w:rFonts w:ascii="Consolas" w:eastAsia="Times New Roman" w:hAnsi="Consolas" w:cs="Consolas"/>
          <w:color w:val="343434"/>
        </w:rPr>
      </w:pPr>
      <w:ins w:id="124" w:author="Unknown">
        <w:r w:rsidRPr="00BC4493">
          <w:rPr>
            <w:rFonts w:ascii="Consolas" w:eastAsia="Times New Roman" w:hAnsi="Consolas" w:cs="Consolas"/>
            <w:color w:val="343434"/>
          </w:rPr>
          <w:t>## $dist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25" w:author="Unknown"/>
          <w:rFonts w:ascii="Consolas" w:eastAsia="Times New Roman" w:hAnsi="Consolas" w:cs="Consolas"/>
          <w:color w:val="343434"/>
        </w:rPr>
      </w:pPr>
      <w:ins w:id="126" w:author="Unknown">
        <w:r w:rsidRPr="00BC4493">
          <w:rPr>
            <w:rFonts w:ascii="Consolas" w:eastAsia="Times New Roman" w:hAnsi="Consolas" w:cs="Consolas"/>
            <w:color w:val="343434"/>
          </w:rPr>
          <w:t>## [1] 2</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27" w:author="Unknown"/>
          <w:rFonts w:ascii="Consolas" w:eastAsia="Times New Roman" w:hAnsi="Consolas" w:cs="Consolas"/>
          <w:color w:val="343434"/>
        </w:rPr>
      </w:pPr>
      <w:proofErr w:type="spellStart"/>
      <w:ins w:id="128" w:author="Unknown">
        <w:r w:rsidRPr="00BC4493">
          <w:rPr>
            <w:rFonts w:ascii="Consolas" w:eastAsia="Times New Roman" w:hAnsi="Consolas" w:cs="Consolas"/>
            <w:color w:val="343434"/>
          </w:rPr>
          <w:t>smn_cars</w:t>
        </w:r>
        <w:proofErr w:type="spellEnd"/>
      </w:ins>
    </w:p>
    <w:p w:rsidR="00BC4493" w:rsidRPr="00BC4493" w:rsidRDefault="00BC4493" w:rsidP="00BC4493">
      <w:pPr>
        <w:shd w:val="clear" w:color="auto" w:fill="FFFFFF"/>
        <w:spacing w:before="100" w:beforeAutospacing="1" w:after="100" w:afterAutospacing="1" w:line="240" w:lineRule="auto"/>
        <w:rPr>
          <w:ins w:id="129" w:author="Unknown"/>
          <w:rFonts w:ascii="Arial" w:eastAsia="Times New Roman" w:hAnsi="Arial" w:cs="Arial"/>
          <w:color w:val="343434"/>
          <w:sz w:val="28"/>
          <w:szCs w:val="28"/>
        </w:rPr>
      </w:pPr>
      <w:ins w:id="130"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1" w:author="Unknown"/>
          <w:rFonts w:ascii="Consolas" w:eastAsia="Times New Roman" w:hAnsi="Consolas" w:cs="Consolas"/>
          <w:color w:val="343434"/>
        </w:rPr>
      </w:pPr>
      <w:ins w:id="132" w:author="Unknown">
        <w:r w:rsidRPr="00BC4493">
          <w:rPr>
            <w:rFonts w:ascii="Consolas" w:eastAsia="Times New Roman" w:hAnsi="Consolas" w:cs="Consolas"/>
            <w:color w:val="343434"/>
          </w:rPr>
          <w:t xml:space="preserve">## </w:t>
        </w:r>
        <w:proofErr w:type="gramStart"/>
        <w:r w:rsidRPr="00BC4493">
          <w:rPr>
            <w:rFonts w:ascii="Consolas" w:eastAsia="Times New Roman" w:hAnsi="Consolas" w:cs="Consolas"/>
            <w:color w:val="343434"/>
          </w:rPr>
          <w:t>speed  dist</w:t>
        </w:r>
        <w:proofErr w:type="gramEnd"/>
        <w:r w:rsidRPr="00BC4493">
          <w:rPr>
            <w:rFonts w:ascii="Consolas" w:eastAsia="Times New Roman" w:hAnsi="Consolas" w:cs="Consolas"/>
            <w:color w:val="343434"/>
          </w:rPr>
          <w:t xml:space="preserve"> </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3" w:author="Unknown"/>
          <w:rFonts w:ascii="Consolas" w:eastAsia="Times New Roman" w:hAnsi="Consolas" w:cs="Consolas"/>
          <w:color w:val="343434"/>
        </w:rPr>
      </w:pPr>
      <w:ins w:id="134" w:author="Unknown">
        <w:r w:rsidRPr="00BC4493">
          <w:rPr>
            <w:rFonts w:ascii="Consolas" w:eastAsia="Times New Roman" w:hAnsi="Consolas" w:cs="Consolas"/>
            <w:color w:val="343434"/>
          </w:rPr>
          <w:t>##     4     2</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5" w:author="Unknown"/>
          <w:rFonts w:ascii="Consolas" w:eastAsia="Times New Roman" w:hAnsi="Consolas" w:cs="Consolas"/>
          <w:color w:val="343434"/>
        </w:rPr>
      </w:pPr>
      <w:proofErr w:type="spellStart"/>
      <w:proofErr w:type="gramStart"/>
      <w:ins w:id="136" w:author="Unknown">
        <w:r w:rsidRPr="00BC4493">
          <w:rPr>
            <w:rFonts w:ascii="Consolas" w:eastAsia="Times New Roman" w:hAnsi="Consolas" w:cs="Consolas"/>
            <w:color w:val="343434"/>
          </w:rPr>
          <w:t>lmxcars</w:t>
        </w:r>
        <w:proofErr w:type="spellEnd"/>
        <w:proofErr w:type="gramEnd"/>
        <w:r w:rsidRPr="00BC4493">
          <w:rPr>
            <w:rFonts w:ascii="Consolas" w:eastAsia="Times New Roman" w:hAnsi="Consolas" w:cs="Consolas"/>
            <w:color w:val="343434"/>
          </w:rPr>
          <w:t xml:space="preserve"> &lt;- </w:t>
        </w:r>
        <w:proofErr w:type="spellStart"/>
        <w:r w:rsidRPr="00BC4493">
          <w:rPr>
            <w:rFonts w:ascii="Consolas" w:eastAsia="Times New Roman" w:hAnsi="Consolas" w:cs="Consolas"/>
            <w:color w:val="343434"/>
          </w:rPr>
          <w:t>lapply</w:t>
        </w:r>
        <w:proofErr w:type="spellEnd"/>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dt</w:t>
        </w:r>
        <w:proofErr w:type="spellEnd"/>
        <w:r w:rsidRPr="00BC4493">
          <w:rPr>
            <w:rFonts w:ascii="Consolas" w:eastAsia="Times New Roman" w:hAnsi="Consolas" w:cs="Consolas"/>
            <w:color w:val="343434"/>
          </w:rPr>
          <w:t>, max)</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7" w:author="Unknown"/>
          <w:rFonts w:ascii="Consolas" w:eastAsia="Times New Roman" w:hAnsi="Consolas" w:cs="Consolas"/>
          <w:color w:val="343434"/>
        </w:rPr>
      </w:pPr>
      <w:proofErr w:type="spellStart"/>
      <w:proofErr w:type="gramStart"/>
      <w:ins w:id="138" w:author="Unknown">
        <w:r w:rsidRPr="00BC4493">
          <w:rPr>
            <w:rFonts w:ascii="Consolas" w:eastAsia="Times New Roman" w:hAnsi="Consolas" w:cs="Consolas"/>
            <w:color w:val="343434"/>
          </w:rPr>
          <w:t>smxcars</w:t>
        </w:r>
        <w:proofErr w:type="spellEnd"/>
        <w:proofErr w:type="gramEnd"/>
        <w:r w:rsidRPr="00BC4493">
          <w:rPr>
            <w:rFonts w:ascii="Consolas" w:eastAsia="Times New Roman" w:hAnsi="Consolas" w:cs="Consolas"/>
            <w:color w:val="343434"/>
          </w:rPr>
          <w:t xml:space="preserve"> &lt;- </w:t>
        </w:r>
        <w:proofErr w:type="spellStart"/>
        <w:r w:rsidRPr="00BC4493">
          <w:rPr>
            <w:rFonts w:ascii="Consolas" w:eastAsia="Times New Roman" w:hAnsi="Consolas" w:cs="Consolas"/>
            <w:color w:val="343434"/>
          </w:rPr>
          <w:t>sapply</w:t>
        </w:r>
        <w:proofErr w:type="spellEnd"/>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dt</w:t>
        </w:r>
        <w:proofErr w:type="spellEnd"/>
        <w:r w:rsidRPr="00BC4493">
          <w:rPr>
            <w:rFonts w:ascii="Consolas" w:eastAsia="Times New Roman" w:hAnsi="Consolas" w:cs="Consolas"/>
            <w:color w:val="343434"/>
          </w:rPr>
          <w:t>, max)</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39" w:author="Unknown"/>
          <w:rFonts w:ascii="Consolas" w:eastAsia="Times New Roman" w:hAnsi="Consolas" w:cs="Consolas"/>
          <w:color w:val="343434"/>
        </w:rPr>
      </w:pPr>
      <w:proofErr w:type="spellStart"/>
      <w:proofErr w:type="gramStart"/>
      <w:ins w:id="140" w:author="Unknown">
        <w:r w:rsidRPr="00BC4493">
          <w:rPr>
            <w:rFonts w:ascii="Consolas" w:eastAsia="Times New Roman" w:hAnsi="Consolas" w:cs="Consolas"/>
            <w:color w:val="343434"/>
          </w:rPr>
          <w:t>lmxcars</w:t>
        </w:r>
        <w:proofErr w:type="spellEnd"/>
        <w:proofErr w:type="gramEnd"/>
      </w:ins>
    </w:p>
    <w:p w:rsidR="00BC4493" w:rsidRPr="00BC4493" w:rsidRDefault="00BC4493" w:rsidP="00BC4493">
      <w:pPr>
        <w:shd w:val="clear" w:color="auto" w:fill="FFFFFF"/>
        <w:spacing w:before="100" w:beforeAutospacing="1" w:after="100" w:afterAutospacing="1" w:line="240" w:lineRule="auto"/>
        <w:rPr>
          <w:ins w:id="141" w:author="Unknown"/>
          <w:rFonts w:ascii="Arial" w:eastAsia="Times New Roman" w:hAnsi="Arial" w:cs="Arial"/>
          <w:color w:val="343434"/>
          <w:sz w:val="28"/>
          <w:szCs w:val="28"/>
        </w:rPr>
      </w:pPr>
      <w:ins w:id="142"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3" w:author="Unknown"/>
          <w:rFonts w:ascii="Consolas" w:eastAsia="Times New Roman" w:hAnsi="Consolas" w:cs="Consolas"/>
          <w:color w:val="343434"/>
        </w:rPr>
      </w:pPr>
      <w:ins w:id="144" w:author="Unknown">
        <w:r w:rsidRPr="00BC4493">
          <w:rPr>
            <w:rFonts w:ascii="Consolas" w:eastAsia="Times New Roman" w:hAnsi="Consolas" w:cs="Consolas"/>
            <w:color w:val="343434"/>
          </w:rPr>
          <w:t>## $speed</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5" w:author="Unknown"/>
          <w:rFonts w:ascii="Consolas" w:eastAsia="Times New Roman" w:hAnsi="Consolas" w:cs="Consolas"/>
          <w:color w:val="343434"/>
        </w:rPr>
      </w:pPr>
      <w:ins w:id="146" w:author="Unknown">
        <w:r w:rsidRPr="00BC4493">
          <w:rPr>
            <w:rFonts w:ascii="Consolas" w:eastAsia="Times New Roman" w:hAnsi="Consolas" w:cs="Consolas"/>
            <w:color w:val="343434"/>
          </w:rPr>
          <w:t>## [1] 25</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7" w:author="Unknown"/>
          <w:rFonts w:ascii="Consolas" w:eastAsia="Times New Roman" w:hAnsi="Consolas" w:cs="Consolas"/>
          <w:color w:val="343434"/>
        </w:rPr>
      </w:pPr>
      <w:ins w:id="148" w:author="Unknown">
        <w:r w:rsidRPr="00BC4493">
          <w:rPr>
            <w:rFonts w:ascii="Consolas" w:eastAsia="Times New Roman" w:hAnsi="Consolas" w:cs="Consolas"/>
            <w:color w:val="343434"/>
          </w:rPr>
          <w:t>## $dist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49" w:author="Unknown"/>
          <w:rFonts w:ascii="Consolas" w:eastAsia="Times New Roman" w:hAnsi="Consolas" w:cs="Consolas"/>
          <w:color w:val="343434"/>
        </w:rPr>
      </w:pPr>
      <w:ins w:id="150" w:author="Unknown">
        <w:r w:rsidRPr="00BC4493">
          <w:rPr>
            <w:rFonts w:ascii="Consolas" w:eastAsia="Times New Roman" w:hAnsi="Consolas" w:cs="Consolas"/>
            <w:color w:val="343434"/>
          </w:rPr>
          <w:t>## [1] 120</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51" w:author="Unknown"/>
          <w:rFonts w:ascii="Consolas" w:eastAsia="Times New Roman" w:hAnsi="Consolas" w:cs="Consolas"/>
          <w:color w:val="343434"/>
        </w:rPr>
      </w:pPr>
      <w:proofErr w:type="spellStart"/>
      <w:proofErr w:type="gramStart"/>
      <w:ins w:id="152" w:author="Unknown">
        <w:r w:rsidRPr="00BC4493">
          <w:rPr>
            <w:rFonts w:ascii="Consolas" w:eastAsia="Times New Roman" w:hAnsi="Consolas" w:cs="Consolas"/>
            <w:color w:val="343434"/>
          </w:rPr>
          <w:t>smxcars</w:t>
        </w:r>
        <w:proofErr w:type="spellEnd"/>
        <w:proofErr w:type="gramEnd"/>
      </w:ins>
    </w:p>
    <w:p w:rsidR="00BC4493" w:rsidRPr="00BC4493" w:rsidRDefault="00BC4493" w:rsidP="00BC4493">
      <w:pPr>
        <w:shd w:val="clear" w:color="auto" w:fill="FFFFFF"/>
        <w:spacing w:before="100" w:beforeAutospacing="1" w:after="100" w:afterAutospacing="1" w:line="240" w:lineRule="auto"/>
        <w:rPr>
          <w:ins w:id="153" w:author="Unknown"/>
          <w:rFonts w:ascii="Arial" w:eastAsia="Times New Roman" w:hAnsi="Arial" w:cs="Arial"/>
          <w:color w:val="343434"/>
          <w:sz w:val="28"/>
          <w:szCs w:val="28"/>
        </w:rPr>
      </w:pPr>
      <w:ins w:id="154"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55" w:author="Unknown"/>
          <w:rFonts w:ascii="Consolas" w:eastAsia="Times New Roman" w:hAnsi="Consolas" w:cs="Consolas"/>
          <w:color w:val="343434"/>
        </w:rPr>
      </w:pPr>
      <w:ins w:id="156" w:author="Unknown">
        <w:r w:rsidRPr="00BC4493">
          <w:rPr>
            <w:rFonts w:ascii="Consolas" w:eastAsia="Times New Roman" w:hAnsi="Consolas" w:cs="Consolas"/>
            <w:color w:val="343434"/>
          </w:rPr>
          <w:t xml:space="preserve">## </w:t>
        </w:r>
        <w:proofErr w:type="gramStart"/>
        <w:r w:rsidRPr="00BC4493">
          <w:rPr>
            <w:rFonts w:ascii="Consolas" w:eastAsia="Times New Roman" w:hAnsi="Consolas" w:cs="Consolas"/>
            <w:color w:val="343434"/>
          </w:rPr>
          <w:t>speed  dist</w:t>
        </w:r>
        <w:proofErr w:type="gramEnd"/>
        <w:r w:rsidRPr="00BC4493">
          <w:rPr>
            <w:rFonts w:ascii="Consolas" w:eastAsia="Times New Roman" w:hAnsi="Consolas" w:cs="Consolas"/>
            <w:color w:val="343434"/>
          </w:rPr>
          <w:t xml:space="preserve"> </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57" w:author="Unknown"/>
          <w:rFonts w:ascii="Consolas" w:eastAsia="Times New Roman" w:hAnsi="Consolas" w:cs="Consolas"/>
          <w:color w:val="343434"/>
        </w:rPr>
      </w:pPr>
      <w:ins w:id="158" w:author="Unknown">
        <w:r w:rsidRPr="00BC4493">
          <w:rPr>
            <w:rFonts w:ascii="Consolas" w:eastAsia="Times New Roman" w:hAnsi="Consolas" w:cs="Consolas"/>
            <w:color w:val="343434"/>
          </w:rPr>
          <w:t>##    25   120</w:t>
        </w:r>
      </w:ins>
    </w:p>
    <w:p w:rsidR="00BC4493" w:rsidRPr="00BC4493" w:rsidRDefault="00BC4493" w:rsidP="00BC4493">
      <w:pPr>
        <w:shd w:val="clear" w:color="auto" w:fill="FFFFFF"/>
        <w:spacing w:before="100" w:beforeAutospacing="1" w:after="100" w:afterAutospacing="1" w:line="240" w:lineRule="auto"/>
        <w:rPr>
          <w:ins w:id="159" w:author="Unknown"/>
          <w:rFonts w:ascii="Arial" w:eastAsia="Times New Roman" w:hAnsi="Arial" w:cs="Arial"/>
          <w:color w:val="343434"/>
          <w:sz w:val="28"/>
          <w:szCs w:val="28"/>
        </w:rPr>
      </w:pPr>
      <w:ins w:id="160" w:author="Unknown">
        <w:r w:rsidRPr="00BC4493">
          <w:rPr>
            <w:rFonts w:ascii="Arial" w:eastAsia="Times New Roman" w:hAnsi="Arial" w:cs="Arial"/>
            <w:color w:val="343434"/>
            <w:sz w:val="28"/>
            <w:szCs w:val="28"/>
          </w:rPr>
          <w:t xml:space="preserve">We can use a user built-in function into </w:t>
        </w:r>
        <w:proofErr w:type="spellStart"/>
        <w:proofErr w:type="gram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xml:space="preserve">) or </w:t>
        </w:r>
        <w:proofErr w:type="spellStart"/>
        <w:r w:rsidRPr="00BC4493">
          <w:rPr>
            <w:rFonts w:ascii="Arial" w:eastAsia="Times New Roman" w:hAnsi="Arial" w:cs="Arial"/>
            <w:color w:val="343434"/>
            <w:sz w:val="28"/>
            <w:szCs w:val="28"/>
          </w:rPr>
          <w:t>sapply</w:t>
        </w:r>
        <w:proofErr w:type="spellEnd"/>
        <w:r w:rsidRPr="00BC4493">
          <w:rPr>
            <w:rFonts w:ascii="Arial" w:eastAsia="Times New Roman" w:hAnsi="Arial" w:cs="Arial"/>
            <w:color w:val="343434"/>
            <w:sz w:val="28"/>
            <w:szCs w:val="28"/>
          </w:rPr>
          <w:t xml:space="preserve">(). We create a function named </w:t>
        </w:r>
        <w:proofErr w:type="spellStart"/>
        <w:r w:rsidRPr="00BC4493">
          <w:rPr>
            <w:rFonts w:ascii="Arial" w:eastAsia="Times New Roman" w:hAnsi="Arial" w:cs="Arial"/>
            <w:color w:val="343434"/>
            <w:sz w:val="28"/>
            <w:szCs w:val="28"/>
          </w:rPr>
          <w:t>avg</w:t>
        </w:r>
        <w:proofErr w:type="spellEnd"/>
        <w:r w:rsidRPr="00BC4493">
          <w:rPr>
            <w:rFonts w:ascii="Arial" w:eastAsia="Times New Roman" w:hAnsi="Arial" w:cs="Arial"/>
            <w:color w:val="343434"/>
            <w:sz w:val="28"/>
            <w:szCs w:val="28"/>
          </w:rPr>
          <w:t xml:space="preserve"> to compute the average of the minimum and maximum of the vector.</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61" w:author="Unknown"/>
          <w:rFonts w:ascii="Consolas" w:eastAsia="Times New Roman" w:hAnsi="Consolas" w:cs="Consolas"/>
          <w:color w:val="343434"/>
        </w:rPr>
      </w:pPr>
      <w:proofErr w:type="spellStart"/>
      <w:proofErr w:type="gramStart"/>
      <w:ins w:id="162" w:author="Unknown">
        <w:r w:rsidRPr="00BC4493">
          <w:rPr>
            <w:rFonts w:ascii="Consolas" w:eastAsia="Times New Roman" w:hAnsi="Consolas" w:cs="Consolas"/>
            <w:color w:val="343434"/>
          </w:rPr>
          <w:t>avg</w:t>
        </w:r>
        <w:proofErr w:type="spellEnd"/>
        <w:proofErr w:type="gramEnd"/>
        <w:r w:rsidRPr="00BC4493">
          <w:rPr>
            <w:rFonts w:ascii="Consolas" w:eastAsia="Times New Roman" w:hAnsi="Consolas" w:cs="Consolas"/>
            <w:color w:val="343434"/>
          </w:rPr>
          <w:t xml:space="preserve"> &lt;- function(x) {  </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63" w:author="Unknown"/>
          <w:rFonts w:ascii="Consolas" w:eastAsia="Times New Roman" w:hAnsi="Consolas" w:cs="Consolas"/>
          <w:color w:val="343434"/>
        </w:rPr>
      </w:pPr>
      <w:ins w:id="164" w:author="Unknown">
        <w:r w:rsidRPr="00BC4493">
          <w:rPr>
            <w:rFonts w:ascii="Consolas" w:eastAsia="Times New Roman" w:hAnsi="Consolas" w:cs="Consolas"/>
            <w:color w:val="343434"/>
          </w:rPr>
          <w:t xml:space="preserve">  </w:t>
        </w:r>
        <w:proofErr w:type="gramStart"/>
        <w:r w:rsidRPr="00BC4493">
          <w:rPr>
            <w:rFonts w:ascii="Consolas" w:eastAsia="Times New Roman" w:hAnsi="Consolas" w:cs="Consolas"/>
            <w:color w:val="343434"/>
          </w:rPr>
          <w:t>( min</w:t>
        </w:r>
        <w:proofErr w:type="gramEnd"/>
        <w:r w:rsidRPr="00BC4493">
          <w:rPr>
            <w:rFonts w:ascii="Consolas" w:eastAsia="Times New Roman" w:hAnsi="Consolas" w:cs="Consolas"/>
            <w:color w:val="343434"/>
          </w:rPr>
          <w:t>(x) + max(x) ) / 2}</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65" w:author="Unknown"/>
          <w:rFonts w:ascii="Consolas" w:eastAsia="Times New Roman" w:hAnsi="Consolas" w:cs="Consolas"/>
          <w:color w:val="343434"/>
        </w:rPr>
      </w:pPr>
      <w:proofErr w:type="spellStart"/>
      <w:proofErr w:type="gramStart"/>
      <w:ins w:id="166" w:author="Unknown">
        <w:r w:rsidRPr="00BC4493">
          <w:rPr>
            <w:rFonts w:ascii="Consolas" w:eastAsia="Times New Roman" w:hAnsi="Consolas" w:cs="Consolas"/>
            <w:color w:val="343434"/>
          </w:rPr>
          <w:t>fcars</w:t>
        </w:r>
        <w:proofErr w:type="spellEnd"/>
        <w:proofErr w:type="gramEnd"/>
        <w:r w:rsidRPr="00BC4493">
          <w:rPr>
            <w:rFonts w:ascii="Consolas" w:eastAsia="Times New Roman" w:hAnsi="Consolas" w:cs="Consolas"/>
            <w:color w:val="343434"/>
          </w:rPr>
          <w:t xml:space="preserve"> &lt;- </w:t>
        </w:r>
        <w:proofErr w:type="spellStart"/>
        <w:r w:rsidRPr="00BC4493">
          <w:rPr>
            <w:rFonts w:ascii="Consolas" w:eastAsia="Times New Roman" w:hAnsi="Consolas" w:cs="Consolas"/>
            <w:color w:val="343434"/>
          </w:rPr>
          <w:t>sapply</w:t>
        </w:r>
        <w:proofErr w:type="spellEnd"/>
        <w:r w:rsidRPr="00BC4493">
          <w:rPr>
            <w:rFonts w:ascii="Consolas" w:eastAsia="Times New Roman" w:hAnsi="Consolas" w:cs="Consolas"/>
            <w:color w:val="343434"/>
          </w:rPr>
          <w:t>(</w:t>
        </w:r>
        <w:proofErr w:type="spellStart"/>
        <w:r w:rsidRPr="00BC4493">
          <w:rPr>
            <w:rFonts w:ascii="Consolas" w:eastAsia="Times New Roman" w:hAnsi="Consolas" w:cs="Consolas"/>
            <w:color w:val="343434"/>
          </w:rPr>
          <w:t>dt</w:t>
        </w:r>
        <w:proofErr w:type="spellEnd"/>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avg</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67" w:author="Unknown"/>
          <w:rFonts w:ascii="Consolas" w:eastAsia="Times New Roman" w:hAnsi="Consolas" w:cs="Consolas"/>
          <w:color w:val="343434"/>
        </w:rPr>
      </w:pPr>
      <w:proofErr w:type="spellStart"/>
      <w:proofErr w:type="gramStart"/>
      <w:ins w:id="168" w:author="Unknown">
        <w:r w:rsidRPr="00BC4493">
          <w:rPr>
            <w:rFonts w:ascii="Consolas" w:eastAsia="Times New Roman" w:hAnsi="Consolas" w:cs="Consolas"/>
            <w:color w:val="343434"/>
          </w:rPr>
          <w:t>fcars</w:t>
        </w:r>
        <w:proofErr w:type="spellEnd"/>
        <w:proofErr w:type="gramEnd"/>
      </w:ins>
    </w:p>
    <w:p w:rsidR="00BC4493" w:rsidRPr="00BC4493" w:rsidRDefault="00BC4493" w:rsidP="00BC4493">
      <w:pPr>
        <w:shd w:val="clear" w:color="auto" w:fill="FFFFFF"/>
        <w:spacing w:before="100" w:beforeAutospacing="1" w:after="100" w:afterAutospacing="1" w:line="240" w:lineRule="auto"/>
        <w:rPr>
          <w:ins w:id="169" w:author="Unknown"/>
          <w:rFonts w:ascii="Arial" w:eastAsia="Times New Roman" w:hAnsi="Arial" w:cs="Arial"/>
          <w:color w:val="343434"/>
          <w:sz w:val="28"/>
          <w:szCs w:val="28"/>
        </w:rPr>
      </w:pPr>
      <w:ins w:id="170"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71" w:author="Unknown"/>
          <w:rFonts w:ascii="Consolas" w:eastAsia="Times New Roman" w:hAnsi="Consolas" w:cs="Consolas"/>
          <w:color w:val="343434"/>
        </w:rPr>
      </w:pPr>
      <w:ins w:id="172" w:author="Unknown">
        <w:r w:rsidRPr="00BC4493">
          <w:rPr>
            <w:rFonts w:ascii="Consolas" w:eastAsia="Times New Roman" w:hAnsi="Consolas" w:cs="Consolas"/>
            <w:color w:val="343434"/>
          </w:rPr>
          <w:t xml:space="preserve">## </w:t>
        </w:r>
        <w:proofErr w:type="gramStart"/>
        <w:r w:rsidRPr="00BC4493">
          <w:rPr>
            <w:rFonts w:ascii="Consolas" w:eastAsia="Times New Roman" w:hAnsi="Consolas" w:cs="Consolas"/>
            <w:color w:val="343434"/>
          </w:rPr>
          <w:t>speed  dist</w:t>
        </w:r>
        <w:proofErr w:type="gramEnd"/>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73" w:author="Unknown"/>
          <w:rFonts w:ascii="Consolas" w:eastAsia="Times New Roman" w:hAnsi="Consolas" w:cs="Consolas"/>
          <w:color w:val="343434"/>
        </w:rPr>
      </w:pPr>
      <w:ins w:id="174" w:author="Unknown">
        <w:r w:rsidRPr="00BC4493">
          <w:rPr>
            <w:rFonts w:ascii="Consolas" w:eastAsia="Times New Roman" w:hAnsi="Consolas" w:cs="Consolas"/>
            <w:color w:val="343434"/>
          </w:rPr>
          <w:t>#</w:t>
        </w:r>
        <w:proofErr w:type="gramStart"/>
        <w:r w:rsidRPr="00BC4493">
          <w:rPr>
            <w:rFonts w:ascii="Consolas" w:eastAsia="Times New Roman" w:hAnsi="Consolas" w:cs="Consolas"/>
            <w:color w:val="343434"/>
          </w:rPr>
          <w:t>#  14.5</w:t>
        </w:r>
        <w:proofErr w:type="gramEnd"/>
        <w:r w:rsidRPr="00BC4493">
          <w:rPr>
            <w:rFonts w:ascii="Consolas" w:eastAsia="Times New Roman" w:hAnsi="Consolas" w:cs="Consolas"/>
            <w:color w:val="343434"/>
          </w:rPr>
          <w:t xml:space="preserve">  61.0</w:t>
        </w:r>
      </w:ins>
    </w:p>
    <w:p w:rsidR="00BC4493" w:rsidRPr="00BC4493" w:rsidRDefault="00BC4493" w:rsidP="00BC4493">
      <w:pPr>
        <w:shd w:val="clear" w:color="auto" w:fill="FFFFFF"/>
        <w:spacing w:before="100" w:beforeAutospacing="1" w:after="100" w:afterAutospacing="1" w:line="240" w:lineRule="auto"/>
        <w:rPr>
          <w:ins w:id="175" w:author="Unknown"/>
          <w:rFonts w:ascii="Arial" w:eastAsia="Times New Roman" w:hAnsi="Arial" w:cs="Arial"/>
          <w:color w:val="343434"/>
          <w:sz w:val="28"/>
          <w:szCs w:val="28"/>
        </w:rPr>
      </w:pPr>
      <w:proofErr w:type="spellStart"/>
      <w:proofErr w:type="gramStart"/>
      <w:ins w:id="176" w:author="Unknown">
        <w:r w:rsidRPr="00BC4493">
          <w:rPr>
            <w:rFonts w:ascii="Arial" w:eastAsia="Times New Roman" w:hAnsi="Arial" w:cs="Arial"/>
            <w:color w:val="343434"/>
            <w:sz w:val="28"/>
            <w:szCs w:val="28"/>
          </w:rPr>
          <w:lastRenderedPageBreak/>
          <w:t>sapply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xml:space="preserve">) function is more efficient than </w:t>
        </w:r>
        <w:proofErr w:type="spell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 xml:space="preserve">() in the output returned because </w:t>
        </w:r>
        <w:proofErr w:type="spellStart"/>
        <w:r w:rsidRPr="00BC4493">
          <w:rPr>
            <w:rFonts w:ascii="Arial" w:eastAsia="Times New Roman" w:hAnsi="Arial" w:cs="Arial"/>
            <w:color w:val="343434"/>
            <w:sz w:val="28"/>
            <w:szCs w:val="28"/>
          </w:rPr>
          <w:t>sapply</w:t>
        </w:r>
        <w:proofErr w:type="spellEnd"/>
        <w:r w:rsidRPr="00BC4493">
          <w:rPr>
            <w:rFonts w:ascii="Arial" w:eastAsia="Times New Roman" w:hAnsi="Arial" w:cs="Arial"/>
            <w:color w:val="343434"/>
            <w:sz w:val="28"/>
            <w:szCs w:val="28"/>
          </w:rPr>
          <w:t xml:space="preserve">() store values </w:t>
        </w:r>
        <w:proofErr w:type="spellStart"/>
        <w:r w:rsidRPr="00BC4493">
          <w:rPr>
            <w:rFonts w:ascii="Arial" w:eastAsia="Times New Roman" w:hAnsi="Arial" w:cs="Arial"/>
            <w:color w:val="343434"/>
            <w:sz w:val="28"/>
            <w:szCs w:val="28"/>
          </w:rPr>
          <w:t>direclty</w:t>
        </w:r>
        <w:proofErr w:type="spellEnd"/>
        <w:r w:rsidRPr="00BC4493">
          <w:rPr>
            <w:rFonts w:ascii="Arial" w:eastAsia="Times New Roman" w:hAnsi="Arial" w:cs="Arial"/>
            <w:color w:val="343434"/>
            <w:sz w:val="28"/>
            <w:szCs w:val="28"/>
          </w:rPr>
          <w:t xml:space="preserve"> into a vector. In the next example, we will see this is not always the case.</w:t>
        </w:r>
      </w:ins>
    </w:p>
    <w:p w:rsidR="00BC4493" w:rsidRPr="00BC4493" w:rsidRDefault="00BC4493" w:rsidP="00BC4493">
      <w:pPr>
        <w:shd w:val="clear" w:color="auto" w:fill="FFFFFF"/>
        <w:spacing w:before="100" w:beforeAutospacing="1" w:after="100" w:afterAutospacing="1" w:line="240" w:lineRule="auto"/>
        <w:rPr>
          <w:ins w:id="177" w:author="Unknown"/>
          <w:rFonts w:ascii="Arial" w:eastAsia="Times New Roman" w:hAnsi="Arial" w:cs="Arial"/>
          <w:color w:val="343434"/>
          <w:sz w:val="28"/>
          <w:szCs w:val="28"/>
        </w:rPr>
      </w:pPr>
      <w:ins w:id="178" w:author="Unknown">
        <w:r w:rsidRPr="00BC4493">
          <w:rPr>
            <w:rFonts w:ascii="Arial" w:eastAsia="Times New Roman" w:hAnsi="Arial" w:cs="Arial"/>
            <w:color w:val="343434"/>
            <w:sz w:val="28"/>
            <w:szCs w:val="28"/>
          </w:rPr>
          <w:t xml:space="preserve">We can summarize the difference between </w:t>
        </w:r>
        <w:proofErr w:type="gramStart"/>
        <w:r w:rsidRPr="00BC4493">
          <w:rPr>
            <w:rFonts w:ascii="Arial" w:eastAsia="Times New Roman" w:hAnsi="Arial" w:cs="Arial"/>
            <w:color w:val="343434"/>
            <w:sz w:val="28"/>
            <w:szCs w:val="28"/>
          </w:rPr>
          <w:t>apply(</w:t>
        </w:r>
        <w:proofErr w:type="gramEnd"/>
        <w:r w:rsidRPr="00BC4493">
          <w:rPr>
            <w:rFonts w:ascii="Arial" w:eastAsia="Times New Roman" w:hAnsi="Arial" w:cs="Arial"/>
            <w:color w:val="343434"/>
            <w:sz w:val="28"/>
            <w:szCs w:val="28"/>
          </w:rPr>
          <w:t xml:space="preserve">), </w:t>
        </w:r>
        <w:proofErr w:type="spellStart"/>
        <w:r w:rsidRPr="00BC4493">
          <w:rPr>
            <w:rFonts w:ascii="Arial" w:eastAsia="Times New Roman" w:hAnsi="Arial" w:cs="Arial"/>
            <w:color w:val="343434"/>
            <w:sz w:val="28"/>
            <w:szCs w:val="28"/>
          </w:rPr>
          <w:t>sapply</w:t>
        </w:r>
        <w:proofErr w:type="spellEnd"/>
        <w:r w:rsidRPr="00BC4493">
          <w:rPr>
            <w:rFonts w:ascii="Arial" w:eastAsia="Times New Roman" w:hAnsi="Arial" w:cs="Arial"/>
            <w:color w:val="343434"/>
            <w:sz w:val="28"/>
            <w:szCs w:val="28"/>
          </w:rPr>
          <w:t>() and `</w:t>
        </w:r>
        <w:proofErr w:type="spell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 in the following table:</w:t>
        </w:r>
      </w:ins>
    </w:p>
    <w:tbl>
      <w:tblPr>
        <w:tblW w:w="12407" w:type="dxa"/>
        <w:tblCellMar>
          <w:top w:w="15" w:type="dxa"/>
          <w:left w:w="15" w:type="dxa"/>
          <w:bottom w:w="15" w:type="dxa"/>
          <w:right w:w="15" w:type="dxa"/>
        </w:tblCellMar>
        <w:tblLook w:val="04A0"/>
      </w:tblPr>
      <w:tblGrid>
        <w:gridCol w:w="962"/>
        <w:gridCol w:w="2565"/>
        <w:gridCol w:w="4715"/>
        <w:gridCol w:w="2491"/>
        <w:gridCol w:w="1674"/>
      </w:tblGrid>
      <w:tr w:rsidR="00BC4493" w:rsidRPr="00BC4493" w:rsidTr="00BC4493">
        <w:trPr>
          <w:tblHeader/>
        </w:trPr>
        <w:tc>
          <w:tcPr>
            <w:tcW w:w="0" w:type="auto"/>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b/>
                <w:bCs/>
                <w:sz w:val="24"/>
                <w:szCs w:val="24"/>
              </w:rPr>
            </w:pPr>
            <w:r w:rsidRPr="00BC4493">
              <w:rPr>
                <w:rFonts w:ascii="Times New Roman" w:eastAsia="Times New Roman" w:hAnsi="Times New Roman" w:cs="Times New Roman"/>
                <w:b/>
                <w:bCs/>
                <w:sz w:val="24"/>
                <w:szCs w:val="24"/>
              </w:rPr>
              <w:t>Function</w:t>
            </w:r>
          </w:p>
        </w:tc>
        <w:tc>
          <w:tcPr>
            <w:tcW w:w="0" w:type="auto"/>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b/>
                <w:bCs/>
                <w:sz w:val="24"/>
                <w:szCs w:val="24"/>
              </w:rPr>
            </w:pPr>
            <w:r w:rsidRPr="00BC4493">
              <w:rPr>
                <w:rFonts w:ascii="Times New Roman" w:eastAsia="Times New Roman" w:hAnsi="Times New Roman" w:cs="Times New Roman"/>
                <w:b/>
                <w:bCs/>
                <w:sz w:val="24"/>
                <w:szCs w:val="24"/>
              </w:rPr>
              <w:t>Arguments</w:t>
            </w:r>
          </w:p>
        </w:tc>
        <w:tc>
          <w:tcPr>
            <w:tcW w:w="0" w:type="auto"/>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b/>
                <w:bCs/>
                <w:sz w:val="24"/>
                <w:szCs w:val="24"/>
              </w:rPr>
            </w:pPr>
            <w:r w:rsidRPr="00BC4493">
              <w:rPr>
                <w:rFonts w:ascii="Times New Roman" w:eastAsia="Times New Roman" w:hAnsi="Times New Roman" w:cs="Times New Roman"/>
                <w:b/>
                <w:bCs/>
                <w:sz w:val="24"/>
                <w:szCs w:val="24"/>
              </w:rPr>
              <w:t>Objective</w:t>
            </w:r>
          </w:p>
        </w:tc>
        <w:tc>
          <w:tcPr>
            <w:tcW w:w="0" w:type="auto"/>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b/>
                <w:bCs/>
                <w:sz w:val="24"/>
                <w:szCs w:val="24"/>
              </w:rPr>
            </w:pPr>
            <w:r w:rsidRPr="00BC4493">
              <w:rPr>
                <w:rFonts w:ascii="Times New Roman" w:eastAsia="Times New Roman" w:hAnsi="Times New Roman" w:cs="Times New Roman"/>
                <w:b/>
                <w:bCs/>
                <w:sz w:val="24"/>
                <w:szCs w:val="24"/>
              </w:rPr>
              <w:t>Input</w:t>
            </w:r>
          </w:p>
        </w:tc>
        <w:tc>
          <w:tcPr>
            <w:tcW w:w="0" w:type="auto"/>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b/>
                <w:bCs/>
                <w:sz w:val="24"/>
                <w:szCs w:val="24"/>
              </w:rPr>
            </w:pPr>
            <w:r w:rsidRPr="00BC4493">
              <w:rPr>
                <w:rFonts w:ascii="Times New Roman" w:eastAsia="Times New Roman" w:hAnsi="Times New Roman" w:cs="Times New Roman"/>
                <w:b/>
                <w:bCs/>
                <w:sz w:val="24"/>
                <w:szCs w:val="24"/>
              </w:rPr>
              <w:t>Output</w:t>
            </w:r>
          </w:p>
        </w:tc>
      </w:tr>
      <w:tr w:rsidR="00BC4493" w:rsidRPr="00BC4493" w:rsidTr="00BC4493">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apply</w:t>
            </w:r>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apply(x, MARGIN, FUN)</w:t>
            </w:r>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Apply a function to the rows or columns or both</w:t>
            </w:r>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Data frame or matrix</w:t>
            </w:r>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vector, list, array</w:t>
            </w:r>
          </w:p>
        </w:tc>
      </w:tr>
      <w:tr w:rsidR="00BC4493" w:rsidRPr="00BC4493" w:rsidTr="00BC4493">
        <w:tc>
          <w:tcPr>
            <w:tcW w:w="0" w:type="auto"/>
            <w:tcBorders>
              <w:top w:val="single" w:sz="6" w:space="0" w:color="DDDDDD"/>
              <w:left w:val="nil"/>
              <w:bottom w:val="nil"/>
              <w:right w:val="nil"/>
            </w:tcBorders>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proofErr w:type="spellStart"/>
            <w:r w:rsidRPr="00BC4493">
              <w:rPr>
                <w:rFonts w:ascii="Times New Roman" w:eastAsia="Times New Roman" w:hAnsi="Times New Roman" w:cs="Times New Roman"/>
                <w:sz w:val="24"/>
                <w:szCs w:val="24"/>
              </w:rPr>
              <w:t>lapply</w:t>
            </w:r>
            <w:proofErr w:type="spellEnd"/>
          </w:p>
        </w:tc>
        <w:tc>
          <w:tcPr>
            <w:tcW w:w="0" w:type="auto"/>
            <w:tcBorders>
              <w:top w:val="single" w:sz="6" w:space="0" w:color="DDDDDD"/>
              <w:left w:val="nil"/>
              <w:bottom w:val="nil"/>
              <w:right w:val="nil"/>
            </w:tcBorders>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proofErr w:type="spellStart"/>
            <w:r w:rsidRPr="00BC4493">
              <w:rPr>
                <w:rFonts w:ascii="Times New Roman" w:eastAsia="Times New Roman" w:hAnsi="Times New Roman" w:cs="Times New Roman"/>
                <w:sz w:val="24"/>
                <w:szCs w:val="24"/>
              </w:rPr>
              <w:t>lapply</w:t>
            </w:r>
            <w:proofErr w:type="spellEnd"/>
            <w:r w:rsidRPr="00BC4493">
              <w:rPr>
                <w:rFonts w:ascii="Times New Roman" w:eastAsia="Times New Roman" w:hAnsi="Times New Roman" w:cs="Times New Roman"/>
                <w:sz w:val="24"/>
                <w:szCs w:val="24"/>
              </w:rPr>
              <w:t>(X, FUN)</w:t>
            </w:r>
          </w:p>
        </w:tc>
        <w:tc>
          <w:tcPr>
            <w:tcW w:w="0" w:type="auto"/>
            <w:tcBorders>
              <w:top w:val="single" w:sz="6" w:space="0" w:color="DDDDDD"/>
              <w:left w:val="nil"/>
              <w:bottom w:val="nil"/>
              <w:right w:val="nil"/>
            </w:tcBorders>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Apply a function to all the elements of the input</w:t>
            </w:r>
          </w:p>
        </w:tc>
        <w:tc>
          <w:tcPr>
            <w:tcW w:w="0" w:type="auto"/>
            <w:tcBorders>
              <w:top w:val="single" w:sz="6" w:space="0" w:color="DDDDDD"/>
              <w:left w:val="nil"/>
              <w:bottom w:val="nil"/>
              <w:right w:val="nil"/>
            </w:tcBorders>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List, vector or data frame</w:t>
            </w:r>
          </w:p>
        </w:tc>
        <w:tc>
          <w:tcPr>
            <w:tcW w:w="0" w:type="auto"/>
            <w:tcBorders>
              <w:top w:val="single" w:sz="6" w:space="0" w:color="DDDDDD"/>
              <w:left w:val="nil"/>
              <w:bottom w:val="nil"/>
              <w:right w:val="nil"/>
            </w:tcBorders>
            <w:shd w:val="clear" w:color="auto" w:fill="auto"/>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list</w:t>
            </w:r>
          </w:p>
        </w:tc>
      </w:tr>
      <w:tr w:rsidR="00BC4493" w:rsidRPr="00BC4493" w:rsidTr="00BC4493">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proofErr w:type="spellStart"/>
            <w:r w:rsidRPr="00BC4493">
              <w:rPr>
                <w:rFonts w:ascii="Times New Roman" w:eastAsia="Times New Roman" w:hAnsi="Times New Roman" w:cs="Times New Roman"/>
                <w:sz w:val="24"/>
                <w:szCs w:val="24"/>
              </w:rPr>
              <w:t>sapply</w:t>
            </w:r>
            <w:proofErr w:type="spellEnd"/>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sappy(X FUN)</w:t>
            </w:r>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Apply a function to all the elements of the input</w:t>
            </w:r>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List, vector or data frame</w:t>
            </w:r>
          </w:p>
        </w:tc>
        <w:tc>
          <w:tcPr>
            <w:tcW w:w="0" w:type="auto"/>
            <w:tcBorders>
              <w:top w:val="single" w:sz="6" w:space="0" w:color="DDDDDD"/>
              <w:left w:val="nil"/>
              <w:bottom w:val="nil"/>
              <w:right w:val="nil"/>
            </w:tcBorders>
            <w:shd w:val="clear" w:color="auto" w:fill="F9F9F9"/>
            <w:vAlign w:val="center"/>
            <w:hideMark/>
          </w:tcPr>
          <w:p w:rsidR="00BC4493" w:rsidRPr="00BC4493" w:rsidRDefault="00BC4493" w:rsidP="00BC4493">
            <w:pPr>
              <w:spacing w:before="100" w:beforeAutospacing="1" w:after="100" w:afterAutospacing="1" w:line="240" w:lineRule="auto"/>
              <w:rPr>
                <w:rFonts w:ascii="Times New Roman" w:eastAsia="Times New Roman" w:hAnsi="Times New Roman" w:cs="Times New Roman"/>
                <w:sz w:val="24"/>
                <w:szCs w:val="24"/>
              </w:rPr>
            </w:pPr>
            <w:r w:rsidRPr="00BC4493">
              <w:rPr>
                <w:rFonts w:ascii="Times New Roman" w:eastAsia="Times New Roman" w:hAnsi="Times New Roman" w:cs="Times New Roman"/>
                <w:sz w:val="24"/>
                <w:szCs w:val="24"/>
              </w:rPr>
              <w:t>vector or matrix</w:t>
            </w:r>
          </w:p>
        </w:tc>
      </w:tr>
    </w:tbl>
    <w:p w:rsidR="00BC4493" w:rsidRPr="00BC4493" w:rsidRDefault="00BC4493" w:rsidP="00BC4493">
      <w:pPr>
        <w:shd w:val="clear" w:color="auto" w:fill="FFFFFF"/>
        <w:spacing w:before="100" w:beforeAutospacing="1" w:after="100" w:afterAutospacing="1" w:line="372" w:lineRule="atLeast"/>
        <w:outlineLvl w:val="1"/>
        <w:rPr>
          <w:ins w:id="179" w:author="Unknown"/>
          <w:rFonts w:ascii="Calibri" w:eastAsia="Times New Roman" w:hAnsi="Calibri" w:cs="Calibri"/>
          <w:b/>
          <w:bCs/>
          <w:color w:val="343434"/>
          <w:sz w:val="44"/>
          <w:szCs w:val="44"/>
        </w:rPr>
      </w:pPr>
      <w:ins w:id="180" w:author="Unknown">
        <w:r w:rsidRPr="00BC4493">
          <w:rPr>
            <w:rFonts w:ascii="Calibri" w:eastAsia="Times New Roman" w:hAnsi="Calibri" w:cs="Calibri"/>
            <w:b/>
            <w:bCs/>
            <w:color w:val="343434"/>
            <w:sz w:val="44"/>
            <w:szCs w:val="44"/>
          </w:rPr>
          <w:t>Slice vector</w:t>
        </w:r>
      </w:ins>
    </w:p>
    <w:p w:rsidR="00BC4493" w:rsidRPr="00BC4493" w:rsidRDefault="00BC4493" w:rsidP="00BC4493">
      <w:pPr>
        <w:shd w:val="clear" w:color="auto" w:fill="FFFFFF"/>
        <w:spacing w:before="100" w:beforeAutospacing="1" w:after="100" w:afterAutospacing="1" w:line="240" w:lineRule="auto"/>
        <w:rPr>
          <w:ins w:id="181" w:author="Unknown"/>
          <w:rFonts w:ascii="Arial" w:eastAsia="Times New Roman" w:hAnsi="Arial" w:cs="Arial"/>
          <w:color w:val="343434"/>
          <w:sz w:val="28"/>
          <w:szCs w:val="28"/>
        </w:rPr>
      </w:pPr>
      <w:ins w:id="182" w:author="Unknown">
        <w:r w:rsidRPr="00BC4493">
          <w:rPr>
            <w:rFonts w:ascii="Arial" w:eastAsia="Times New Roman" w:hAnsi="Arial" w:cs="Arial"/>
            <w:color w:val="343434"/>
            <w:sz w:val="28"/>
            <w:szCs w:val="28"/>
          </w:rPr>
          <w:t xml:space="preserve">We can use </w:t>
        </w:r>
        <w:proofErr w:type="spellStart"/>
        <w:proofErr w:type="gramStart"/>
        <w:r w:rsidRPr="00BC4493">
          <w:rPr>
            <w:rFonts w:ascii="Arial" w:eastAsia="Times New Roman" w:hAnsi="Arial" w:cs="Arial"/>
            <w:color w:val="343434"/>
            <w:sz w:val="28"/>
            <w:szCs w:val="28"/>
          </w:rPr>
          <w:t>lapply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xml:space="preserve">) or </w:t>
        </w:r>
        <w:proofErr w:type="spellStart"/>
        <w:r w:rsidRPr="00BC4493">
          <w:rPr>
            <w:rFonts w:ascii="Arial" w:eastAsia="Times New Roman" w:hAnsi="Arial" w:cs="Arial"/>
            <w:color w:val="343434"/>
            <w:sz w:val="28"/>
            <w:szCs w:val="28"/>
          </w:rPr>
          <w:t>sapply</w:t>
        </w:r>
        <w:proofErr w:type="spellEnd"/>
        <w:r w:rsidRPr="00BC4493">
          <w:rPr>
            <w:rFonts w:ascii="Arial" w:eastAsia="Times New Roman" w:hAnsi="Arial" w:cs="Arial"/>
            <w:color w:val="343434"/>
            <w:sz w:val="28"/>
            <w:szCs w:val="28"/>
          </w:rPr>
          <w:t xml:space="preserve">() interchangeable to slice a data frame. We create a function, </w:t>
        </w:r>
        <w:proofErr w:type="spellStart"/>
        <w:r w:rsidRPr="00BC4493">
          <w:rPr>
            <w:rFonts w:ascii="Arial" w:eastAsia="Times New Roman" w:hAnsi="Arial" w:cs="Arial"/>
            <w:color w:val="343434"/>
            <w:sz w:val="28"/>
            <w:szCs w:val="28"/>
          </w:rPr>
          <w:t>below_average</w:t>
        </w:r>
        <w:proofErr w:type="spellEnd"/>
        <w:r w:rsidRPr="00BC4493">
          <w:rPr>
            <w:rFonts w:ascii="Arial" w:eastAsia="Times New Roman" w:hAnsi="Arial" w:cs="Arial"/>
            <w:color w:val="343434"/>
            <w:sz w:val="28"/>
            <w:szCs w:val="28"/>
          </w:rPr>
          <w:t xml:space="preserve">(), that takes a vector of numerical values and returns a vector that only contains the values that are strictly above the average. We compare both results with the </w:t>
        </w:r>
        <w:proofErr w:type="gramStart"/>
        <w:r w:rsidRPr="00BC4493">
          <w:rPr>
            <w:rFonts w:ascii="Arial" w:eastAsia="Times New Roman" w:hAnsi="Arial" w:cs="Arial"/>
            <w:color w:val="343434"/>
            <w:sz w:val="28"/>
            <w:szCs w:val="28"/>
          </w:rPr>
          <w:t>identical(</w:t>
        </w:r>
        <w:proofErr w:type="gramEnd"/>
        <w:r w:rsidRPr="00BC4493">
          <w:rPr>
            <w:rFonts w:ascii="Arial" w:eastAsia="Times New Roman" w:hAnsi="Arial" w:cs="Arial"/>
            <w:color w:val="343434"/>
            <w:sz w:val="28"/>
            <w:szCs w:val="28"/>
          </w:rPr>
          <w:t>) function.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83" w:author="Unknown"/>
          <w:rFonts w:ascii="Consolas" w:eastAsia="Times New Roman" w:hAnsi="Consolas" w:cs="Consolas"/>
          <w:color w:val="343434"/>
        </w:rPr>
      </w:pPr>
      <w:proofErr w:type="spellStart"/>
      <w:ins w:id="184" w:author="Unknown">
        <w:r w:rsidRPr="00BC4493">
          <w:rPr>
            <w:rFonts w:ascii="Consolas" w:eastAsia="Times New Roman" w:hAnsi="Consolas" w:cs="Consolas"/>
            <w:color w:val="343434"/>
          </w:rPr>
          <w:t>below_ave</w:t>
        </w:r>
        <w:proofErr w:type="spellEnd"/>
        <w:r w:rsidRPr="00BC4493">
          <w:rPr>
            <w:rFonts w:ascii="Consolas" w:eastAsia="Times New Roman" w:hAnsi="Consolas" w:cs="Consolas"/>
            <w:color w:val="343434"/>
          </w:rPr>
          <w:t xml:space="preserve"> &lt;- function(x) {  </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85" w:author="Unknown"/>
          <w:rFonts w:ascii="Consolas" w:eastAsia="Times New Roman" w:hAnsi="Consolas" w:cs="Consolas"/>
          <w:color w:val="343434"/>
        </w:rPr>
      </w:pPr>
      <w:ins w:id="186" w:author="Unknown">
        <w:r w:rsidRPr="00BC4493">
          <w:rPr>
            <w:rFonts w:ascii="Consolas" w:eastAsia="Times New Roman" w:hAnsi="Consolas" w:cs="Consolas"/>
            <w:color w:val="343434"/>
          </w:rPr>
          <w:t xml:space="preserve">    </w:t>
        </w:r>
        <w:proofErr w:type="spellStart"/>
        <w:proofErr w:type="gramStart"/>
        <w:r w:rsidRPr="00BC4493">
          <w:rPr>
            <w:rFonts w:ascii="Consolas" w:eastAsia="Times New Roman" w:hAnsi="Consolas" w:cs="Consolas"/>
            <w:color w:val="343434"/>
          </w:rPr>
          <w:t>ave</w:t>
        </w:r>
        <w:proofErr w:type="spellEnd"/>
        <w:proofErr w:type="gramEnd"/>
        <w:r w:rsidRPr="00BC4493">
          <w:rPr>
            <w:rFonts w:ascii="Consolas" w:eastAsia="Times New Roman" w:hAnsi="Consolas" w:cs="Consolas"/>
            <w:color w:val="343434"/>
          </w:rPr>
          <w:t xml:space="preserve"> &lt;- mean(x) </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87" w:author="Unknown"/>
          <w:rFonts w:ascii="Consolas" w:eastAsia="Times New Roman" w:hAnsi="Consolas" w:cs="Consolas"/>
          <w:color w:val="343434"/>
        </w:rPr>
      </w:pPr>
      <w:ins w:id="188" w:author="Unknown">
        <w:r w:rsidRPr="00BC4493">
          <w:rPr>
            <w:rFonts w:ascii="Consolas" w:eastAsia="Times New Roman" w:hAnsi="Consolas" w:cs="Consolas"/>
            <w:color w:val="343434"/>
          </w:rPr>
          <w:t xml:space="preserve">    </w:t>
        </w:r>
        <w:proofErr w:type="gramStart"/>
        <w:r w:rsidRPr="00BC4493">
          <w:rPr>
            <w:rFonts w:ascii="Consolas" w:eastAsia="Times New Roman" w:hAnsi="Consolas" w:cs="Consolas"/>
            <w:color w:val="343434"/>
          </w:rPr>
          <w:t>return(</w:t>
        </w:r>
        <w:proofErr w:type="gramEnd"/>
        <w:r w:rsidRPr="00BC4493">
          <w:rPr>
            <w:rFonts w:ascii="Consolas" w:eastAsia="Times New Roman" w:hAnsi="Consolas" w:cs="Consolas"/>
            <w:color w:val="343434"/>
          </w:rPr>
          <w:t xml:space="preserve">x[x &gt; </w:t>
        </w:r>
        <w:proofErr w:type="spellStart"/>
        <w:r w:rsidRPr="00BC4493">
          <w:rPr>
            <w:rFonts w:ascii="Consolas" w:eastAsia="Times New Roman" w:hAnsi="Consolas" w:cs="Consolas"/>
            <w:color w:val="343434"/>
          </w:rPr>
          <w:t>ave</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89" w:author="Unknown"/>
          <w:rFonts w:ascii="Consolas" w:eastAsia="Times New Roman" w:hAnsi="Consolas" w:cs="Consolas"/>
          <w:color w:val="343434"/>
        </w:rPr>
      </w:pPr>
      <w:ins w:id="190" w:author="Unknown">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91" w:author="Unknown"/>
          <w:rFonts w:ascii="Consolas" w:eastAsia="Times New Roman" w:hAnsi="Consolas" w:cs="Consolas"/>
          <w:color w:val="343434"/>
        </w:rPr>
      </w:pPr>
      <w:proofErr w:type="spellStart"/>
      <w:ins w:id="192" w:author="Unknown">
        <w:r w:rsidRPr="00BC4493">
          <w:rPr>
            <w:rFonts w:ascii="Consolas" w:eastAsia="Times New Roman" w:hAnsi="Consolas" w:cs="Consolas"/>
            <w:color w:val="343434"/>
          </w:rPr>
          <w:t>dt_s</w:t>
        </w:r>
        <w:proofErr w:type="spellEnd"/>
        <w:r w:rsidRPr="00BC4493">
          <w:rPr>
            <w:rFonts w:ascii="Consolas" w:eastAsia="Times New Roman" w:hAnsi="Consolas" w:cs="Consolas"/>
            <w:color w:val="343434"/>
          </w:rPr>
          <w:t xml:space="preserve">&lt;- </w:t>
        </w:r>
        <w:proofErr w:type="spellStart"/>
        <w:proofErr w:type="gramStart"/>
        <w:r w:rsidRPr="00BC4493">
          <w:rPr>
            <w:rFonts w:ascii="Consolas" w:eastAsia="Times New Roman" w:hAnsi="Consolas" w:cs="Consolas"/>
            <w:color w:val="343434"/>
          </w:rPr>
          <w:t>sapply</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dt</w:t>
        </w:r>
        <w:proofErr w:type="spellEnd"/>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below_ave</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93" w:author="Unknown"/>
          <w:rFonts w:ascii="Consolas" w:eastAsia="Times New Roman" w:hAnsi="Consolas" w:cs="Consolas"/>
          <w:color w:val="343434"/>
        </w:rPr>
      </w:pPr>
      <w:proofErr w:type="spellStart"/>
      <w:ins w:id="194" w:author="Unknown">
        <w:r w:rsidRPr="00BC4493">
          <w:rPr>
            <w:rFonts w:ascii="Consolas" w:eastAsia="Times New Roman" w:hAnsi="Consolas" w:cs="Consolas"/>
            <w:color w:val="343434"/>
          </w:rPr>
          <w:t>dt_l</w:t>
        </w:r>
        <w:proofErr w:type="spellEnd"/>
        <w:r w:rsidRPr="00BC4493">
          <w:rPr>
            <w:rFonts w:ascii="Consolas" w:eastAsia="Times New Roman" w:hAnsi="Consolas" w:cs="Consolas"/>
            <w:color w:val="343434"/>
          </w:rPr>
          <w:t xml:space="preserve">&lt;- </w:t>
        </w:r>
        <w:proofErr w:type="spellStart"/>
        <w:proofErr w:type="gramStart"/>
        <w:r w:rsidRPr="00BC4493">
          <w:rPr>
            <w:rFonts w:ascii="Consolas" w:eastAsia="Times New Roman" w:hAnsi="Consolas" w:cs="Consolas"/>
            <w:color w:val="343434"/>
          </w:rPr>
          <w:t>lapply</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dt</w:t>
        </w:r>
        <w:proofErr w:type="spellEnd"/>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below_ave</w:t>
        </w:r>
        <w:proofErr w:type="spellEnd"/>
        <w:r w:rsidRPr="00BC4493">
          <w:rPr>
            <w:rFonts w:ascii="Consolas" w:eastAsia="Times New Roman" w:hAnsi="Consolas" w:cs="Consolas"/>
            <w:color w:val="343434"/>
          </w:rPr>
          <w: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95" w:author="Unknown"/>
          <w:rFonts w:ascii="Consolas" w:eastAsia="Times New Roman" w:hAnsi="Consolas" w:cs="Consolas"/>
          <w:color w:val="343434"/>
        </w:rPr>
      </w:pPr>
      <w:proofErr w:type="gramStart"/>
      <w:ins w:id="196" w:author="Unknown">
        <w:r w:rsidRPr="00BC4493">
          <w:rPr>
            <w:rFonts w:ascii="Consolas" w:eastAsia="Times New Roman" w:hAnsi="Consolas" w:cs="Consolas"/>
            <w:color w:val="343434"/>
          </w:rPr>
          <w:t>identical(</w:t>
        </w:r>
        <w:proofErr w:type="spellStart"/>
        <w:proofErr w:type="gramEnd"/>
        <w:r w:rsidRPr="00BC4493">
          <w:rPr>
            <w:rFonts w:ascii="Consolas" w:eastAsia="Times New Roman" w:hAnsi="Consolas" w:cs="Consolas"/>
            <w:color w:val="343434"/>
          </w:rPr>
          <w:t>dt_s</w:t>
        </w:r>
        <w:proofErr w:type="spellEnd"/>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dt_l</w:t>
        </w:r>
        <w:proofErr w:type="spellEnd"/>
        <w:r w:rsidRPr="00BC4493">
          <w:rPr>
            <w:rFonts w:ascii="Consolas" w:eastAsia="Times New Roman" w:hAnsi="Consolas" w:cs="Consolas"/>
            <w:color w:val="343434"/>
          </w:rPr>
          <w:t>)</w:t>
        </w:r>
      </w:ins>
    </w:p>
    <w:p w:rsidR="00BC4493" w:rsidRPr="00BC4493" w:rsidRDefault="00BC4493" w:rsidP="00BC4493">
      <w:pPr>
        <w:shd w:val="clear" w:color="auto" w:fill="FFFFFF"/>
        <w:spacing w:before="100" w:beforeAutospacing="1" w:after="100" w:afterAutospacing="1" w:line="240" w:lineRule="auto"/>
        <w:rPr>
          <w:ins w:id="197" w:author="Unknown"/>
          <w:rFonts w:ascii="Arial" w:eastAsia="Times New Roman" w:hAnsi="Arial" w:cs="Arial"/>
          <w:color w:val="343434"/>
          <w:sz w:val="28"/>
          <w:szCs w:val="28"/>
        </w:rPr>
      </w:pPr>
      <w:ins w:id="198"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199" w:author="Unknown"/>
          <w:rFonts w:ascii="Consolas" w:eastAsia="Times New Roman" w:hAnsi="Consolas" w:cs="Consolas"/>
          <w:color w:val="343434"/>
        </w:rPr>
      </w:pPr>
      <w:ins w:id="200" w:author="Unknown">
        <w:r w:rsidRPr="00BC4493">
          <w:rPr>
            <w:rFonts w:ascii="Consolas" w:eastAsia="Times New Roman" w:hAnsi="Consolas" w:cs="Consolas"/>
            <w:color w:val="343434"/>
          </w:rPr>
          <w:t>## [1] TRUE</w:t>
        </w:r>
      </w:ins>
    </w:p>
    <w:p w:rsidR="00BC4493" w:rsidRPr="00BC4493" w:rsidRDefault="00BC4493" w:rsidP="00BC4493">
      <w:pPr>
        <w:shd w:val="clear" w:color="auto" w:fill="FFFFFF"/>
        <w:spacing w:before="100" w:beforeAutospacing="1" w:after="100" w:afterAutospacing="1" w:line="372" w:lineRule="atLeast"/>
        <w:outlineLvl w:val="1"/>
        <w:rPr>
          <w:ins w:id="201" w:author="Unknown"/>
          <w:rFonts w:ascii="Calibri" w:eastAsia="Times New Roman" w:hAnsi="Calibri" w:cs="Calibri"/>
          <w:b/>
          <w:bCs/>
          <w:color w:val="343434"/>
          <w:sz w:val="44"/>
          <w:szCs w:val="44"/>
        </w:rPr>
      </w:pPr>
      <w:proofErr w:type="spellStart"/>
      <w:proofErr w:type="gramStart"/>
      <w:ins w:id="202" w:author="Unknown">
        <w:r w:rsidRPr="00BC4493">
          <w:rPr>
            <w:rFonts w:ascii="Calibri" w:eastAsia="Times New Roman" w:hAnsi="Calibri" w:cs="Calibri"/>
            <w:b/>
            <w:bCs/>
            <w:color w:val="343434"/>
            <w:sz w:val="44"/>
            <w:szCs w:val="44"/>
          </w:rPr>
          <w:t>tapply</w:t>
        </w:r>
        <w:proofErr w:type="spellEnd"/>
        <w:r w:rsidRPr="00BC4493">
          <w:rPr>
            <w:rFonts w:ascii="Calibri" w:eastAsia="Times New Roman" w:hAnsi="Calibri" w:cs="Calibri"/>
            <w:b/>
            <w:bCs/>
            <w:color w:val="343434"/>
            <w:sz w:val="44"/>
            <w:szCs w:val="44"/>
          </w:rPr>
          <w:t>(</w:t>
        </w:r>
        <w:proofErr w:type="gramEnd"/>
        <w:r w:rsidRPr="00BC4493">
          <w:rPr>
            <w:rFonts w:ascii="Calibri" w:eastAsia="Times New Roman" w:hAnsi="Calibri" w:cs="Calibri"/>
            <w:b/>
            <w:bCs/>
            <w:color w:val="343434"/>
            <w:sz w:val="44"/>
            <w:szCs w:val="44"/>
          </w:rPr>
          <w:t>) function</w:t>
        </w:r>
      </w:ins>
    </w:p>
    <w:p w:rsidR="00BC4493" w:rsidRPr="00BC4493" w:rsidRDefault="00BC4493" w:rsidP="00BC4493">
      <w:pPr>
        <w:shd w:val="clear" w:color="auto" w:fill="FFFFFF"/>
        <w:spacing w:before="100" w:beforeAutospacing="1" w:after="100" w:afterAutospacing="1" w:line="240" w:lineRule="auto"/>
        <w:rPr>
          <w:ins w:id="203" w:author="Unknown"/>
          <w:rFonts w:ascii="Arial" w:eastAsia="Times New Roman" w:hAnsi="Arial" w:cs="Arial"/>
          <w:color w:val="343434"/>
          <w:sz w:val="28"/>
          <w:szCs w:val="28"/>
        </w:rPr>
      </w:pPr>
      <w:ins w:id="204" w:author="Unknown">
        <w:r w:rsidRPr="00BC4493">
          <w:rPr>
            <w:rFonts w:ascii="Arial" w:eastAsia="Times New Roman" w:hAnsi="Arial" w:cs="Arial"/>
            <w:color w:val="343434"/>
            <w:sz w:val="28"/>
            <w:szCs w:val="28"/>
          </w:rPr>
          <w:t xml:space="preserve">The function </w:t>
        </w:r>
        <w:proofErr w:type="spellStart"/>
        <w:proofErr w:type="gramStart"/>
        <w:r w:rsidRPr="00BC4493">
          <w:rPr>
            <w:rFonts w:ascii="Arial" w:eastAsia="Times New Roman" w:hAnsi="Arial" w:cs="Arial"/>
            <w:color w:val="343434"/>
            <w:sz w:val="28"/>
            <w:szCs w:val="28"/>
          </w:rPr>
          <w:t>tapply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computes a measure (mean, median, min, max, etc..) or a function for each factor variable in a vector.</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05" w:author="Unknown"/>
          <w:rFonts w:ascii="Consolas" w:eastAsia="Times New Roman" w:hAnsi="Consolas" w:cs="Consolas"/>
          <w:color w:val="343434"/>
        </w:rPr>
      </w:pPr>
      <w:proofErr w:type="spellStart"/>
      <w:proofErr w:type="gramStart"/>
      <w:ins w:id="206" w:author="Unknown">
        <w:r w:rsidRPr="00BC4493">
          <w:rPr>
            <w:rFonts w:ascii="Consolas" w:eastAsia="Times New Roman" w:hAnsi="Consolas" w:cs="Consolas"/>
            <w:color w:val="343434"/>
          </w:rPr>
          <w:t>tapply</w:t>
        </w:r>
        <w:proofErr w:type="spellEnd"/>
        <w:r w:rsidRPr="00BC4493">
          <w:rPr>
            <w:rFonts w:ascii="Consolas" w:eastAsia="Times New Roman" w:hAnsi="Consolas" w:cs="Consolas"/>
            <w:color w:val="343434"/>
          </w:rPr>
          <w:t>(</w:t>
        </w:r>
        <w:proofErr w:type="gramEnd"/>
        <w:r w:rsidRPr="00BC4493">
          <w:rPr>
            <w:rFonts w:ascii="Consolas" w:eastAsia="Times New Roman" w:hAnsi="Consolas" w:cs="Consolas"/>
            <w:color w:val="343434"/>
          </w:rPr>
          <w:t>X, INDEX, FUN = NULL)</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07" w:author="Unknown"/>
          <w:rFonts w:ascii="Consolas" w:eastAsia="Times New Roman" w:hAnsi="Consolas" w:cs="Consolas"/>
          <w:color w:val="343434"/>
        </w:rPr>
      </w:pPr>
      <w:ins w:id="208" w:author="Unknown">
        <w:r w:rsidRPr="00BC4493">
          <w:rPr>
            <w:rFonts w:ascii="Consolas" w:eastAsia="Times New Roman" w:hAnsi="Consolas" w:cs="Consolas"/>
            <w:color w:val="343434"/>
          </w:rPr>
          <w:t>Arguments: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09" w:author="Unknown"/>
          <w:rFonts w:ascii="Consolas" w:eastAsia="Times New Roman" w:hAnsi="Consolas" w:cs="Consolas"/>
          <w:color w:val="343434"/>
        </w:rPr>
      </w:pPr>
      <w:ins w:id="210" w:author="Unknown">
        <w:r w:rsidRPr="00BC4493">
          <w:rPr>
            <w:rFonts w:ascii="Consolas" w:eastAsia="Times New Roman" w:hAnsi="Consolas" w:cs="Consolas"/>
            <w:color w:val="343434"/>
          </w:rPr>
          <w:t>-X: An object, usually a vector</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11" w:author="Unknown"/>
          <w:rFonts w:ascii="Consolas" w:eastAsia="Times New Roman" w:hAnsi="Consolas" w:cs="Consolas"/>
          <w:color w:val="343434"/>
        </w:rPr>
      </w:pPr>
      <w:ins w:id="212" w:author="Unknown">
        <w:r w:rsidRPr="00BC4493">
          <w:rPr>
            <w:rFonts w:ascii="Consolas" w:eastAsia="Times New Roman" w:hAnsi="Consolas" w:cs="Consolas"/>
            <w:color w:val="343434"/>
          </w:rPr>
          <w:lastRenderedPageBreak/>
          <w:t>-INDEX: A list containing factor</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13" w:author="Unknown"/>
          <w:rFonts w:ascii="Consolas" w:eastAsia="Times New Roman" w:hAnsi="Consolas" w:cs="Consolas"/>
          <w:color w:val="343434"/>
        </w:rPr>
      </w:pPr>
      <w:ins w:id="214" w:author="Unknown">
        <w:r w:rsidRPr="00BC4493">
          <w:rPr>
            <w:rFonts w:ascii="Consolas" w:eastAsia="Times New Roman" w:hAnsi="Consolas" w:cs="Consolas"/>
            <w:color w:val="343434"/>
          </w:rPr>
          <w:t>-FUN: Function applied to each element of x</w:t>
        </w:r>
      </w:ins>
    </w:p>
    <w:p w:rsidR="00BC4493" w:rsidRPr="00BC4493" w:rsidRDefault="00BC4493" w:rsidP="00BC4493">
      <w:pPr>
        <w:shd w:val="clear" w:color="auto" w:fill="FFFFFF"/>
        <w:spacing w:before="100" w:beforeAutospacing="1" w:after="100" w:afterAutospacing="1" w:line="240" w:lineRule="auto"/>
        <w:rPr>
          <w:ins w:id="215" w:author="Unknown"/>
          <w:rFonts w:ascii="Arial" w:eastAsia="Times New Roman" w:hAnsi="Arial" w:cs="Arial"/>
          <w:color w:val="343434"/>
          <w:sz w:val="28"/>
          <w:szCs w:val="28"/>
        </w:rPr>
      </w:pPr>
      <w:ins w:id="216" w:author="Unknown">
        <w:r w:rsidRPr="00BC4493">
          <w:rPr>
            <w:rFonts w:ascii="Arial" w:eastAsia="Times New Roman" w:hAnsi="Arial" w:cs="Arial"/>
            <w:color w:val="343434"/>
            <w:sz w:val="28"/>
            <w:szCs w:val="28"/>
          </w:rPr>
          <w:t>Part of the job of a data scientist or researchers is to compute summaries of variables. For instance, measure the average or group data based on a characteristic. Most of the data are grouped by ID, city, countries, and so on. Summarizing over group reveals more interesting patterns.</w:t>
        </w:r>
      </w:ins>
    </w:p>
    <w:p w:rsidR="00BC4493" w:rsidRPr="00BC4493" w:rsidRDefault="00BC4493" w:rsidP="00BC4493">
      <w:pPr>
        <w:shd w:val="clear" w:color="auto" w:fill="FFFFFF"/>
        <w:spacing w:before="100" w:beforeAutospacing="1" w:after="100" w:afterAutospacing="1" w:line="240" w:lineRule="auto"/>
        <w:rPr>
          <w:ins w:id="217" w:author="Unknown"/>
          <w:rFonts w:ascii="Arial" w:eastAsia="Times New Roman" w:hAnsi="Arial" w:cs="Arial"/>
          <w:color w:val="343434"/>
          <w:sz w:val="28"/>
          <w:szCs w:val="28"/>
        </w:rPr>
      </w:pPr>
      <w:ins w:id="218" w:author="Unknown">
        <w:r w:rsidRPr="00BC4493">
          <w:rPr>
            <w:rFonts w:ascii="Arial" w:eastAsia="Times New Roman" w:hAnsi="Arial" w:cs="Arial"/>
            <w:color w:val="343434"/>
            <w:sz w:val="28"/>
            <w:szCs w:val="28"/>
          </w:rPr>
          <w:t xml:space="preserve">To understand how it works, let's use the iris dataset. This dataset is very famous in the world of machine learning. The purpose of this dataset is to predict the class of each of the three flower species: Sepal, </w:t>
        </w:r>
        <w:proofErr w:type="spellStart"/>
        <w:r w:rsidRPr="00BC4493">
          <w:rPr>
            <w:rFonts w:ascii="Arial" w:eastAsia="Times New Roman" w:hAnsi="Arial" w:cs="Arial"/>
            <w:color w:val="343434"/>
            <w:sz w:val="28"/>
            <w:szCs w:val="28"/>
          </w:rPr>
          <w:t>Versicolor</w:t>
        </w:r>
        <w:proofErr w:type="spellEnd"/>
        <w:r w:rsidRPr="00BC4493">
          <w:rPr>
            <w:rFonts w:ascii="Arial" w:eastAsia="Times New Roman" w:hAnsi="Arial" w:cs="Arial"/>
            <w:color w:val="343434"/>
            <w:sz w:val="28"/>
            <w:szCs w:val="28"/>
          </w:rPr>
          <w:t xml:space="preserve">, </w:t>
        </w:r>
        <w:proofErr w:type="spellStart"/>
        <w:proofErr w:type="gramStart"/>
        <w:r w:rsidRPr="00BC4493">
          <w:rPr>
            <w:rFonts w:ascii="Arial" w:eastAsia="Times New Roman" w:hAnsi="Arial" w:cs="Arial"/>
            <w:color w:val="343434"/>
            <w:sz w:val="28"/>
            <w:szCs w:val="28"/>
          </w:rPr>
          <w:t>Virginica</w:t>
        </w:r>
        <w:proofErr w:type="spellEnd"/>
        <w:proofErr w:type="gramEnd"/>
        <w:r w:rsidRPr="00BC4493">
          <w:rPr>
            <w:rFonts w:ascii="Arial" w:eastAsia="Times New Roman" w:hAnsi="Arial" w:cs="Arial"/>
            <w:color w:val="343434"/>
            <w:sz w:val="28"/>
            <w:szCs w:val="28"/>
          </w:rPr>
          <w:t>. The dataset collects information for each species about their length and width.</w:t>
        </w:r>
      </w:ins>
    </w:p>
    <w:p w:rsidR="00BC4493" w:rsidRPr="00BC4493" w:rsidRDefault="00BC4493" w:rsidP="00BC4493">
      <w:pPr>
        <w:shd w:val="clear" w:color="auto" w:fill="FFFFFF"/>
        <w:spacing w:before="100" w:beforeAutospacing="1" w:after="100" w:afterAutospacing="1" w:line="240" w:lineRule="auto"/>
        <w:rPr>
          <w:ins w:id="219" w:author="Unknown"/>
          <w:rFonts w:ascii="Arial" w:eastAsia="Times New Roman" w:hAnsi="Arial" w:cs="Arial"/>
          <w:color w:val="343434"/>
          <w:sz w:val="28"/>
          <w:szCs w:val="28"/>
        </w:rPr>
      </w:pPr>
      <w:ins w:id="220" w:author="Unknown">
        <w:r w:rsidRPr="00BC4493">
          <w:rPr>
            <w:rFonts w:ascii="Arial" w:eastAsia="Times New Roman" w:hAnsi="Arial" w:cs="Arial"/>
            <w:color w:val="343434"/>
            <w:sz w:val="28"/>
            <w:szCs w:val="28"/>
          </w:rPr>
          <w:t xml:space="preserve">As a prior work, we can compute the median of the length for each species. </w:t>
        </w:r>
        <w:proofErr w:type="spellStart"/>
        <w:proofErr w:type="gramStart"/>
        <w:r w:rsidRPr="00BC4493">
          <w:rPr>
            <w:rFonts w:ascii="Arial" w:eastAsia="Times New Roman" w:hAnsi="Arial" w:cs="Arial"/>
            <w:color w:val="343434"/>
            <w:sz w:val="28"/>
            <w:szCs w:val="28"/>
          </w:rPr>
          <w:t>tapply</w:t>
        </w:r>
        <w:proofErr w:type="spellEnd"/>
        <w:r w:rsidRPr="00BC4493">
          <w:rPr>
            <w:rFonts w:ascii="Arial" w:eastAsia="Times New Roman" w:hAnsi="Arial" w:cs="Arial"/>
            <w:color w:val="343434"/>
            <w:sz w:val="28"/>
            <w:szCs w:val="28"/>
          </w:rPr>
          <w:t>(</w:t>
        </w:r>
        <w:proofErr w:type="gramEnd"/>
        <w:r w:rsidRPr="00BC4493">
          <w:rPr>
            <w:rFonts w:ascii="Arial" w:eastAsia="Times New Roman" w:hAnsi="Arial" w:cs="Arial"/>
            <w:color w:val="343434"/>
            <w:sz w:val="28"/>
            <w:szCs w:val="28"/>
          </w:rPr>
          <w:t>) is a quick way to perform this computation.</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21" w:author="Unknown"/>
          <w:rFonts w:ascii="Consolas" w:eastAsia="Times New Roman" w:hAnsi="Consolas" w:cs="Consolas"/>
          <w:color w:val="343434"/>
        </w:rPr>
      </w:pPr>
      <w:proofErr w:type="gramStart"/>
      <w:ins w:id="222" w:author="Unknown">
        <w:r w:rsidRPr="00BC4493">
          <w:rPr>
            <w:rFonts w:ascii="Consolas" w:eastAsia="Times New Roman" w:hAnsi="Consolas" w:cs="Consolas"/>
            <w:color w:val="343434"/>
          </w:rPr>
          <w:t>data(</w:t>
        </w:r>
        <w:proofErr w:type="gramEnd"/>
        <w:r w:rsidRPr="00BC4493">
          <w:rPr>
            <w:rFonts w:ascii="Consolas" w:eastAsia="Times New Roman" w:hAnsi="Consolas" w:cs="Consolas"/>
            <w:color w:val="343434"/>
          </w:rPr>
          <w:t>iris)</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23" w:author="Unknown"/>
          <w:rFonts w:ascii="Consolas" w:eastAsia="Times New Roman" w:hAnsi="Consolas" w:cs="Consolas"/>
          <w:color w:val="343434"/>
        </w:rPr>
      </w:pPr>
      <w:proofErr w:type="spellStart"/>
      <w:proofErr w:type="gramStart"/>
      <w:ins w:id="224" w:author="Unknown">
        <w:r w:rsidRPr="00BC4493">
          <w:rPr>
            <w:rFonts w:ascii="Consolas" w:eastAsia="Times New Roman" w:hAnsi="Consolas" w:cs="Consolas"/>
            <w:color w:val="343434"/>
          </w:rPr>
          <w:t>tapply</w:t>
        </w:r>
        <w:proofErr w:type="spellEnd"/>
        <w:r w:rsidRPr="00BC4493">
          <w:rPr>
            <w:rFonts w:ascii="Consolas" w:eastAsia="Times New Roman" w:hAnsi="Consolas" w:cs="Consolas"/>
            <w:color w:val="343434"/>
          </w:rPr>
          <w:t>(</w:t>
        </w:r>
        <w:proofErr w:type="spellStart"/>
        <w:proofErr w:type="gramEnd"/>
        <w:r w:rsidRPr="00BC4493">
          <w:rPr>
            <w:rFonts w:ascii="Consolas" w:eastAsia="Times New Roman" w:hAnsi="Consolas" w:cs="Consolas"/>
            <w:color w:val="343434"/>
          </w:rPr>
          <w:t>iris$Sepal.Width</w:t>
        </w:r>
        <w:proofErr w:type="spellEnd"/>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iris$Species</w:t>
        </w:r>
        <w:proofErr w:type="spellEnd"/>
        <w:r w:rsidRPr="00BC4493">
          <w:rPr>
            <w:rFonts w:ascii="Consolas" w:eastAsia="Times New Roman" w:hAnsi="Consolas" w:cs="Consolas"/>
            <w:color w:val="343434"/>
          </w:rPr>
          <w:t>, median)</w:t>
        </w:r>
      </w:ins>
    </w:p>
    <w:p w:rsidR="00BC4493" w:rsidRPr="00BC4493" w:rsidRDefault="00BC4493" w:rsidP="00BC4493">
      <w:pPr>
        <w:shd w:val="clear" w:color="auto" w:fill="FFFFFF"/>
        <w:spacing w:before="100" w:beforeAutospacing="1" w:after="100" w:afterAutospacing="1" w:line="240" w:lineRule="auto"/>
        <w:rPr>
          <w:ins w:id="225" w:author="Unknown"/>
          <w:rFonts w:ascii="Arial" w:eastAsia="Times New Roman" w:hAnsi="Arial" w:cs="Arial"/>
          <w:color w:val="343434"/>
          <w:sz w:val="28"/>
          <w:szCs w:val="28"/>
        </w:rPr>
      </w:pPr>
      <w:ins w:id="226" w:author="Unknown">
        <w:r w:rsidRPr="00BC4493">
          <w:rPr>
            <w:rFonts w:ascii="Arial" w:eastAsia="Times New Roman" w:hAnsi="Arial" w:cs="Arial"/>
            <w:b/>
            <w:bCs/>
            <w:color w:val="343434"/>
            <w:sz w:val="28"/>
          </w:rPr>
          <w:t>Output:</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27" w:author="Unknown"/>
          <w:rFonts w:ascii="Consolas" w:eastAsia="Times New Roman" w:hAnsi="Consolas" w:cs="Consolas"/>
          <w:color w:val="343434"/>
        </w:rPr>
      </w:pPr>
      <w:ins w:id="228" w:author="Unknown">
        <w:r w:rsidRPr="00BC4493">
          <w:rPr>
            <w:rFonts w:ascii="Consolas" w:eastAsia="Times New Roman" w:hAnsi="Consolas" w:cs="Consolas"/>
            <w:color w:val="343434"/>
          </w:rPr>
          <w:t xml:space="preserve">##     </w:t>
        </w:r>
        <w:proofErr w:type="spellStart"/>
        <w:proofErr w:type="gramStart"/>
        <w:r w:rsidRPr="00BC4493">
          <w:rPr>
            <w:rFonts w:ascii="Consolas" w:eastAsia="Times New Roman" w:hAnsi="Consolas" w:cs="Consolas"/>
            <w:color w:val="343434"/>
          </w:rPr>
          <w:t>setosa</w:t>
        </w:r>
        <w:proofErr w:type="spellEnd"/>
        <w:proofErr w:type="gramEnd"/>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versicolor</w:t>
        </w:r>
        <w:proofErr w:type="spellEnd"/>
        <w:r w:rsidRPr="00BC4493">
          <w:rPr>
            <w:rFonts w:ascii="Consolas" w:eastAsia="Times New Roman" w:hAnsi="Consolas" w:cs="Consolas"/>
            <w:color w:val="343434"/>
          </w:rPr>
          <w:t xml:space="preserve">  </w:t>
        </w:r>
        <w:proofErr w:type="spellStart"/>
        <w:r w:rsidRPr="00BC4493">
          <w:rPr>
            <w:rFonts w:ascii="Consolas" w:eastAsia="Times New Roman" w:hAnsi="Consolas" w:cs="Consolas"/>
            <w:color w:val="343434"/>
          </w:rPr>
          <w:t>virginica</w:t>
        </w:r>
        <w:proofErr w:type="spellEnd"/>
        <w:r w:rsidRPr="00BC4493">
          <w:rPr>
            <w:rFonts w:ascii="Consolas" w:eastAsia="Times New Roman" w:hAnsi="Consolas" w:cs="Consolas"/>
            <w:color w:val="343434"/>
          </w:rPr>
          <w:t xml:space="preserve"> </w:t>
        </w:r>
      </w:ins>
    </w:p>
    <w:p w:rsidR="00BC4493" w:rsidRPr="00BC4493" w:rsidRDefault="00BC4493" w:rsidP="00BC44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ins w:id="229" w:author="Unknown"/>
          <w:rFonts w:ascii="Consolas" w:eastAsia="Times New Roman" w:hAnsi="Consolas" w:cs="Consolas"/>
          <w:color w:val="343434"/>
        </w:rPr>
      </w:pPr>
      <w:ins w:id="230" w:author="Unknown">
        <w:r w:rsidRPr="00BC4493">
          <w:rPr>
            <w:rFonts w:ascii="Consolas" w:eastAsia="Times New Roman" w:hAnsi="Consolas" w:cs="Consolas"/>
            <w:color w:val="343434"/>
          </w:rPr>
          <w:t>##        3.4        2.8        3.0</w:t>
        </w:r>
      </w:ins>
    </w:p>
    <w:p w:rsidR="00874DEE" w:rsidRDefault="00874DEE"/>
    <w:sectPr w:rsidR="00874DEE" w:rsidSect="00981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E3F3E"/>
    <w:multiLevelType w:val="multilevel"/>
    <w:tmpl w:val="BCAC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D387F"/>
    <w:rsid w:val="00874DEE"/>
    <w:rsid w:val="00981BD7"/>
    <w:rsid w:val="00BC4493"/>
    <w:rsid w:val="00FD3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D7"/>
  </w:style>
  <w:style w:type="paragraph" w:styleId="Heading1">
    <w:name w:val="heading 1"/>
    <w:basedOn w:val="Normal"/>
    <w:link w:val="Heading1Char"/>
    <w:uiPriority w:val="9"/>
    <w:qFormat/>
    <w:rsid w:val="00BC44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4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4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4493"/>
    <w:rPr>
      <w:rFonts w:ascii="Times New Roman" w:eastAsia="Times New Roman" w:hAnsi="Times New Roman" w:cs="Times New Roman"/>
      <w:b/>
      <w:bCs/>
      <w:sz w:val="36"/>
      <w:szCs w:val="36"/>
    </w:rPr>
  </w:style>
  <w:style w:type="paragraph" w:styleId="NormalWeb">
    <w:name w:val="Normal (Web)"/>
    <w:basedOn w:val="Normal"/>
    <w:uiPriority w:val="99"/>
    <w:unhideWhenUsed/>
    <w:rsid w:val="00BC44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4493"/>
  </w:style>
  <w:style w:type="character" w:styleId="Strong">
    <w:name w:val="Strong"/>
    <w:basedOn w:val="DefaultParagraphFont"/>
    <w:uiPriority w:val="22"/>
    <w:qFormat/>
    <w:rsid w:val="00BC4493"/>
    <w:rPr>
      <w:b/>
      <w:bCs/>
    </w:rPr>
  </w:style>
  <w:style w:type="character" w:styleId="Hyperlink">
    <w:name w:val="Hyperlink"/>
    <w:basedOn w:val="DefaultParagraphFont"/>
    <w:uiPriority w:val="99"/>
    <w:semiHidden/>
    <w:unhideWhenUsed/>
    <w:rsid w:val="00BC4493"/>
    <w:rPr>
      <w:color w:val="0000FF"/>
      <w:u w:val="single"/>
    </w:rPr>
  </w:style>
  <w:style w:type="paragraph" w:styleId="HTMLPreformatted">
    <w:name w:val="HTML Preformatted"/>
    <w:basedOn w:val="Normal"/>
    <w:link w:val="HTMLPreformattedChar"/>
    <w:uiPriority w:val="99"/>
    <w:semiHidden/>
    <w:unhideWhenUsed/>
    <w:rsid w:val="00BC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4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4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6140443">
      <w:bodyDiv w:val="1"/>
      <w:marLeft w:val="0"/>
      <w:marRight w:val="0"/>
      <w:marTop w:val="0"/>
      <w:marBottom w:val="0"/>
      <w:divBdr>
        <w:top w:val="none" w:sz="0" w:space="0" w:color="auto"/>
        <w:left w:val="none" w:sz="0" w:space="0" w:color="auto"/>
        <w:bottom w:val="none" w:sz="0" w:space="0" w:color="auto"/>
        <w:right w:val="none" w:sz="0" w:space="0" w:color="auto"/>
      </w:divBdr>
      <w:divsChild>
        <w:div w:id="548999437">
          <w:marLeft w:val="0"/>
          <w:marRight w:val="0"/>
          <w:marTop w:val="0"/>
          <w:marBottom w:val="0"/>
          <w:divBdr>
            <w:top w:val="none" w:sz="0" w:space="0" w:color="auto"/>
            <w:left w:val="none" w:sz="0" w:space="0" w:color="auto"/>
            <w:bottom w:val="none" w:sz="0" w:space="0" w:color="auto"/>
            <w:right w:val="none" w:sz="0" w:space="0" w:color="auto"/>
          </w:divBdr>
        </w:div>
        <w:div w:id="667825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r_programming/032918_0401_applysapply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2018-09-02T06:20:00Z</dcterms:created>
  <dcterms:modified xsi:type="dcterms:W3CDTF">2018-09-02T06:27:00Z</dcterms:modified>
</cp:coreProperties>
</file>