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E0" w:rsidRPr="001B04E0" w:rsidRDefault="001B04E0" w:rsidP="001B04E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44"/>
          <w:szCs w:val="44"/>
        </w:rPr>
      </w:pPr>
      <w:r w:rsidRPr="001B04E0">
        <w:rPr>
          <w:rFonts w:ascii="Calibri" w:eastAsia="Times New Roman" w:hAnsi="Calibri" w:cs="Calibri"/>
          <w:b/>
          <w:bCs/>
          <w:color w:val="343434"/>
          <w:sz w:val="44"/>
          <w:szCs w:val="44"/>
        </w:rPr>
        <w:t>What is a Matrix?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color w:val="343434"/>
          <w:sz w:val="28"/>
          <w:szCs w:val="28"/>
        </w:rPr>
        <w:t>A matrix is a 2-dimensional array that has m number of rows and n number of columns. In other words, matrix is a combination of two or more vectors with the same data type.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Note:</w:t>
      </w:r>
      <w:r w:rsidRPr="001B04E0">
        <w:rPr>
          <w:rFonts w:ascii="Arial" w:eastAsia="Times New Roman" w:hAnsi="Arial" w:cs="Arial"/>
          <w:color w:val="343434"/>
          <w:sz w:val="28"/>
        </w:rPr>
        <w:t> </w:t>
      </w:r>
      <w:r w:rsidRPr="001B04E0">
        <w:rPr>
          <w:rFonts w:ascii="Arial" w:eastAsia="Times New Roman" w:hAnsi="Arial" w:cs="Arial"/>
          <w:color w:val="343434"/>
          <w:sz w:val="28"/>
          <w:szCs w:val="28"/>
        </w:rPr>
        <w:t>It is possible to create more than two dimensions arrays with R.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4274185" cy="3700145"/>
            <wp:effectExtent l="19050" t="0" r="0" b="0"/>
            <wp:docPr id="1" name="Picture 1" descr="https://www.guru99.com/images/r_programming/032918_1422_RMatrixTuto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r_programming/032918_1422_RMatrixTuto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We can create a matrix with the function </w:t>
      </w:r>
      <w:proofErr w:type="gram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matrix(</w:t>
      </w:r>
      <w:proofErr w:type="gramEnd"/>
      <w:r w:rsidRPr="001B04E0">
        <w:rPr>
          <w:rFonts w:ascii="Arial" w:eastAsia="Times New Roman" w:hAnsi="Arial" w:cs="Arial"/>
          <w:color w:val="343434"/>
          <w:sz w:val="28"/>
          <w:szCs w:val="28"/>
        </w:rPr>
        <w:t>). This function takes three arguments: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matrix(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data,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ncol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FALSE)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Arguments: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- 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data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: The collection of elements that R will arrange into the rows and columns of the matrix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- </w:t>
      </w:r>
      <w:proofErr w:type="spellStart"/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nrow</w:t>
      </w:r>
      <w:proofErr w:type="spellEnd"/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: Number of rows</w:t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- </w:t>
      </w:r>
      <w:proofErr w:type="spellStart"/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ncol</w:t>
      </w:r>
      <w:proofErr w:type="spellEnd"/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: Number of columns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- </w:t>
      </w:r>
      <w:proofErr w:type="spellStart"/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: The rows are filled from the left to the right. We use `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FALSE` (default values), if we want the matrix to be filled by the columns i.e. the values are filled top to bottom.</w:t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color w:val="343434"/>
          <w:sz w:val="28"/>
          <w:szCs w:val="28"/>
        </w:rPr>
        <w:lastRenderedPageBreak/>
        <w:t xml:space="preserve">Let's construct two 5x2 matrix with a sequence of number from 1 to 10, one with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byrow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 = TRUE and one with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byrow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 = FALSE to see the difference.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# Construct a matrix with 5 rows that contain the numbers 1 up to 10 and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=  TRUE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matrix_a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&lt;-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matrix(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1:10,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TRUE,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5)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matrix_a</w:t>
      </w:r>
      <w:proofErr w:type="spellEnd"/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1297305" cy="1020445"/>
            <wp:effectExtent l="19050" t="0" r="0" b="0"/>
            <wp:docPr id="2" name="Picture 2" descr="https://www.guru99.com/images/r_programming/032918_1422_RMatrixTuto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r_programming/032918_1422_RMatrixTuto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# Print dimension of the matrix with 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dim()</w:t>
      </w:r>
      <w:proofErr w:type="gramEnd"/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dim(</w:t>
      </w:r>
      <w:proofErr w:type="spellStart"/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matrix_a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)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## [1] 5 2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# Construct a matrix with 5 rows that contain the numbers 1 up to 10 and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=  FALSE</w:t>
      </w:r>
      <w:proofErr w:type="gramEnd"/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matrix_b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&lt;-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matrix(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1:10,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FALSE,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5)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matrix_b</w:t>
      </w:r>
      <w:proofErr w:type="spellEnd"/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1297305" cy="1062990"/>
            <wp:effectExtent l="19050" t="0" r="0" b="0"/>
            <wp:docPr id="3" name="Picture 3" descr="https://www.guru99.com/images/r_programming/032918_1422_RMatrixTuto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r_programming/032918_1422_RMatrixTuto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# Print dimension of the matrix with 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dim()</w:t>
      </w:r>
      <w:proofErr w:type="gramEnd"/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dim(</w:t>
      </w:r>
      <w:proofErr w:type="spellStart"/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matrix_b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)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## [1] 5 2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Note</w:t>
      </w:r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: Using command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matrix_b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 &lt;-</w:t>
      </w:r>
      <w:proofErr w:type="gram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matrix(</w:t>
      </w:r>
      <w:proofErr w:type="gram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1:10,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byrow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 = FALSE,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ncol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 = 2) will have same effect as above.</w:t>
      </w: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color w:val="343434"/>
          <w:sz w:val="28"/>
          <w:szCs w:val="28"/>
        </w:rPr>
        <w:t xml:space="preserve">You can also create a 4x3 matrix using </w:t>
      </w:r>
      <w:proofErr w:type="spellStart"/>
      <w:r w:rsidRPr="001B04E0">
        <w:rPr>
          <w:rFonts w:ascii="Arial" w:eastAsia="Times New Roman" w:hAnsi="Arial" w:cs="Arial"/>
          <w:color w:val="343434"/>
          <w:sz w:val="28"/>
          <w:szCs w:val="28"/>
        </w:rPr>
        <w:t>ncol</w:t>
      </w:r>
      <w:proofErr w:type="spellEnd"/>
      <w:r w:rsidRPr="001B04E0">
        <w:rPr>
          <w:rFonts w:ascii="Arial" w:eastAsia="Times New Roman" w:hAnsi="Arial" w:cs="Arial"/>
          <w:color w:val="343434"/>
          <w:sz w:val="28"/>
          <w:szCs w:val="28"/>
        </w:rPr>
        <w:t>. R will create 3 columns and fill the row from top to bottom. Check an example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matrix_c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&lt;-</w:t>
      </w:r>
      <w:proofErr w:type="gram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matrix(</w:t>
      </w:r>
      <w:proofErr w:type="gram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1:12,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byrow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FALSE, </w:t>
      </w: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ncol</w:t>
      </w:r>
      <w:proofErr w:type="spellEnd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 xml:space="preserve"> = 3)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1B04E0">
        <w:rPr>
          <w:rFonts w:ascii="Consolas" w:eastAsia="Times New Roman" w:hAnsi="Consolas" w:cs="Consolas"/>
          <w:color w:val="343434"/>
          <w:sz w:val="20"/>
          <w:szCs w:val="20"/>
        </w:rPr>
        <w:t>matrix_c</w:t>
      </w:r>
      <w:proofErr w:type="spellEnd"/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1B04E0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0" w:author="Unknown"/>
          <w:rFonts w:ascii="Consolas" w:eastAsia="Times New Roman" w:hAnsi="Consolas" w:cs="Consolas"/>
          <w:color w:val="343434"/>
          <w:sz w:val="20"/>
          <w:szCs w:val="20"/>
        </w:rPr>
      </w:pPr>
      <w:ins w:id="1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      [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,1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] [,2] [,3]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" w:author="Unknown"/>
          <w:rFonts w:ascii="Consolas" w:eastAsia="Times New Roman" w:hAnsi="Consolas" w:cs="Consolas"/>
          <w:color w:val="343434"/>
          <w:sz w:val="20"/>
          <w:szCs w:val="20"/>
        </w:rPr>
      </w:pPr>
      <w:ins w:id="3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[1,]    1    5    9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" w:author="Unknown"/>
          <w:rFonts w:ascii="Consolas" w:eastAsia="Times New Roman" w:hAnsi="Consolas" w:cs="Consolas"/>
          <w:color w:val="343434"/>
          <w:sz w:val="20"/>
          <w:szCs w:val="20"/>
        </w:rPr>
      </w:pPr>
      <w:ins w:id="5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[2,]    2    6   10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" w:author="Unknown"/>
          <w:rFonts w:ascii="Consolas" w:eastAsia="Times New Roman" w:hAnsi="Consolas" w:cs="Consolas"/>
          <w:color w:val="343434"/>
          <w:sz w:val="20"/>
          <w:szCs w:val="20"/>
        </w:rPr>
      </w:pPr>
      <w:ins w:id="7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[3,]    3    7   11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" w:author="Unknown"/>
          <w:rFonts w:ascii="Consolas" w:eastAsia="Times New Roman" w:hAnsi="Consolas" w:cs="Consolas"/>
          <w:color w:val="343434"/>
          <w:sz w:val="20"/>
          <w:szCs w:val="20"/>
        </w:rPr>
      </w:pPr>
      <w:ins w:id="9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[4,]    4    8   12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ins w:id="11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dim(</w:t>
        </w:r>
        <w:proofErr w:type="spellStart"/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)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12" w:author="Unknown"/>
          <w:rFonts w:ascii="Arial" w:eastAsia="Times New Roman" w:hAnsi="Arial" w:cs="Arial"/>
          <w:color w:val="343434"/>
          <w:sz w:val="28"/>
          <w:szCs w:val="28"/>
        </w:rPr>
      </w:pPr>
      <w:ins w:id="13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4" w:author="Unknown"/>
          <w:rFonts w:ascii="Consolas" w:eastAsia="Times New Roman" w:hAnsi="Consolas" w:cs="Consolas"/>
          <w:color w:val="343434"/>
          <w:sz w:val="20"/>
          <w:szCs w:val="20"/>
        </w:rPr>
      </w:pPr>
      <w:ins w:id="15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[1] 4 3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16" w:author="Unknown"/>
          <w:rFonts w:ascii="Arial" w:eastAsia="Times New Roman" w:hAnsi="Arial" w:cs="Arial"/>
          <w:color w:val="343434"/>
          <w:sz w:val="28"/>
          <w:szCs w:val="28"/>
        </w:rPr>
      </w:pPr>
      <w:ins w:id="17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You can add a column to a matrix with the </w:t>
        </w:r>
        <w:proofErr w:type="spellStart"/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(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) command. </w:t>
        </w:r>
        <w:proofErr w:type="spellStart"/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(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) means column binding. </w:t>
        </w:r>
        <w:proofErr w:type="spellStart"/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(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)can concatenate as many matrix or columns as specified. For example, our previous example created a 5x2 matrix. We concatenate a third column and verify the dimension is </w:t>
        </w:r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5x3</w:t>
        </w:r>
        <w:proofErr w:type="gramEnd"/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8" w:author="Unknown"/>
          <w:rFonts w:ascii="Consolas" w:eastAsia="Times New Roman" w:hAnsi="Consolas" w:cs="Consolas"/>
          <w:color w:val="343434"/>
          <w:sz w:val="20"/>
          <w:szCs w:val="20"/>
        </w:rPr>
      </w:pPr>
      <w:ins w:id="19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# concatenate 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c(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1:5) to the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matrix_a</w:t>
        </w:r>
        <w:proofErr w:type="spellEnd"/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0" w:author="Unknown"/>
          <w:rFonts w:ascii="Consolas" w:eastAsia="Times New Roman" w:hAnsi="Consolas" w:cs="Consolas"/>
          <w:color w:val="343434"/>
          <w:sz w:val="20"/>
          <w:szCs w:val="20"/>
        </w:rPr>
      </w:pPr>
      <w:ins w:id="21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matrix_a1 &lt;- </w:t>
        </w:r>
        <w:proofErr w:type="spellStart"/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cbind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(</w:t>
        </w:r>
        <w:proofErr w:type="spellStart"/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matrix_a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, c(1:5))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2" w:author="Unknown"/>
          <w:rFonts w:ascii="Consolas" w:eastAsia="Times New Roman" w:hAnsi="Consolas" w:cs="Consolas"/>
          <w:color w:val="343434"/>
          <w:sz w:val="20"/>
          <w:szCs w:val="20"/>
        </w:rPr>
      </w:pPr>
      <w:ins w:id="23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 Check the dimension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4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ins w:id="25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dim(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matrix_a1)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26" w:author="Unknown"/>
          <w:rFonts w:ascii="Arial" w:eastAsia="Times New Roman" w:hAnsi="Arial" w:cs="Arial"/>
          <w:color w:val="343434"/>
          <w:sz w:val="28"/>
          <w:szCs w:val="28"/>
        </w:rPr>
      </w:pPr>
      <w:ins w:id="27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8" w:author="Unknown"/>
          <w:rFonts w:ascii="Consolas" w:eastAsia="Times New Roman" w:hAnsi="Consolas" w:cs="Consolas"/>
          <w:color w:val="343434"/>
          <w:sz w:val="20"/>
          <w:szCs w:val="20"/>
        </w:rPr>
      </w:pPr>
      <w:ins w:id="29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[1] 5 3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0" w:author="Unknown"/>
          <w:rFonts w:ascii="Consolas" w:eastAsia="Times New Roman" w:hAnsi="Consolas" w:cs="Consolas"/>
          <w:color w:val="343434"/>
          <w:sz w:val="20"/>
          <w:szCs w:val="20"/>
        </w:rPr>
      </w:pPr>
      <w:ins w:id="31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matrix_a1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32" w:author="Unknown"/>
          <w:rFonts w:ascii="Arial" w:eastAsia="Times New Roman" w:hAnsi="Arial" w:cs="Arial"/>
          <w:color w:val="343434"/>
          <w:sz w:val="28"/>
          <w:szCs w:val="28"/>
        </w:rPr>
      </w:pPr>
      <w:ins w:id="33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4" w:author="Unknown"/>
          <w:rFonts w:ascii="Consolas" w:eastAsia="Times New Roman" w:hAnsi="Consolas" w:cs="Consolas"/>
          <w:color w:val="343434"/>
          <w:sz w:val="20"/>
          <w:szCs w:val="20"/>
        </w:rPr>
      </w:pPr>
      <w:ins w:id="35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lastRenderedPageBreak/>
          <w:t>##       [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,1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] [,2] [,3]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6" w:author="Unknown"/>
          <w:rFonts w:ascii="Consolas" w:eastAsia="Times New Roman" w:hAnsi="Consolas" w:cs="Consolas"/>
          <w:color w:val="343434"/>
          <w:sz w:val="20"/>
          <w:szCs w:val="20"/>
        </w:rPr>
      </w:pPr>
      <w:ins w:id="37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[1,]    1    2    1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8" w:author="Unknown"/>
          <w:rFonts w:ascii="Consolas" w:eastAsia="Times New Roman" w:hAnsi="Consolas" w:cs="Consolas"/>
          <w:color w:val="343434"/>
          <w:sz w:val="20"/>
          <w:szCs w:val="20"/>
        </w:rPr>
      </w:pPr>
      <w:ins w:id="39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[2,]    3    4    2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0" w:author="Unknown"/>
          <w:rFonts w:ascii="Consolas" w:eastAsia="Times New Roman" w:hAnsi="Consolas" w:cs="Consolas"/>
          <w:color w:val="343434"/>
          <w:sz w:val="20"/>
          <w:szCs w:val="20"/>
        </w:rPr>
      </w:pPr>
      <w:ins w:id="41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[3,]    5    6    3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2" w:author="Unknown"/>
          <w:rFonts w:ascii="Consolas" w:eastAsia="Times New Roman" w:hAnsi="Consolas" w:cs="Consolas"/>
          <w:color w:val="343434"/>
          <w:sz w:val="20"/>
          <w:szCs w:val="20"/>
        </w:rPr>
      </w:pPr>
      <w:ins w:id="43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[4,]    7    8    4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4" w:author="Unknown"/>
          <w:rFonts w:ascii="Consolas" w:eastAsia="Times New Roman" w:hAnsi="Consolas" w:cs="Consolas"/>
          <w:color w:val="343434"/>
          <w:sz w:val="20"/>
          <w:szCs w:val="20"/>
        </w:rPr>
      </w:pPr>
      <w:ins w:id="45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[5,]    9   10    5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6" w:author="Unknown"/>
          <w:rFonts w:ascii="Consolas" w:eastAsia="Times New Roman" w:hAnsi="Consolas" w:cs="Consolas"/>
          <w:color w:val="343434"/>
          <w:sz w:val="20"/>
          <w:szCs w:val="20"/>
        </w:rPr>
      </w:pPr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47" w:author="Unknown"/>
          <w:rFonts w:ascii="Arial" w:eastAsia="Times New Roman" w:hAnsi="Arial" w:cs="Arial"/>
          <w:color w:val="343434"/>
          <w:sz w:val="28"/>
          <w:szCs w:val="28"/>
        </w:rPr>
      </w:pPr>
      <w:ins w:id="48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We can also add more than one column. Let's see the next sequence of number to the matrix_a2 matrix. The dimension of the new matrix will be 4x6 with number from 1 to 24.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9" w:author="Unknown"/>
          <w:rFonts w:ascii="Consolas" w:eastAsia="Times New Roman" w:hAnsi="Consolas" w:cs="Consolas"/>
          <w:color w:val="343434"/>
          <w:sz w:val="20"/>
          <w:szCs w:val="20"/>
        </w:rPr>
      </w:pPr>
      <w:ins w:id="50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matrix_a2 &lt;-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13:24,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byrow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FALSE,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ncol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3)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51" w:author="Unknown"/>
          <w:rFonts w:ascii="Arial" w:eastAsia="Times New Roman" w:hAnsi="Arial" w:cs="Arial"/>
          <w:color w:val="343434"/>
          <w:sz w:val="28"/>
          <w:szCs w:val="28"/>
        </w:rPr>
      </w:pPr>
      <w:ins w:id="52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3" w:author="Unknown"/>
          <w:rFonts w:ascii="Consolas" w:eastAsia="Times New Roman" w:hAnsi="Consolas" w:cs="Consolas"/>
          <w:color w:val="343434"/>
          <w:sz w:val="20"/>
          <w:szCs w:val="20"/>
        </w:rPr>
      </w:pPr>
      <w:ins w:id="54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     [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,1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] [,2] [,3]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5" w:author="Unknown"/>
          <w:rFonts w:ascii="Consolas" w:eastAsia="Times New Roman" w:hAnsi="Consolas" w:cs="Consolas"/>
          <w:color w:val="343434"/>
          <w:sz w:val="20"/>
          <w:szCs w:val="20"/>
        </w:rPr>
      </w:pPr>
      <w:ins w:id="56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[1,]   13   17   21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7" w:author="Unknown"/>
          <w:rFonts w:ascii="Consolas" w:eastAsia="Times New Roman" w:hAnsi="Consolas" w:cs="Consolas"/>
          <w:color w:val="343434"/>
          <w:sz w:val="20"/>
          <w:szCs w:val="20"/>
        </w:rPr>
      </w:pPr>
      <w:ins w:id="58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[2,]   14   18   22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9" w:author="Unknown"/>
          <w:rFonts w:ascii="Consolas" w:eastAsia="Times New Roman" w:hAnsi="Consolas" w:cs="Consolas"/>
          <w:color w:val="343434"/>
          <w:sz w:val="20"/>
          <w:szCs w:val="20"/>
        </w:rPr>
      </w:pPr>
      <w:ins w:id="60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[3,]   15   19   23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1" w:author="Unknown"/>
          <w:rFonts w:ascii="Consolas" w:eastAsia="Times New Roman" w:hAnsi="Consolas" w:cs="Consolas"/>
          <w:color w:val="343434"/>
          <w:sz w:val="20"/>
          <w:szCs w:val="20"/>
        </w:rPr>
      </w:pPr>
      <w:ins w:id="62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[4,]   16   20   24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3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ins w:id="64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&lt;-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1:12,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byrow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FALSE,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ncol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3)</w:t>
        </w:r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ab/>
        </w:r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ab/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5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ins w:id="66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matrix_d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&lt;- </w:t>
        </w:r>
        <w:proofErr w:type="spellStart"/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cbind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matrix_a2,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)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7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ins w:id="68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dim(</w:t>
        </w:r>
        <w:proofErr w:type="spellStart"/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matrix_d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)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69" w:author="Unknown"/>
          <w:rFonts w:ascii="Arial" w:eastAsia="Times New Roman" w:hAnsi="Arial" w:cs="Arial"/>
          <w:color w:val="343434"/>
          <w:sz w:val="28"/>
          <w:szCs w:val="28"/>
        </w:rPr>
      </w:pPr>
      <w:ins w:id="70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1" w:author="Unknown"/>
          <w:rFonts w:ascii="Consolas" w:eastAsia="Times New Roman" w:hAnsi="Consolas" w:cs="Consolas"/>
          <w:color w:val="343434"/>
          <w:sz w:val="20"/>
          <w:szCs w:val="20"/>
        </w:rPr>
      </w:pPr>
      <w:ins w:id="72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[1] 4 6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73" w:author="Unknown"/>
          <w:rFonts w:ascii="Arial" w:eastAsia="Times New Roman" w:hAnsi="Arial" w:cs="Arial"/>
          <w:color w:val="343434"/>
          <w:sz w:val="28"/>
          <w:szCs w:val="28"/>
        </w:rPr>
      </w:pPr>
      <w:ins w:id="74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NOTE</w:t>
        </w:r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: The number of rows of matrices should be equal for </w:t>
        </w:r>
        <w:proofErr w:type="spell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 work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75" w:author="Unknown"/>
          <w:rFonts w:ascii="Arial" w:eastAsia="Times New Roman" w:hAnsi="Arial" w:cs="Arial"/>
          <w:color w:val="343434"/>
          <w:sz w:val="28"/>
          <w:szCs w:val="28"/>
        </w:rPr>
      </w:pPr>
      <w:proofErr w:type="spellStart"/>
      <w:proofErr w:type="gramStart"/>
      <w:ins w:id="76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(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)concatenate columns, </w:t>
        </w:r>
        <w:proofErr w:type="spell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rbind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() appends rows. Let's add one row to our </w:t>
        </w:r>
        <w:proofErr w:type="spell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matrix_c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 xml:space="preserve"> matrix and verify the dimension is </w:t>
        </w:r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6x3</w:t>
        </w:r>
        <w:proofErr w:type="gramEnd"/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7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ins w:id="78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&lt;-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1:12,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byrow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FALSE,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ncol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= 3)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9" w:author="Unknown"/>
          <w:rFonts w:ascii="Consolas" w:eastAsia="Times New Roman" w:hAnsi="Consolas" w:cs="Consolas"/>
          <w:color w:val="343434"/>
          <w:sz w:val="20"/>
          <w:szCs w:val="20"/>
        </w:rPr>
      </w:pPr>
      <w:ins w:id="80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 Create a vector of 3 columns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1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ins w:id="82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add_row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&lt;- </w:t>
        </w:r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c(</w:t>
        </w:r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1:3)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3" w:author="Unknown"/>
          <w:rFonts w:ascii="Consolas" w:eastAsia="Times New Roman" w:hAnsi="Consolas" w:cs="Consolas"/>
          <w:color w:val="343434"/>
          <w:sz w:val="20"/>
          <w:szCs w:val="20"/>
        </w:rPr>
      </w:pPr>
      <w:ins w:id="84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 Append to the matrix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5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ins w:id="86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 &lt;- </w:t>
        </w:r>
        <w:proofErr w:type="spellStart"/>
        <w:proofErr w:type="gram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rbind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(</w:t>
        </w:r>
        <w:proofErr w:type="spellStart"/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matrix_b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 xml:space="preserve">, </w:t>
        </w:r>
        <w:proofErr w:type="spellStart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add_row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)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7" w:author="Unknown"/>
          <w:rFonts w:ascii="Consolas" w:eastAsia="Times New Roman" w:hAnsi="Consolas" w:cs="Consolas"/>
          <w:color w:val="343434"/>
          <w:sz w:val="20"/>
          <w:szCs w:val="20"/>
        </w:rPr>
      </w:pPr>
      <w:ins w:id="88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 Check the dimension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9" w:author="Unknown"/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ins w:id="90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lastRenderedPageBreak/>
          <w:t>dim(</w:t>
        </w:r>
        <w:proofErr w:type="spellStart"/>
        <w:proofErr w:type="gram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matrix_c</w:t>
        </w:r>
        <w:proofErr w:type="spellEnd"/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)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91" w:author="Unknown"/>
          <w:rFonts w:ascii="Arial" w:eastAsia="Times New Roman" w:hAnsi="Arial" w:cs="Arial"/>
          <w:color w:val="343434"/>
          <w:sz w:val="28"/>
          <w:szCs w:val="28"/>
        </w:rPr>
      </w:pPr>
      <w:ins w:id="92" w:author="Unknown">
        <w:r w:rsidRPr="001B04E0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1B04E0" w:rsidRPr="001B04E0" w:rsidRDefault="001B04E0" w:rsidP="001B04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3" w:author="Unknown"/>
          <w:rFonts w:ascii="Consolas" w:eastAsia="Times New Roman" w:hAnsi="Consolas" w:cs="Consolas"/>
          <w:color w:val="343434"/>
          <w:sz w:val="20"/>
          <w:szCs w:val="20"/>
        </w:rPr>
      </w:pPr>
      <w:ins w:id="94" w:author="Unknown">
        <w:r w:rsidRPr="001B04E0">
          <w:rPr>
            <w:rFonts w:ascii="Consolas" w:eastAsia="Times New Roman" w:hAnsi="Consolas" w:cs="Consolas"/>
            <w:color w:val="343434"/>
            <w:sz w:val="20"/>
            <w:szCs w:val="20"/>
          </w:rPr>
          <w:t>## [1] 6 3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76" w:lineRule="atLeast"/>
        <w:outlineLvl w:val="2"/>
        <w:rPr>
          <w:ins w:id="95" w:author="Unknown"/>
          <w:rFonts w:ascii="Calibri" w:eastAsia="Times New Roman" w:hAnsi="Calibri" w:cs="Calibri"/>
          <w:b/>
          <w:bCs/>
          <w:color w:val="343434"/>
          <w:sz w:val="37"/>
          <w:szCs w:val="37"/>
        </w:rPr>
      </w:pPr>
      <w:ins w:id="96" w:author="Unknown">
        <w:r w:rsidRPr="001B04E0">
          <w:rPr>
            <w:rFonts w:ascii="Calibri" w:eastAsia="Times New Roman" w:hAnsi="Calibri" w:cs="Calibri"/>
            <w:b/>
            <w:bCs/>
            <w:color w:val="343434"/>
            <w:sz w:val="37"/>
            <w:szCs w:val="37"/>
          </w:rPr>
          <w:t>Slice a Matrix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97" w:author="Unknown"/>
          <w:rFonts w:ascii="Arial" w:eastAsia="Times New Roman" w:hAnsi="Arial" w:cs="Arial"/>
          <w:color w:val="343434"/>
          <w:sz w:val="28"/>
          <w:szCs w:val="28"/>
        </w:rPr>
      </w:pPr>
      <w:ins w:id="98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We can select elements one or many elements from a matrix by using the square brackets [ ]. This is where slicing comes into the picture.</w:t>
        </w:r>
      </w:ins>
    </w:p>
    <w:p w:rsidR="001B04E0" w:rsidRPr="001B04E0" w:rsidRDefault="001B04E0" w:rsidP="001B04E0">
      <w:pPr>
        <w:shd w:val="clear" w:color="auto" w:fill="FFFFFF"/>
        <w:spacing w:before="100" w:beforeAutospacing="1" w:after="100" w:afterAutospacing="1" w:line="240" w:lineRule="auto"/>
        <w:rPr>
          <w:ins w:id="99" w:author="Unknown"/>
          <w:rFonts w:ascii="Arial" w:eastAsia="Times New Roman" w:hAnsi="Arial" w:cs="Arial"/>
          <w:color w:val="343434"/>
          <w:sz w:val="28"/>
          <w:szCs w:val="28"/>
        </w:rPr>
      </w:pPr>
      <w:ins w:id="100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For example:</w:t>
        </w:r>
      </w:ins>
    </w:p>
    <w:p w:rsidR="001B04E0" w:rsidRPr="001B04E0" w:rsidRDefault="001B04E0" w:rsidP="001B0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01" w:author="Unknown"/>
          <w:rFonts w:ascii="Arial" w:eastAsia="Times New Roman" w:hAnsi="Arial" w:cs="Arial"/>
          <w:color w:val="343434"/>
          <w:sz w:val="28"/>
          <w:szCs w:val="28"/>
        </w:rPr>
      </w:pPr>
      <w:proofErr w:type="spellStart"/>
      <w:ins w:id="102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matrix_</w:t>
        </w:r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[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1,2] selects the element at the first row and second column.</w:t>
        </w:r>
      </w:ins>
    </w:p>
    <w:p w:rsidR="001B04E0" w:rsidRPr="001B04E0" w:rsidRDefault="001B04E0" w:rsidP="001B0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03" w:author="Unknown"/>
          <w:rFonts w:ascii="Arial" w:eastAsia="Times New Roman" w:hAnsi="Arial" w:cs="Arial"/>
          <w:color w:val="343434"/>
          <w:sz w:val="28"/>
          <w:szCs w:val="28"/>
        </w:rPr>
      </w:pPr>
      <w:proofErr w:type="spellStart"/>
      <w:ins w:id="104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matrix_c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[1:3,2:3] results in a matrix with the data on the rows 1, 2, 3 and columns 2, 3,</w:t>
        </w:r>
      </w:ins>
    </w:p>
    <w:p w:rsidR="001B04E0" w:rsidRPr="001B04E0" w:rsidRDefault="001B04E0" w:rsidP="001B0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05" w:author="Unknown"/>
          <w:rFonts w:ascii="Arial" w:eastAsia="Times New Roman" w:hAnsi="Arial" w:cs="Arial"/>
          <w:color w:val="343434"/>
          <w:sz w:val="28"/>
          <w:szCs w:val="28"/>
        </w:rPr>
      </w:pPr>
      <w:proofErr w:type="spellStart"/>
      <w:ins w:id="106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matrix_</w:t>
        </w:r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[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,1] selects all elements of the first column.</w:t>
        </w:r>
      </w:ins>
    </w:p>
    <w:p w:rsidR="001B04E0" w:rsidRPr="001B04E0" w:rsidRDefault="001B04E0" w:rsidP="001B0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07" w:author="Unknown"/>
          <w:rFonts w:ascii="Arial" w:eastAsia="Times New Roman" w:hAnsi="Arial" w:cs="Arial"/>
          <w:color w:val="343434"/>
          <w:sz w:val="28"/>
          <w:szCs w:val="28"/>
        </w:rPr>
      </w:pPr>
      <w:proofErr w:type="spellStart"/>
      <w:ins w:id="108" w:author="Unknown"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matrix_</w:t>
        </w:r>
        <w:proofErr w:type="gramStart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c</w:t>
        </w:r>
        <w:proofErr w:type="spell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[</w:t>
        </w:r>
        <w:proofErr w:type="gramEnd"/>
        <w:r w:rsidRPr="001B04E0">
          <w:rPr>
            <w:rFonts w:ascii="Arial" w:eastAsia="Times New Roman" w:hAnsi="Arial" w:cs="Arial"/>
            <w:color w:val="343434"/>
            <w:sz w:val="28"/>
            <w:szCs w:val="28"/>
          </w:rPr>
          <w:t>1,] selects all elements of the first row.</w:t>
        </w:r>
      </w:ins>
    </w:p>
    <w:p w:rsidR="00DD47EB" w:rsidRDefault="00DD47EB"/>
    <w:sectPr w:rsidR="00DD47EB" w:rsidSect="00F9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C59C6"/>
    <w:multiLevelType w:val="multilevel"/>
    <w:tmpl w:val="76D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B04E0"/>
    <w:rsid w:val="001B04E0"/>
    <w:rsid w:val="00206FA8"/>
    <w:rsid w:val="00DD47EB"/>
    <w:rsid w:val="00F9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DE"/>
  </w:style>
  <w:style w:type="paragraph" w:styleId="Heading2">
    <w:name w:val="heading 2"/>
    <w:basedOn w:val="Normal"/>
    <w:link w:val="Heading2Char"/>
    <w:uiPriority w:val="9"/>
    <w:qFormat/>
    <w:rsid w:val="001B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4E0"/>
    <w:rPr>
      <w:b/>
      <w:bCs/>
    </w:rPr>
  </w:style>
  <w:style w:type="character" w:customStyle="1" w:styleId="apple-converted-space">
    <w:name w:val="apple-converted-space"/>
    <w:basedOn w:val="DefaultParagraphFont"/>
    <w:rsid w:val="001B04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4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r_programming/032918_1422_RMatrixTuto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uru99.com/images/r_programming/032918_1422_RMatrixTuto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r_programming/032918_1422_RMatrixTuto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2018-09-02T05:57:00Z</dcterms:created>
  <dcterms:modified xsi:type="dcterms:W3CDTF">2018-09-05T07:34:00Z</dcterms:modified>
</cp:coreProperties>
</file>