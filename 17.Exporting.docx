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D3D" w:rsidRPr="00BC1D3D" w:rsidRDefault="00BC1D3D" w:rsidP="00BC1D3D">
      <w:pPr>
        <w:shd w:val="clear" w:color="auto" w:fill="FFFFFF"/>
        <w:spacing w:before="100" w:beforeAutospacing="1" w:after="100" w:afterAutospacing="1" w:line="240" w:lineRule="auto"/>
        <w:outlineLvl w:val="0"/>
        <w:rPr>
          <w:rFonts w:ascii="Calibri" w:eastAsia="Times New Roman" w:hAnsi="Calibri" w:cs="Calibri"/>
          <w:b/>
          <w:bCs/>
          <w:color w:val="343434"/>
          <w:kern w:val="36"/>
          <w:sz w:val="48"/>
          <w:szCs w:val="48"/>
        </w:rPr>
      </w:pPr>
      <w:r w:rsidRPr="00BC1D3D">
        <w:rPr>
          <w:rFonts w:ascii="Calibri" w:eastAsia="Times New Roman" w:hAnsi="Calibri" w:cs="Calibri"/>
          <w:b/>
          <w:bCs/>
          <w:color w:val="343434"/>
          <w:kern w:val="36"/>
          <w:sz w:val="48"/>
          <w:szCs w:val="48"/>
        </w:rPr>
        <w:t>R Exporting Data to CSV, Excel, SAS, STATA, and Text File</w:t>
      </w:r>
    </w:p>
    <w:p w:rsidR="00BC1D3D" w:rsidRPr="00BC1D3D" w:rsidRDefault="00BC1D3D" w:rsidP="00BC1D3D">
      <w:pPr>
        <w:shd w:val="clear" w:color="auto" w:fill="FFFFFF"/>
        <w:spacing w:before="100" w:beforeAutospacing="1" w:after="100" w:afterAutospacing="1" w:line="276" w:lineRule="atLeast"/>
        <w:outlineLvl w:val="2"/>
        <w:rPr>
          <w:ins w:id="0" w:author="Unknown"/>
          <w:rFonts w:ascii="Calibri" w:eastAsia="Times New Roman" w:hAnsi="Calibri" w:cs="Calibri"/>
          <w:b/>
          <w:bCs/>
          <w:color w:val="343434"/>
          <w:sz w:val="37"/>
          <w:szCs w:val="37"/>
        </w:rPr>
      </w:pPr>
      <w:ins w:id="1" w:author="Unknown">
        <w:r w:rsidRPr="00BC1D3D">
          <w:rPr>
            <w:rFonts w:ascii="Calibri" w:eastAsia="Times New Roman" w:hAnsi="Calibri" w:cs="Calibri"/>
            <w:b/>
            <w:bCs/>
            <w:color w:val="343434"/>
            <w:sz w:val="37"/>
            <w:szCs w:val="37"/>
          </w:rPr>
          <w:t>How to Export Data from R</w:t>
        </w:r>
      </w:ins>
    </w:p>
    <w:p w:rsidR="00BC1D3D" w:rsidRPr="00BC1D3D" w:rsidRDefault="00BC1D3D" w:rsidP="00BC1D3D">
      <w:pPr>
        <w:shd w:val="clear" w:color="auto" w:fill="FFFFFF"/>
        <w:spacing w:before="100" w:beforeAutospacing="1" w:after="100" w:afterAutospacing="1" w:line="240" w:lineRule="auto"/>
        <w:rPr>
          <w:ins w:id="2" w:author="Unknown"/>
          <w:rFonts w:ascii="Arial" w:eastAsia="Times New Roman" w:hAnsi="Arial" w:cs="Arial"/>
          <w:color w:val="343434"/>
          <w:sz w:val="28"/>
          <w:szCs w:val="28"/>
        </w:rPr>
      </w:pPr>
      <w:ins w:id="3" w:author="Unknown">
        <w:r w:rsidRPr="00BC1D3D">
          <w:rPr>
            <w:rFonts w:ascii="Arial" w:eastAsia="Times New Roman" w:hAnsi="Arial" w:cs="Arial"/>
            <w:color w:val="343434"/>
            <w:sz w:val="28"/>
            <w:szCs w:val="28"/>
          </w:rPr>
          <w:t>In this tutorial, we will learn how to export data from R environment to different formats.</w:t>
        </w:r>
      </w:ins>
    </w:p>
    <w:p w:rsidR="00BC1D3D" w:rsidRPr="00BC1D3D" w:rsidRDefault="00BC1D3D" w:rsidP="00BC1D3D">
      <w:pPr>
        <w:shd w:val="clear" w:color="auto" w:fill="FFFFFF"/>
        <w:spacing w:before="100" w:beforeAutospacing="1" w:after="100" w:afterAutospacing="1" w:line="240" w:lineRule="auto"/>
        <w:rPr>
          <w:ins w:id="4" w:author="Unknown"/>
          <w:rFonts w:ascii="Arial" w:eastAsia="Times New Roman" w:hAnsi="Arial" w:cs="Arial"/>
          <w:color w:val="343434"/>
          <w:sz w:val="28"/>
          <w:szCs w:val="28"/>
        </w:rPr>
      </w:pPr>
      <w:ins w:id="5" w:author="Unknown">
        <w:r w:rsidRPr="00BC1D3D">
          <w:rPr>
            <w:rFonts w:ascii="Arial" w:eastAsia="Times New Roman" w:hAnsi="Arial" w:cs="Arial"/>
            <w:color w:val="343434"/>
            <w:sz w:val="28"/>
            <w:szCs w:val="28"/>
          </w:rPr>
          <w:t>To export data to the hard drive, you need the file path and an extension. First of all, the path is the location where the data will be stored. In this tutorial, you will see how to store data on:</w:t>
        </w:r>
      </w:ins>
    </w:p>
    <w:p w:rsidR="00BC1D3D" w:rsidRPr="00BC1D3D" w:rsidRDefault="00BC1D3D" w:rsidP="00BC1D3D">
      <w:pPr>
        <w:numPr>
          <w:ilvl w:val="0"/>
          <w:numId w:val="1"/>
        </w:numPr>
        <w:shd w:val="clear" w:color="auto" w:fill="FFFFFF"/>
        <w:spacing w:before="100" w:beforeAutospacing="1" w:after="100" w:afterAutospacing="1" w:line="240" w:lineRule="auto"/>
        <w:rPr>
          <w:ins w:id="6" w:author="Unknown"/>
          <w:rFonts w:ascii="Arial" w:eastAsia="Times New Roman" w:hAnsi="Arial" w:cs="Arial"/>
          <w:color w:val="343434"/>
          <w:sz w:val="28"/>
          <w:szCs w:val="28"/>
        </w:rPr>
      </w:pPr>
      <w:ins w:id="7" w:author="Unknown">
        <w:r w:rsidRPr="00BC1D3D">
          <w:rPr>
            <w:rFonts w:ascii="Arial" w:eastAsia="Times New Roman" w:hAnsi="Arial" w:cs="Arial"/>
            <w:color w:val="343434"/>
            <w:sz w:val="28"/>
            <w:szCs w:val="28"/>
          </w:rPr>
          <w:t>The hard drive</w:t>
        </w:r>
      </w:ins>
    </w:p>
    <w:p w:rsidR="00BC1D3D" w:rsidRPr="00BC1D3D" w:rsidRDefault="00BC1D3D" w:rsidP="00BC1D3D">
      <w:pPr>
        <w:numPr>
          <w:ilvl w:val="0"/>
          <w:numId w:val="1"/>
        </w:numPr>
        <w:shd w:val="clear" w:color="auto" w:fill="FFFFFF"/>
        <w:spacing w:before="100" w:beforeAutospacing="1" w:after="100" w:afterAutospacing="1" w:line="240" w:lineRule="auto"/>
        <w:rPr>
          <w:ins w:id="8" w:author="Unknown"/>
          <w:rFonts w:ascii="Arial" w:eastAsia="Times New Roman" w:hAnsi="Arial" w:cs="Arial"/>
          <w:color w:val="343434"/>
          <w:sz w:val="28"/>
          <w:szCs w:val="28"/>
        </w:rPr>
      </w:pPr>
      <w:ins w:id="9" w:author="Unknown">
        <w:r w:rsidRPr="00BC1D3D">
          <w:rPr>
            <w:rFonts w:ascii="Arial" w:eastAsia="Times New Roman" w:hAnsi="Arial" w:cs="Arial"/>
            <w:color w:val="343434"/>
            <w:sz w:val="28"/>
            <w:szCs w:val="28"/>
          </w:rPr>
          <w:t>Google Drive</w:t>
        </w:r>
      </w:ins>
    </w:p>
    <w:p w:rsidR="00BC1D3D" w:rsidRPr="00BC1D3D" w:rsidRDefault="00BC1D3D" w:rsidP="00BC1D3D">
      <w:pPr>
        <w:numPr>
          <w:ilvl w:val="0"/>
          <w:numId w:val="1"/>
        </w:numPr>
        <w:shd w:val="clear" w:color="auto" w:fill="FFFFFF"/>
        <w:spacing w:before="100" w:beforeAutospacing="1" w:after="100" w:afterAutospacing="1" w:line="240" w:lineRule="auto"/>
        <w:rPr>
          <w:ins w:id="10" w:author="Unknown"/>
          <w:rFonts w:ascii="Arial" w:eastAsia="Times New Roman" w:hAnsi="Arial" w:cs="Arial"/>
          <w:color w:val="343434"/>
          <w:sz w:val="28"/>
          <w:szCs w:val="28"/>
        </w:rPr>
      </w:pPr>
      <w:proofErr w:type="spellStart"/>
      <w:ins w:id="11" w:author="Unknown">
        <w:r w:rsidRPr="00BC1D3D">
          <w:rPr>
            <w:rFonts w:ascii="Arial" w:eastAsia="Times New Roman" w:hAnsi="Arial" w:cs="Arial"/>
            <w:color w:val="343434"/>
            <w:sz w:val="28"/>
            <w:szCs w:val="28"/>
          </w:rPr>
          <w:t>Dropbox</w:t>
        </w:r>
        <w:proofErr w:type="spellEnd"/>
      </w:ins>
    </w:p>
    <w:p w:rsidR="00BC1D3D" w:rsidRPr="00BC1D3D" w:rsidRDefault="00BC1D3D" w:rsidP="00BC1D3D">
      <w:pPr>
        <w:shd w:val="clear" w:color="auto" w:fill="FFFFFF"/>
        <w:spacing w:before="100" w:beforeAutospacing="1" w:after="100" w:afterAutospacing="1" w:line="240" w:lineRule="auto"/>
        <w:rPr>
          <w:ins w:id="12" w:author="Unknown"/>
          <w:rFonts w:ascii="Arial" w:eastAsia="Times New Roman" w:hAnsi="Arial" w:cs="Arial"/>
          <w:color w:val="343434"/>
          <w:sz w:val="28"/>
          <w:szCs w:val="28"/>
        </w:rPr>
      </w:pPr>
      <w:ins w:id="13" w:author="Unknown">
        <w:r w:rsidRPr="00BC1D3D">
          <w:rPr>
            <w:rFonts w:ascii="Arial" w:eastAsia="Times New Roman" w:hAnsi="Arial" w:cs="Arial"/>
            <w:color w:val="343434"/>
            <w:sz w:val="28"/>
            <w:szCs w:val="28"/>
          </w:rPr>
          <w:t>Secondly, R allows the users to export the data into different types of files. We cover the essential file's extension:</w:t>
        </w:r>
      </w:ins>
    </w:p>
    <w:p w:rsidR="00BC1D3D" w:rsidRPr="00BC1D3D" w:rsidRDefault="00BC1D3D" w:rsidP="00BC1D3D">
      <w:pPr>
        <w:numPr>
          <w:ilvl w:val="0"/>
          <w:numId w:val="2"/>
        </w:numPr>
        <w:shd w:val="clear" w:color="auto" w:fill="FFFFFF"/>
        <w:spacing w:before="100" w:beforeAutospacing="1" w:after="100" w:afterAutospacing="1" w:line="240" w:lineRule="auto"/>
        <w:rPr>
          <w:ins w:id="14" w:author="Unknown"/>
          <w:rFonts w:ascii="Arial" w:eastAsia="Times New Roman" w:hAnsi="Arial" w:cs="Arial"/>
          <w:color w:val="343434"/>
          <w:sz w:val="28"/>
          <w:szCs w:val="28"/>
        </w:rPr>
      </w:pPr>
      <w:proofErr w:type="spellStart"/>
      <w:ins w:id="15" w:author="Unknown">
        <w:r w:rsidRPr="00BC1D3D">
          <w:rPr>
            <w:rFonts w:ascii="Arial" w:eastAsia="Times New Roman" w:hAnsi="Arial" w:cs="Arial"/>
            <w:color w:val="343434"/>
            <w:sz w:val="28"/>
            <w:szCs w:val="28"/>
          </w:rPr>
          <w:t>csv</w:t>
        </w:r>
        <w:proofErr w:type="spellEnd"/>
      </w:ins>
    </w:p>
    <w:p w:rsidR="00BC1D3D" w:rsidRPr="00BC1D3D" w:rsidRDefault="00BC1D3D" w:rsidP="00BC1D3D">
      <w:pPr>
        <w:numPr>
          <w:ilvl w:val="0"/>
          <w:numId w:val="2"/>
        </w:numPr>
        <w:shd w:val="clear" w:color="auto" w:fill="FFFFFF"/>
        <w:spacing w:before="100" w:beforeAutospacing="1" w:after="100" w:afterAutospacing="1" w:line="240" w:lineRule="auto"/>
        <w:rPr>
          <w:ins w:id="16" w:author="Unknown"/>
          <w:rFonts w:ascii="Arial" w:eastAsia="Times New Roman" w:hAnsi="Arial" w:cs="Arial"/>
          <w:color w:val="343434"/>
          <w:sz w:val="28"/>
          <w:szCs w:val="28"/>
        </w:rPr>
      </w:pPr>
      <w:proofErr w:type="spellStart"/>
      <w:ins w:id="17" w:author="Unknown">
        <w:r w:rsidRPr="00BC1D3D">
          <w:rPr>
            <w:rFonts w:ascii="Arial" w:eastAsia="Times New Roman" w:hAnsi="Arial" w:cs="Arial"/>
            <w:color w:val="343434"/>
            <w:sz w:val="28"/>
            <w:szCs w:val="28"/>
          </w:rPr>
          <w:t>xlsx</w:t>
        </w:r>
        <w:proofErr w:type="spellEnd"/>
      </w:ins>
    </w:p>
    <w:p w:rsidR="00BC1D3D" w:rsidRPr="00BC1D3D" w:rsidRDefault="00BC1D3D" w:rsidP="00BC1D3D">
      <w:pPr>
        <w:numPr>
          <w:ilvl w:val="0"/>
          <w:numId w:val="2"/>
        </w:numPr>
        <w:shd w:val="clear" w:color="auto" w:fill="FFFFFF"/>
        <w:spacing w:before="100" w:beforeAutospacing="1" w:after="100" w:afterAutospacing="1" w:line="240" w:lineRule="auto"/>
        <w:rPr>
          <w:ins w:id="18" w:author="Unknown"/>
          <w:rFonts w:ascii="Arial" w:eastAsia="Times New Roman" w:hAnsi="Arial" w:cs="Arial"/>
          <w:color w:val="343434"/>
          <w:sz w:val="28"/>
          <w:szCs w:val="28"/>
        </w:rPr>
      </w:pPr>
      <w:ins w:id="19" w:author="Unknown">
        <w:r w:rsidRPr="00BC1D3D">
          <w:rPr>
            <w:rFonts w:ascii="Arial" w:eastAsia="Times New Roman" w:hAnsi="Arial" w:cs="Arial"/>
            <w:color w:val="343434"/>
            <w:sz w:val="28"/>
            <w:szCs w:val="28"/>
          </w:rPr>
          <w:t>RDS</w:t>
        </w:r>
      </w:ins>
    </w:p>
    <w:p w:rsidR="00BC1D3D" w:rsidRPr="00BC1D3D" w:rsidRDefault="00BC1D3D" w:rsidP="00BC1D3D">
      <w:pPr>
        <w:numPr>
          <w:ilvl w:val="0"/>
          <w:numId w:val="2"/>
        </w:numPr>
        <w:shd w:val="clear" w:color="auto" w:fill="FFFFFF"/>
        <w:spacing w:before="100" w:beforeAutospacing="1" w:after="100" w:afterAutospacing="1" w:line="240" w:lineRule="auto"/>
        <w:rPr>
          <w:ins w:id="20" w:author="Unknown"/>
          <w:rFonts w:ascii="Arial" w:eastAsia="Times New Roman" w:hAnsi="Arial" w:cs="Arial"/>
          <w:color w:val="343434"/>
          <w:sz w:val="28"/>
          <w:szCs w:val="28"/>
        </w:rPr>
      </w:pPr>
      <w:ins w:id="21" w:author="Unknown">
        <w:r w:rsidRPr="00BC1D3D">
          <w:rPr>
            <w:rFonts w:ascii="Arial" w:eastAsia="Times New Roman" w:hAnsi="Arial" w:cs="Arial"/>
            <w:color w:val="343434"/>
            <w:sz w:val="28"/>
            <w:szCs w:val="28"/>
          </w:rPr>
          <w:t>SAS</w:t>
        </w:r>
      </w:ins>
    </w:p>
    <w:p w:rsidR="00BC1D3D" w:rsidRPr="00BC1D3D" w:rsidRDefault="00BC1D3D" w:rsidP="00BC1D3D">
      <w:pPr>
        <w:numPr>
          <w:ilvl w:val="0"/>
          <w:numId w:val="2"/>
        </w:numPr>
        <w:shd w:val="clear" w:color="auto" w:fill="FFFFFF"/>
        <w:spacing w:before="100" w:beforeAutospacing="1" w:after="100" w:afterAutospacing="1" w:line="240" w:lineRule="auto"/>
        <w:rPr>
          <w:ins w:id="22" w:author="Unknown"/>
          <w:rFonts w:ascii="Arial" w:eastAsia="Times New Roman" w:hAnsi="Arial" w:cs="Arial"/>
          <w:color w:val="343434"/>
          <w:sz w:val="28"/>
          <w:szCs w:val="28"/>
        </w:rPr>
      </w:pPr>
      <w:ins w:id="23" w:author="Unknown">
        <w:r w:rsidRPr="00BC1D3D">
          <w:rPr>
            <w:rFonts w:ascii="Arial" w:eastAsia="Times New Roman" w:hAnsi="Arial" w:cs="Arial"/>
            <w:color w:val="343434"/>
            <w:sz w:val="28"/>
            <w:szCs w:val="28"/>
          </w:rPr>
          <w:t>SPSS</w:t>
        </w:r>
      </w:ins>
    </w:p>
    <w:p w:rsidR="00BC1D3D" w:rsidRPr="00BC1D3D" w:rsidRDefault="00BC1D3D" w:rsidP="00BC1D3D">
      <w:pPr>
        <w:numPr>
          <w:ilvl w:val="0"/>
          <w:numId w:val="2"/>
        </w:numPr>
        <w:shd w:val="clear" w:color="auto" w:fill="FFFFFF"/>
        <w:spacing w:before="100" w:beforeAutospacing="1" w:after="100" w:afterAutospacing="1" w:line="240" w:lineRule="auto"/>
        <w:rPr>
          <w:ins w:id="24" w:author="Unknown"/>
          <w:rFonts w:ascii="Arial" w:eastAsia="Times New Roman" w:hAnsi="Arial" w:cs="Arial"/>
          <w:color w:val="343434"/>
          <w:sz w:val="28"/>
          <w:szCs w:val="28"/>
        </w:rPr>
      </w:pPr>
      <w:ins w:id="25" w:author="Unknown">
        <w:r w:rsidRPr="00BC1D3D">
          <w:rPr>
            <w:rFonts w:ascii="Arial" w:eastAsia="Times New Roman" w:hAnsi="Arial" w:cs="Arial"/>
            <w:color w:val="343434"/>
            <w:sz w:val="28"/>
            <w:szCs w:val="28"/>
          </w:rPr>
          <w:t>STATA</w:t>
        </w:r>
      </w:ins>
    </w:p>
    <w:p w:rsidR="00BC1D3D" w:rsidRPr="00BC1D3D" w:rsidRDefault="00BC1D3D" w:rsidP="00BC1D3D">
      <w:pPr>
        <w:shd w:val="clear" w:color="auto" w:fill="FFFFFF"/>
        <w:spacing w:before="100" w:beforeAutospacing="1" w:after="100" w:afterAutospacing="1" w:line="240" w:lineRule="auto"/>
        <w:rPr>
          <w:ins w:id="26" w:author="Unknown"/>
          <w:rFonts w:ascii="Arial" w:eastAsia="Times New Roman" w:hAnsi="Arial" w:cs="Arial"/>
          <w:color w:val="343434"/>
          <w:sz w:val="28"/>
          <w:szCs w:val="28"/>
        </w:rPr>
      </w:pPr>
      <w:ins w:id="27" w:author="Unknown">
        <w:r w:rsidRPr="00BC1D3D">
          <w:rPr>
            <w:rFonts w:ascii="Arial" w:eastAsia="Times New Roman" w:hAnsi="Arial" w:cs="Arial"/>
            <w:color w:val="343434"/>
            <w:sz w:val="28"/>
            <w:szCs w:val="28"/>
          </w:rPr>
          <w:t>Overall, it is not difficult to export data from R.</w:t>
        </w:r>
      </w:ins>
    </w:p>
    <w:p w:rsidR="00BC1D3D" w:rsidRPr="00BC1D3D" w:rsidRDefault="00BC1D3D" w:rsidP="00BC1D3D">
      <w:pPr>
        <w:shd w:val="clear" w:color="auto" w:fill="FFFFFF"/>
        <w:spacing w:before="100" w:beforeAutospacing="1" w:after="100" w:afterAutospacing="1" w:line="240" w:lineRule="auto"/>
        <w:rPr>
          <w:ins w:id="28" w:author="Unknown"/>
          <w:rFonts w:ascii="Arial" w:eastAsia="Times New Roman" w:hAnsi="Arial" w:cs="Arial"/>
          <w:color w:val="343434"/>
          <w:sz w:val="28"/>
          <w:szCs w:val="28"/>
        </w:rPr>
      </w:pPr>
      <w:ins w:id="29" w:author="Unknown">
        <w:r w:rsidRPr="00BC1D3D">
          <w:rPr>
            <w:rFonts w:ascii="Arial" w:eastAsia="Times New Roman" w:hAnsi="Arial" w:cs="Arial"/>
            <w:color w:val="343434"/>
            <w:sz w:val="28"/>
            <w:szCs w:val="28"/>
          </w:rPr>
          <w:t>In this tutorial, you will learn-</w:t>
        </w:r>
      </w:ins>
    </w:p>
    <w:p w:rsidR="00BC1D3D" w:rsidRPr="00BC1D3D" w:rsidRDefault="00BC1D3D" w:rsidP="00BC1D3D">
      <w:pPr>
        <w:numPr>
          <w:ilvl w:val="0"/>
          <w:numId w:val="3"/>
        </w:numPr>
        <w:shd w:val="clear" w:color="auto" w:fill="FFFFFF"/>
        <w:spacing w:before="100" w:beforeAutospacing="1" w:after="100" w:afterAutospacing="1" w:line="240" w:lineRule="auto"/>
        <w:rPr>
          <w:ins w:id="30" w:author="Unknown"/>
          <w:rFonts w:ascii="Arial" w:eastAsia="Times New Roman" w:hAnsi="Arial" w:cs="Arial"/>
          <w:color w:val="343434"/>
          <w:sz w:val="28"/>
          <w:szCs w:val="28"/>
        </w:rPr>
      </w:pPr>
      <w:ins w:id="31" w:author="Unknown">
        <w:r w:rsidRPr="00BC1D3D">
          <w:rPr>
            <w:rFonts w:ascii="Arial" w:eastAsia="Times New Roman" w:hAnsi="Arial" w:cs="Arial"/>
            <w:color w:val="343434"/>
            <w:sz w:val="28"/>
            <w:szCs w:val="28"/>
          </w:rPr>
          <w:fldChar w:fldCharType="begin"/>
        </w:r>
        <w:r w:rsidRPr="00BC1D3D">
          <w:rPr>
            <w:rFonts w:ascii="Arial" w:eastAsia="Times New Roman" w:hAnsi="Arial" w:cs="Arial"/>
            <w:color w:val="343434"/>
            <w:sz w:val="28"/>
            <w:szCs w:val="28"/>
          </w:rPr>
          <w:instrText xml:space="preserve"> HYPERLINK "https://www.guru99.com/r-exporting-data.html" \l "1" </w:instrText>
        </w:r>
        <w:r w:rsidRPr="00BC1D3D">
          <w:rPr>
            <w:rFonts w:ascii="Arial" w:eastAsia="Times New Roman" w:hAnsi="Arial" w:cs="Arial"/>
            <w:color w:val="343434"/>
            <w:sz w:val="28"/>
            <w:szCs w:val="28"/>
          </w:rPr>
          <w:fldChar w:fldCharType="separate"/>
        </w:r>
        <w:r w:rsidRPr="00BC1D3D">
          <w:rPr>
            <w:rFonts w:ascii="Arial" w:eastAsia="Times New Roman" w:hAnsi="Arial" w:cs="Arial"/>
            <w:color w:val="04B8E6"/>
            <w:sz w:val="28"/>
            <w:u w:val="single"/>
          </w:rPr>
          <w:t>Export Excel file</w:t>
        </w:r>
        <w:r w:rsidRPr="00BC1D3D">
          <w:rPr>
            <w:rFonts w:ascii="Arial" w:eastAsia="Times New Roman" w:hAnsi="Arial" w:cs="Arial"/>
            <w:color w:val="343434"/>
            <w:sz w:val="28"/>
            <w:szCs w:val="28"/>
          </w:rPr>
          <w:fldChar w:fldCharType="end"/>
        </w:r>
      </w:ins>
    </w:p>
    <w:p w:rsidR="00BC1D3D" w:rsidRPr="00BC1D3D" w:rsidRDefault="00BC1D3D" w:rsidP="00BC1D3D">
      <w:pPr>
        <w:numPr>
          <w:ilvl w:val="0"/>
          <w:numId w:val="3"/>
        </w:numPr>
        <w:shd w:val="clear" w:color="auto" w:fill="FFFFFF"/>
        <w:spacing w:before="100" w:beforeAutospacing="1" w:after="100" w:afterAutospacing="1" w:line="240" w:lineRule="auto"/>
        <w:rPr>
          <w:ins w:id="32" w:author="Unknown"/>
          <w:rFonts w:ascii="Arial" w:eastAsia="Times New Roman" w:hAnsi="Arial" w:cs="Arial"/>
          <w:color w:val="343434"/>
          <w:sz w:val="28"/>
          <w:szCs w:val="28"/>
        </w:rPr>
      </w:pPr>
      <w:ins w:id="33" w:author="Unknown">
        <w:r w:rsidRPr="00BC1D3D">
          <w:rPr>
            <w:rFonts w:ascii="Arial" w:eastAsia="Times New Roman" w:hAnsi="Arial" w:cs="Arial"/>
            <w:color w:val="343434"/>
            <w:sz w:val="28"/>
            <w:szCs w:val="28"/>
          </w:rPr>
          <w:fldChar w:fldCharType="begin"/>
        </w:r>
        <w:r w:rsidRPr="00BC1D3D">
          <w:rPr>
            <w:rFonts w:ascii="Arial" w:eastAsia="Times New Roman" w:hAnsi="Arial" w:cs="Arial"/>
            <w:color w:val="343434"/>
            <w:sz w:val="28"/>
            <w:szCs w:val="28"/>
          </w:rPr>
          <w:instrText xml:space="preserve"> HYPERLINK "https://www.guru99.com/r-exporting-data.html" \l "2" </w:instrText>
        </w:r>
        <w:r w:rsidRPr="00BC1D3D">
          <w:rPr>
            <w:rFonts w:ascii="Arial" w:eastAsia="Times New Roman" w:hAnsi="Arial" w:cs="Arial"/>
            <w:color w:val="343434"/>
            <w:sz w:val="28"/>
            <w:szCs w:val="28"/>
          </w:rPr>
          <w:fldChar w:fldCharType="separate"/>
        </w:r>
        <w:r w:rsidRPr="00BC1D3D">
          <w:rPr>
            <w:rFonts w:ascii="Arial" w:eastAsia="Times New Roman" w:hAnsi="Arial" w:cs="Arial"/>
            <w:color w:val="04B8E6"/>
            <w:sz w:val="28"/>
            <w:u w:val="single"/>
          </w:rPr>
          <w:t>Export to different software</w:t>
        </w:r>
        <w:r w:rsidRPr="00BC1D3D">
          <w:rPr>
            <w:rFonts w:ascii="Arial" w:eastAsia="Times New Roman" w:hAnsi="Arial" w:cs="Arial"/>
            <w:color w:val="343434"/>
            <w:sz w:val="28"/>
            <w:szCs w:val="28"/>
          </w:rPr>
          <w:fldChar w:fldCharType="end"/>
        </w:r>
      </w:ins>
    </w:p>
    <w:p w:rsidR="00BC1D3D" w:rsidRPr="00BC1D3D" w:rsidRDefault="00BC1D3D" w:rsidP="00BC1D3D">
      <w:pPr>
        <w:numPr>
          <w:ilvl w:val="0"/>
          <w:numId w:val="3"/>
        </w:numPr>
        <w:shd w:val="clear" w:color="auto" w:fill="FFFFFF"/>
        <w:spacing w:before="100" w:beforeAutospacing="1" w:after="100" w:afterAutospacing="1" w:line="240" w:lineRule="auto"/>
        <w:rPr>
          <w:ins w:id="34" w:author="Unknown"/>
          <w:rFonts w:ascii="Arial" w:eastAsia="Times New Roman" w:hAnsi="Arial" w:cs="Arial"/>
          <w:color w:val="343434"/>
          <w:sz w:val="28"/>
          <w:szCs w:val="28"/>
        </w:rPr>
      </w:pPr>
      <w:ins w:id="35" w:author="Unknown">
        <w:r w:rsidRPr="00BC1D3D">
          <w:rPr>
            <w:rFonts w:ascii="Arial" w:eastAsia="Times New Roman" w:hAnsi="Arial" w:cs="Arial"/>
            <w:color w:val="343434"/>
            <w:sz w:val="28"/>
            <w:szCs w:val="28"/>
          </w:rPr>
          <w:fldChar w:fldCharType="begin"/>
        </w:r>
        <w:r w:rsidRPr="00BC1D3D">
          <w:rPr>
            <w:rFonts w:ascii="Arial" w:eastAsia="Times New Roman" w:hAnsi="Arial" w:cs="Arial"/>
            <w:color w:val="343434"/>
            <w:sz w:val="28"/>
            <w:szCs w:val="28"/>
          </w:rPr>
          <w:instrText xml:space="preserve"> HYPERLINK "https://www.guru99.com/r-exporting-data.html" \l "3" </w:instrText>
        </w:r>
        <w:r w:rsidRPr="00BC1D3D">
          <w:rPr>
            <w:rFonts w:ascii="Arial" w:eastAsia="Times New Roman" w:hAnsi="Arial" w:cs="Arial"/>
            <w:color w:val="343434"/>
            <w:sz w:val="28"/>
            <w:szCs w:val="28"/>
          </w:rPr>
          <w:fldChar w:fldCharType="separate"/>
        </w:r>
        <w:r w:rsidRPr="00BC1D3D">
          <w:rPr>
            <w:rFonts w:ascii="Arial" w:eastAsia="Times New Roman" w:hAnsi="Arial" w:cs="Arial"/>
            <w:color w:val="04B8E6"/>
            <w:sz w:val="28"/>
            <w:u w:val="single"/>
          </w:rPr>
          <w:t>Export SAS file</w:t>
        </w:r>
        <w:r w:rsidRPr="00BC1D3D">
          <w:rPr>
            <w:rFonts w:ascii="Arial" w:eastAsia="Times New Roman" w:hAnsi="Arial" w:cs="Arial"/>
            <w:color w:val="343434"/>
            <w:sz w:val="28"/>
            <w:szCs w:val="28"/>
          </w:rPr>
          <w:fldChar w:fldCharType="end"/>
        </w:r>
      </w:ins>
    </w:p>
    <w:p w:rsidR="00BC1D3D" w:rsidRPr="00BC1D3D" w:rsidRDefault="00BC1D3D" w:rsidP="00BC1D3D">
      <w:pPr>
        <w:numPr>
          <w:ilvl w:val="0"/>
          <w:numId w:val="3"/>
        </w:numPr>
        <w:shd w:val="clear" w:color="auto" w:fill="FFFFFF"/>
        <w:spacing w:before="100" w:beforeAutospacing="1" w:after="100" w:afterAutospacing="1" w:line="240" w:lineRule="auto"/>
        <w:rPr>
          <w:ins w:id="36" w:author="Unknown"/>
          <w:rFonts w:ascii="Arial" w:eastAsia="Times New Roman" w:hAnsi="Arial" w:cs="Arial"/>
          <w:color w:val="343434"/>
          <w:sz w:val="28"/>
          <w:szCs w:val="28"/>
        </w:rPr>
      </w:pPr>
      <w:ins w:id="37" w:author="Unknown">
        <w:r w:rsidRPr="00BC1D3D">
          <w:rPr>
            <w:rFonts w:ascii="Arial" w:eastAsia="Times New Roman" w:hAnsi="Arial" w:cs="Arial"/>
            <w:color w:val="343434"/>
            <w:sz w:val="28"/>
            <w:szCs w:val="28"/>
          </w:rPr>
          <w:fldChar w:fldCharType="begin"/>
        </w:r>
        <w:r w:rsidRPr="00BC1D3D">
          <w:rPr>
            <w:rFonts w:ascii="Arial" w:eastAsia="Times New Roman" w:hAnsi="Arial" w:cs="Arial"/>
            <w:color w:val="343434"/>
            <w:sz w:val="28"/>
            <w:szCs w:val="28"/>
          </w:rPr>
          <w:instrText xml:space="preserve"> HYPERLINK "https://www.guru99.com/r-exporting-data.html" \l "4" </w:instrText>
        </w:r>
        <w:r w:rsidRPr="00BC1D3D">
          <w:rPr>
            <w:rFonts w:ascii="Arial" w:eastAsia="Times New Roman" w:hAnsi="Arial" w:cs="Arial"/>
            <w:color w:val="343434"/>
            <w:sz w:val="28"/>
            <w:szCs w:val="28"/>
          </w:rPr>
          <w:fldChar w:fldCharType="separate"/>
        </w:r>
        <w:r w:rsidRPr="00BC1D3D">
          <w:rPr>
            <w:rFonts w:ascii="Arial" w:eastAsia="Times New Roman" w:hAnsi="Arial" w:cs="Arial"/>
            <w:color w:val="04B8E6"/>
            <w:sz w:val="28"/>
            <w:u w:val="single"/>
          </w:rPr>
          <w:t>Export STATA file</w:t>
        </w:r>
        <w:r w:rsidRPr="00BC1D3D">
          <w:rPr>
            <w:rFonts w:ascii="Arial" w:eastAsia="Times New Roman" w:hAnsi="Arial" w:cs="Arial"/>
            <w:color w:val="343434"/>
            <w:sz w:val="28"/>
            <w:szCs w:val="28"/>
          </w:rPr>
          <w:fldChar w:fldCharType="end"/>
        </w:r>
      </w:ins>
    </w:p>
    <w:p w:rsidR="00BC1D3D" w:rsidRPr="00BC1D3D" w:rsidRDefault="00BC1D3D" w:rsidP="00BC1D3D">
      <w:pPr>
        <w:numPr>
          <w:ilvl w:val="0"/>
          <w:numId w:val="3"/>
        </w:numPr>
        <w:shd w:val="clear" w:color="auto" w:fill="FFFFFF"/>
        <w:spacing w:before="100" w:beforeAutospacing="1" w:after="100" w:afterAutospacing="1" w:line="240" w:lineRule="auto"/>
        <w:rPr>
          <w:ins w:id="38" w:author="Unknown"/>
          <w:rFonts w:ascii="Arial" w:eastAsia="Times New Roman" w:hAnsi="Arial" w:cs="Arial"/>
          <w:color w:val="343434"/>
          <w:sz w:val="28"/>
          <w:szCs w:val="28"/>
        </w:rPr>
      </w:pPr>
      <w:ins w:id="39" w:author="Unknown">
        <w:r w:rsidRPr="00BC1D3D">
          <w:rPr>
            <w:rFonts w:ascii="Arial" w:eastAsia="Times New Roman" w:hAnsi="Arial" w:cs="Arial"/>
            <w:color w:val="343434"/>
            <w:sz w:val="28"/>
            <w:szCs w:val="28"/>
          </w:rPr>
          <w:fldChar w:fldCharType="begin"/>
        </w:r>
        <w:r w:rsidRPr="00BC1D3D">
          <w:rPr>
            <w:rFonts w:ascii="Arial" w:eastAsia="Times New Roman" w:hAnsi="Arial" w:cs="Arial"/>
            <w:color w:val="343434"/>
            <w:sz w:val="28"/>
            <w:szCs w:val="28"/>
          </w:rPr>
          <w:instrText xml:space="preserve"> HYPERLINK "https://www.guru99.com/r-exporting-data.html" \l "5" </w:instrText>
        </w:r>
        <w:r w:rsidRPr="00BC1D3D">
          <w:rPr>
            <w:rFonts w:ascii="Arial" w:eastAsia="Times New Roman" w:hAnsi="Arial" w:cs="Arial"/>
            <w:color w:val="343434"/>
            <w:sz w:val="28"/>
            <w:szCs w:val="28"/>
          </w:rPr>
          <w:fldChar w:fldCharType="separate"/>
        </w:r>
        <w:r w:rsidRPr="00BC1D3D">
          <w:rPr>
            <w:rFonts w:ascii="Arial" w:eastAsia="Times New Roman" w:hAnsi="Arial" w:cs="Arial"/>
            <w:color w:val="04B8E6"/>
            <w:sz w:val="28"/>
            <w:u w:val="single"/>
          </w:rPr>
          <w:t>Interact with the Cloud Services</w:t>
        </w:r>
        <w:r w:rsidRPr="00BC1D3D">
          <w:rPr>
            <w:rFonts w:ascii="Arial" w:eastAsia="Times New Roman" w:hAnsi="Arial" w:cs="Arial"/>
            <w:color w:val="343434"/>
            <w:sz w:val="28"/>
            <w:szCs w:val="28"/>
          </w:rPr>
          <w:fldChar w:fldCharType="end"/>
        </w:r>
      </w:ins>
    </w:p>
    <w:p w:rsidR="00BC1D3D" w:rsidRPr="00BC1D3D" w:rsidRDefault="00BC1D3D" w:rsidP="00BC1D3D">
      <w:pPr>
        <w:numPr>
          <w:ilvl w:val="0"/>
          <w:numId w:val="3"/>
        </w:numPr>
        <w:shd w:val="clear" w:color="auto" w:fill="FFFFFF"/>
        <w:spacing w:before="100" w:beforeAutospacing="1" w:after="100" w:afterAutospacing="1" w:line="240" w:lineRule="auto"/>
        <w:rPr>
          <w:ins w:id="40" w:author="Unknown"/>
          <w:rFonts w:ascii="Arial" w:eastAsia="Times New Roman" w:hAnsi="Arial" w:cs="Arial"/>
          <w:color w:val="343434"/>
          <w:sz w:val="28"/>
          <w:szCs w:val="28"/>
        </w:rPr>
      </w:pPr>
      <w:ins w:id="41" w:author="Unknown">
        <w:r w:rsidRPr="00BC1D3D">
          <w:rPr>
            <w:rFonts w:ascii="Arial" w:eastAsia="Times New Roman" w:hAnsi="Arial" w:cs="Arial"/>
            <w:color w:val="343434"/>
            <w:sz w:val="28"/>
            <w:szCs w:val="28"/>
          </w:rPr>
          <w:fldChar w:fldCharType="begin"/>
        </w:r>
        <w:r w:rsidRPr="00BC1D3D">
          <w:rPr>
            <w:rFonts w:ascii="Arial" w:eastAsia="Times New Roman" w:hAnsi="Arial" w:cs="Arial"/>
            <w:color w:val="343434"/>
            <w:sz w:val="28"/>
            <w:szCs w:val="28"/>
          </w:rPr>
          <w:instrText xml:space="preserve"> HYPERLINK "https://www.guru99.com/r-exporting-data.html" \l "6" </w:instrText>
        </w:r>
        <w:r w:rsidRPr="00BC1D3D">
          <w:rPr>
            <w:rFonts w:ascii="Arial" w:eastAsia="Times New Roman" w:hAnsi="Arial" w:cs="Arial"/>
            <w:color w:val="343434"/>
            <w:sz w:val="28"/>
            <w:szCs w:val="28"/>
          </w:rPr>
          <w:fldChar w:fldCharType="separate"/>
        </w:r>
        <w:r w:rsidRPr="00BC1D3D">
          <w:rPr>
            <w:rFonts w:ascii="Arial" w:eastAsia="Times New Roman" w:hAnsi="Arial" w:cs="Arial"/>
            <w:color w:val="04B8E6"/>
            <w:sz w:val="28"/>
            <w:u w:val="single"/>
          </w:rPr>
          <w:t>Google Drive</w:t>
        </w:r>
        <w:r w:rsidRPr="00BC1D3D">
          <w:rPr>
            <w:rFonts w:ascii="Arial" w:eastAsia="Times New Roman" w:hAnsi="Arial" w:cs="Arial"/>
            <w:color w:val="343434"/>
            <w:sz w:val="28"/>
            <w:szCs w:val="28"/>
          </w:rPr>
          <w:fldChar w:fldCharType="end"/>
        </w:r>
      </w:ins>
    </w:p>
    <w:p w:rsidR="00BC1D3D" w:rsidRPr="00BC1D3D" w:rsidRDefault="00BC1D3D" w:rsidP="00BC1D3D">
      <w:pPr>
        <w:numPr>
          <w:ilvl w:val="0"/>
          <w:numId w:val="3"/>
        </w:numPr>
        <w:shd w:val="clear" w:color="auto" w:fill="FFFFFF"/>
        <w:spacing w:before="100" w:beforeAutospacing="1" w:after="100" w:afterAutospacing="1" w:line="240" w:lineRule="auto"/>
        <w:rPr>
          <w:ins w:id="42" w:author="Unknown"/>
          <w:rFonts w:ascii="Arial" w:eastAsia="Times New Roman" w:hAnsi="Arial" w:cs="Arial"/>
          <w:color w:val="343434"/>
          <w:sz w:val="28"/>
          <w:szCs w:val="28"/>
        </w:rPr>
      </w:pPr>
      <w:ins w:id="43" w:author="Unknown">
        <w:r w:rsidRPr="00BC1D3D">
          <w:rPr>
            <w:rFonts w:ascii="Arial" w:eastAsia="Times New Roman" w:hAnsi="Arial" w:cs="Arial"/>
            <w:color w:val="343434"/>
            <w:sz w:val="28"/>
            <w:szCs w:val="28"/>
          </w:rPr>
          <w:fldChar w:fldCharType="begin"/>
        </w:r>
        <w:r w:rsidRPr="00BC1D3D">
          <w:rPr>
            <w:rFonts w:ascii="Arial" w:eastAsia="Times New Roman" w:hAnsi="Arial" w:cs="Arial"/>
            <w:color w:val="343434"/>
            <w:sz w:val="28"/>
            <w:szCs w:val="28"/>
          </w:rPr>
          <w:instrText xml:space="preserve"> HYPERLINK "https://www.guru99.com/r-exporting-data.html" \l "7" </w:instrText>
        </w:r>
        <w:r w:rsidRPr="00BC1D3D">
          <w:rPr>
            <w:rFonts w:ascii="Arial" w:eastAsia="Times New Roman" w:hAnsi="Arial" w:cs="Arial"/>
            <w:color w:val="343434"/>
            <w:sz w:val="28"/>
            <w:szCs w:val="28"/>
          </w:rPr>
          <w:fldChar w:fldCharType="separate"/>
        </w:r>
        <w:r w:rsidRPr="00BC1D3D">
          <w:rPr>
            <w:rFonts w:ascii="Arial" w:eastAsia="Times New Roman" w:hAnsi="Arial" w:cs="Arial"/>
            <w:color w:val="04B8E6"/>
            <w:sz w:val="28"/>
            <w:u w:val="single"/>
          </w:rPr>
          <w:t xml:space="preserve">Export to </w:t>
        </w:r>
        <w:proofErr w:type="spellStart"/>
        <w:r w:rsidRPr="00BC1D3D">
          <w:rPr>
            <w:rFonts w:ascii="Arial" w:eastAsia="Times New Roman" w:hAnsi="Arial" w:cs="Arial"/>
            <w:color w:val="04B8E6"/>
            <w:sz w:val="28"/>
            <w:u w:val="single"/>
          </w:rPr>
          <w:t>Dropbox</w:t>
        </w:r>
        <w:proofErr w:type="spellEnd"/>
        <w:r w:rsidRPr="00BC1D3D">
          <w:rPr>
            <w:rFonts w:ascii="Arial" w:eastAsia="Times New Roman" w:hAnsi="Arial" w:cs="Arial"/>
            <w:color w:val="343434"/>
            <w:sz w:val="28"/>
            <w:szCs w:val="28"/>
          </w:rPr>
          <w:fldChar w:fldCharType="end"/>
        </w:r>
      </w:ins>
    </w:p>
    <w:p w:rsidR="00BC1D3D" w:rsidRPr="00BC1D3D" w:rsidRDefault="00BC1D3D" w:rsidP="00BC1D3D">
      <w:pPr>
        <w:shd w:val="clear" w:color="auto" w:fill="FFFFFF"/>
        <w:spacing w:before="100" w:beforeAutospacing="1" w:after="100" w:afterAutospacing="1" w:line="372" w:lineRule="atLeast"/>
        <w:outlineLvl w:val="1"/>
        <w:rPr>
          <w:ins w:id="44" w:author="Unknown"/>
          <w:rFonts w:ascii="Calibri" w:eastAsia="Times New Roman" w:hAnsi="Calibri" w:cs="Calibri"/>
          <w:b/>
          <w:bCs/>
          <w:color w:val="343434"/>
          <w:sz w:val="44"/>
          <w:szCs w:val="44"/>
        </w:rPr>
      </w:pPr>
      <w:ins w:id="45" w:author="Unknown">
        <w:r w:rsidRPr="00BC1D3D">
          <w:rPr>
            <w:rFonts w:ascii="Calibri" w:eastAsia="Times New Roman" w:hAnsi="Calibri" w:cs="Calibri"/>
            <w:b/>
            <w:bCs/>
            <w:color w:val="343434"/>
            <w:sz w:val="44"/>
            <w:szCs w:val="44"/>
          </w:rPr>
          <w:lastRenderedPageBreak/>
          <w:t>Export to Hard drive</w:t>
        </w:r>
      </w:ins>
    </w:p>
    <w:p w:rsidR="00BC1D3D" w:rsidRPr="00BC1D3D" w:rsidRDefault="00BC1D3D" w:rsidP="00BC1D3D">
      <w:pPr>
        <w:shd w:val="clear" w:color="auto" w:fill="FFFFFF"/>
        <w:spacing w:before="100" w:beforeAutospacing="1" w:after="100" w:afterAutospacing="1" w:line="240" w:lineRule="auto"/>
        <w:rPr>
          <w:ins w:id="46" w:author="Unknown"/>
          <w:rFonts w:ascii="Arial" w:eastAsia="Times New Roman" w:hAnsi="Arial" w:cs="Arial"/>
          <w:color w:val="343434"/>
          <w:sz w:val="28"/>
          <w:szCs w:val="28"/>
        </w:rPr>
      </w:pPr>
      <w:ins w:id="47" w:author="Unknown">
        <w:r w:rsidRPr="00BC1D3D">
          <w:rPr>
            <w:rFonts w:ascii="Arial" w:eastAsia="Times New Roman" w:hAnsi="Arial" w:cs="Arial"/>
            <w:color w:val="343434"/>
            <w:sz w:val="28"/>
            <w:szCs w:val="28"/>
          </w:rPr>
          <w:t>To begin with, you can save the data directly into the working directory. The following code prints the path of your working directory:</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48" w:author="Unknown"/>
          <w:rFonts w:ascii="Consolas" w:eastAsia="Times New Roman" w:hAnsi="Consolas" w:cs="Consolas"/>
          <w:color w:val="343434"/>
        </w:rPr>
      </w:pPr>
      <w:proofErr w:type="gramStart"/>
      <w:ins w:id="49" w:author="Unknown">
        <w:r w:rsidRPr="00BC1D3D">
          <w:rPr>
            <w:rFonts w:ascii="Consolas" w:eastAsia="Times New Roman" w:hAnsi="Consolas" w:cs="Consolas"/>
            <w:color w:val="343434"/>
          </w:rPr>
          <w:t>directory</w:t>
        </w:r>
        <w:proofErr w:type="gramEnd"/>
        <w:r w:rsidRPr="00BC1D3D">
          <w:rPr>
            <w:rFonts w:ascii="Consolas" w:eastAsia="Times New Roman" w:hAnsi="Consolas" w:cs="Consolas"/>
            <w:color w:val="343434"/>
          </w:rPr>
          <w:t xml:space="preserve"> &lt;-</w:t>
        </w:r>
        <w:proofErr w:type="spellStart"/>
        <w:r w:rsidRPr="00BC1D3D">
          <w:rPr>
            <w:rFonts w:ascii="Consolas" w:eastAsia="Times New Roman" w:hAnsi="Consolas" w:cs="Consolas"/>
            <w:color w:val="343434"/>
          </w:rPr>
          <w:t>getwd</w:t>
        </w:r>
        <w:proofErr w:type="spellEnd"/>
        <w:r w:rsidRPr="00BC1D3D">
          <w:rPr>
            <w:rFonts w:ascii="Consolas" w:eastAsia="Times New Roman" w:hAnsi="Consolas" w:cs="Consolas"/>
            <w:color w:val="343434"/>
          </w:rPr>
          <w:t>()</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50" w:author="Unknown"/>
          <w:rFonts w:ascii="Consolas" w:eastAsia="Times New Roman" w:hAnsi="Consolas" w:cs="Consolas"/>
          <w:color w:val="343434"/>
        </w:rPr>
      </w:pPr>
      <w:proofErr w:type="gramStart"/>
      <w:ins w:id="51" w:author="Unknown">
        <w:r w:rsidRPr="00BC1D3D">
          <w:rPr>
            <w:rFonts w:ascii="Consolas" w:eastAsia="Times New Roman" w:hAnsi="Consolas" w:cs="Consolas"/>
            <w:color w:val="343434"/>
          </w:rPr>
          <w:t>directory</w:t>
        </w:r>
        <w:proofErr w:type="gramEnd"/>
      </w:ins>
    </w:p>
    <w:p w:rsidR="00BC1D3D" w:rsidRPr="00BC1D3D" w:rsidRDefault="00BC1D3D" w:rsidP="00BC1D3D">
      <w:pPr>
        <w:shd w:val="clear" w:color="auto" w:fill="FFFFFF"/>
        <w:spacing w:before="100" w:beforeAutospacing="1" w:after="100" w:afterAutospacing="1" w:line="240" w:lineRule="auto"/>
        <w:rPr>
          <w:ins w:id="52" w:author="Unknown"/>
          <w:rFonts w:ascii="Arial" w:eastAsia="Times New Roman" w:hAnsi="Arial" w:cs="Arial"/>
          <w:color w:val="343434"/>
          <w:sz w:val="28"/>
          <w:szCs w:val="28"/>
        </w:rPr>
      </w:pPr>
      <w:ins w:id="53" w:author="Unknown">
        <w:r w:rsidRPr="00BC1D3D">
          <w:rPr>
            <w:rFonts w:ascii="Arial" w:eastAsia="Times New Roman" w:hAnsi="Arial" w:cs="Arial"/>
            <w:b/>
            <w:bCs/>
            <w:color w:val="343434"/>
            <w:sz w:val="28"/>
          </w:rPr>
          <w:t>Output:</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54" w:author="Unknown"/>
          <w:rFonts w:ascii="Consolas" w:eastAsia="Times New Roman" w:hAnsi="Consolas" w:cs="Consolas"/>
          <w:color w:val="343434"/>
        </w:rPr>
      </w:pPr>
      <w:ins w:id="55" w:author="Unknown">
        <w:r w:rsidRPr="00BC1D3D">
          <w:rPr>
            <w:rFonts w:ascii="Consolas" w:eastAsia="Times New Roman" w:hAnsi="Consolas" w:cs="Consolas"/>
            <w:color w:val="343434"/>
          </w:rPr>
          <w:t>## [1] "/Users/15_Export_to_do"</w:t>
        </w:r>
        <w:r w:rsidRPr="00BC1D3D">
          <w:rPr>
            <w:rFonts w:ascii="Consolas" w:eastAsia="Times New Roman" w:hAnsi="Consolas" w:cs="Consolas"/>
            <w:color w:val="343434"/>
          </w:rPr>
          <w:tab/>
        </w:r>
      </w:ins>
    </w:p>
    <w:p w:rsidR="00BC1D3D" w:rsidRPr="00BC1D3D" w:rsidRDefault="00BC1D3D" w:rsidP="00BC1D3D">
      <w:pPr>
        <w:shd w:val="clear" w:color="auto" w:fill="FFFFFF"/>
        <w:spacing w:before="100" w:beforeAutospacing="1" w:after="100" w:afterAutospacing="1" w:line="240" w:lineRule="auto"/>
        <w:rPr>
          <w:ins w:id="56" w:author="Unknown"/>
          <w:rFonts w:ascii="Arial" w:eastAsia="Times New Roman" w:hAnsi="Arial" w:cs="Arial"/>
          <w:color w:val="343434"/>
          <w:sz w:val="28"/>
          <w:szCs w:val="28"/>
        </w:rPr>
      </w:pPr>
      <w:ins w:id="57" w:author="Unknown">
        <w:r w:rsidRPr="00BC1D3D">
          <w:rPr>
            <w:rFonts w:ascii="Arial" w:eastAsia="Times New Roman" w:hAnsi="Arial" w:cs="Arial"/>
            <w:color w:val="343434"/>
            <w:sz w:val="28"/>
            <w:szCs w:val="28"/>
          </w:rPr>
          <w:t>By default, the file will be saved in the below path.</w:t>
        </w:r>
      </w:ins>
    </w:p>
    <w:p w:rsidR="00BC1D3D" w:rsidRPr="00BC1D3D" w:rsidRDefault="00BC1D3D" w:rsidP="00BC1D3D">
      <w:pPr>
        <w:shd w:val="clear" w:color="auto" w:fill="FFFFFF"/>
        <w:spacing w:before="100" w:beforeAutospacing="1" w:after="100" w:afterAutospacing="1" w:line="240" w:lineRule="auto"/>
        <w:rPr>
          <w:ins w:id="58" w:author="Unknown"/>
          <w:rFonts w:ascii="Arial" w:eastAsia="Times New Roman" w:hAnsi="Arial" w:cs="Arial"/>
          <w:color w:val="343434"/>
          <w:sz w:val="28"/>
          <w:szCs w:val="28"/>
        </w:rPr>
      </w:pPr>
      <w:ins w:id="59" w:author="Unknown">
        <w:r w:rsidRPr="00BC1D3D">
          <w:rPr>
            <w:rFonts w:ascii="Arial" w:eastAsia="Times New Roman" w:hAnsi="Arial" w:cs="Arial"/>
            <w:color w:val="343434"/>
            <w:sz w:val="28"/>
            <w:szCs w:val="28"/>
          </w:rPr>
          <w:t>For Mac OS:</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60" w:author="Unknown"/>
          <w:rFonts w:ascii="Consolas" w:eastAsia="Times New Roman" w:hAnsi="Consolas" w:cs="Consolas"/>
          <w:color w:val="343434"/>
        </w:rPr>
      </w:pPr>
      <w:ins w:id="61" w:author="Unknown">
        <w:r w:rsidRPr="00BC1D3D">
          <w:rPr>
            <w:rFonts w:ascii="Consolas" w:eastAsia="Times New Roman" w:hAnsi="Consolas" w:cs="Consolas"/>
            <w:color w:val="343434"/>
          </w:rPr>
          <w:t>/Users/USERNAME/Downloads/</w:t>
        </w:r>
        <w:r w:rsidRPr="00BC1D3D">
          <w:rPr>
            <w:rFonts w:ascii="Consolas" w:eastAsia="Times New Roman" w:hAnsi="Consolas" w:cs="Consolas"/>
            <w:color w:val="343434"/>
          </w:rPr>
          <w:tab/>
        </w:r>
      </w:ins>
    </w:p>
    <w:p w:rsidR="00BC1D3D" w:rsidRPr="00BC1D3D" w:rsidRDefault="00BC1D3D" w:rsidP="00BC1D3D">
      <w:pPr>
        <w:shd w:val="clear" w:color="auto" w:fill="FFFFFF"/>
        <w:spacing w:before="100" w:beforeAutospacing="1" w:after="100" w:afterAutospacing="1" w:line="240" w:lineRule="auto"/>
        <w:rPr>
          <w:ins w:id="62" w:author="Unknown"/>
          <w:rFonts w:ascii="Arial" w:eastAsia="Times New Roman" w:hAnsi="Arial" w:cs="Arial"/>
          <w:color w:val="343434"/>
          <w:sz w:val="28"/>
          <w:szCs w:val="28"/>
        </w:rPr>
      </w:pPr>
      <w:ins w:id="63" w:author="Unknown">
        <w:r w:rsidRPr="00BC1D3D">
          <w:rPr>
            <w:rFonts w:ascii="Arial" w:eastAsia="Times New Roman" w:hAnsi="Arial" w:cs="Arial"/>
            <w:color w:val="343434"/>
            <w:sz w:val="28"/>
            <w:szCs w:val="28"/>
          </w:rPr>
          <w:t>For Windows:</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64" w:author="Unknown"/>
          <w:rFonts w:ascii="Consolas" w:eastAsia="Times New Roman" w:hAnsi="Consolas" w:cs="Consolas"/>
          <w:color w:val="343434"/>
        </w:rPr>
      </w:pPr>
      <w:ins w:id="65" w:author="Unknown">
        <w:r w:rsidRPr="00BC1D3D">
          <w:rPr>
            <w:rFonts w:ascii="Consolas" w:eastAsia="Times New Roman" w:hAnsi="Consolas" w:cs="Consolas"/>
            <w:color w:val="343434"/>
          </w:rPr>
          <w:t>C:\Users\USERNAME\Documents\</w:t>
        </w:r>
      </w:ins>
    </w:p>
    <w:p w:rsidR="00BC1D3D" w:rsidRPr="00BC1D3D" w:rsidRDefault="00BC1D3D" w:rsidP="00BC1D3D">
      <w:pPr>
        <w:shd w:val="clear" w:color="auto" w:fill="FFFFFF"/>
        <w:spacing w:before="100" w:beforeAutospacing="1" w:after="100" w:afterAutospacing="1" w:line="240" w:lineRule="auto"/>
        <w:rPr>
          <w:ins w:id="66" w:author="Unknown"/>
          <w:rFonts w:ascii="Arial" w:eastAsia="Times New Roman" w:hAnsi="Arial" w:cs="Arial"/>
          <w:color w:val="343434"/>
          <w:sz w:val="28"/>
          <w:szCs w:val="28"/>
        </w:rPr>
      </w:pPr>
      <w:ins w:id="67" w:author="Unknown">
        <w:r w:rsidRPr="00BC1D3D">
          <w:rPr>
            <w:rFonts w:ascii="Arial" w:eastAsia="Times New Roman" w:hAnsi="Arial" w:cs="Arial"/>
            <w:color w:val="343434"/>
            <w:sz w:val="28"/>
            <w:szCs w:val="28"/>
          </w:rPr>
          <w:t>You can, of course, set a different path. For instance, you can change the path to the download folder.</w:t>
        </w:r>
      </w:ins>
    </w:p>
    <w:p w:rsidR="00BC1D3D" w:rsidRPr="00BC1D3D" w:rsidRDefault="00BC1D3D" w:rsidP="00BC1D3D">
      <w:pPr>
        <w:shd w:val="clear" w:color="auto" w:fill="FFFFFF"/>
        <w:spacing w:before="100" w:beforeAutospacing="1" w:after="100" w:afterAutospacing="1" w:line="372" w:lineRule="atLeast"/>
        <w:outlineLvl w:val="1"/>
        <w:rPr>
          <w:ins w:id="68" w:author="Unknown"/>
          <w:rFonts w:ascii="Calibri" w:eastAsia="Times New Roman" w:hAnsi="Calibri" w:cs="Calibri"/>
          <w:b/>
          <w:bCs/>
          <w:color w:val="343434"/>
          <w:sz w:val="44"/>
          <w:szCs w:val="44"/>
        </w:rPr>
      </w:pPr>
      <w:ins w:id="69" w:author="Unknown">
        <w:r w:rsidRPr="00BC1D3D">
          <w:rPr>
            <w:rFonts w:ascii="Calibri" w:eastAsia="Times New Roman" w:hAnsi="Calibri" w:cs="Calibri"/>
            <w:b/>
            <w:bCs/>
            <w:color w:val="343434"/>
            <w:sz w:val="44"/>
            <w:szCs w:val="44"/>
          </w:rPr>
          <w:t>Create data frame</w:t>
        </w:r>
      </w:ins>
    </w:p>
    <w:p w:rsidR="00BC1D3D" w:rsidRPr="00BC1D3D" w:rsidRDefault="00BC1D3D" w:rsidP="00BC1D3D">
      <w:pPr>
        <w:shd w:val="clear" w:color="auto" w:fill="FFFFFF"/>
        <w:spacing w:before="100" w:beforeAutospacing="1" w:after="100" w:afterAutospacing="1" w:line="240" w:lineRule="auto"/>
        <w:rPr>
          <w:ins w:id="70" w:author="Unknown"/>
          <w:rFonts w:ascii="Arial" w:eastAsia="Times New Roman" w:hAnsi="Arial" w:cs="Arial"/>
          <w:color w:val="343434"/>
          <w:sz w:val="28"/>
          <w:szCs w:val="28"/>
        </w:rPr>
      </w:pPr>
      <w:ins w:id="71" w:author="Unknown">
        <w:r w:rsidRPr="00BC1D3D">
          <w:rPr>
            <w:rFonts w:ascii="Arial" w:eastAsia="Times New Roman" w:hAnsi="Arial" w:cs="Arial"/>
            <w:color w:val="343434"/>
            <w:sz w:val="28"/>
            <w:szCs w:val="28"/>
          </w:rPr>
          <w:t xml:space="preserve">First of all, let's import the </w:t>
        </w:r>
        <w:proofErr w:type="spellStart"/>
        <w:r w:rsidRPr="00BC1D3D">
          <w:rPr>
            <w:rFonts w:ascii="Arial" w:eastAsia="Times New Roman" w:hAnsi="Arial" w:cs="Arial"/>
            <w:color w:val="343434"/>
            <w:sz w:val="28"/>
            <w:szCs w:val="28"/>
          </w:rPr>
          <w:t>mtcars</w:t>
        </w:r>
        <w:proofErr w:type="spellEnd"/>
        <w:r w:rsidRPr="00BC1D3D">
          <w:rPr>
            <w:rFonts w:ascii="Arial" w:eastAsia="Times New Roman" w:hAnsi="Arial" w:cs="Arial"/>
            <w:color w:val="343434"/>
            <w:sz w:val="28"/>
            <w:szCs w:val="28"/>
          </w:rPr>
          <w:t xml:space="preserve"> dataset and get the mean of mpg and </w:t>
        </w:r>
        <w:proofErr w:type="spellStart"/>
        <w:r w:rsidRPr="00BC1D3D">
          <w:rPr>
            <w:rFonts w:ascii="Arial" w:eastAsia="Times New Roman" w:hAnsi="Arial" w:cs="Arial"/>
            <w:color w:val="343434"/>
            <w:sz w:val="28"/>
            <w:szCs w:val="28"/>
          </w:rPr>
          <w:t>disp</w:t>
        </w:r>
        <w:proofErr w:type="spellEnd"/>
        <w:r w:rsidRPr="00BC1D3D">
          <w:rPr>
            <w:rFonts w:ascii="Arial" w:eastAsia="Times New Roman" w:hAnsi="Arial" w:cs="Arial"/>
            <w:color w:val="343434"/>
            <w:sz w:val="28"/>
            <w:szCs w:val="28"/>
          </w:rPr>
          <w:t xml:space="preserve"> grouped by gear.</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72" w:author="Unknown"/>
          <w:rFonts w:ascii="Consolas" w:eastAsia="Times New Roman" w:hAnsi="Consolas" w:cs="Consolas"/>
          <w:color w:val="343434"/>
        </w:rPr>
      </w:pPr>
      <w:proofErr w:type="gramStart"/>
      <w:ins w:id="73" w:author="Unknown">
        <w:r w:rsidRPr="00BC1D3D">
          <w:rPr>
            <w:rFonts w:ascii="Consolas" w:eastAsia="Times New Roman" w:hAnsi="Consolas" w:cs="Consolas"/>
            <w:color w:val="343434"/>
          </w:rPr>
          <w:t>library(</w:t>
        </w:r>
        <w:proofErr w:type="spellStart"/>
        <w:proofErr w:type="gramEnd"/>
        <w:r w:rsidRPr="00BC1D3D">
          <w:rPr>
            <w:rFonts w:ascii="Consolas" w:eastAsia="Times New Roman" w:hAnsi="Consolas" w:cs="Consolas"/>
            <w:color w:val="343434"/>
          </w:rPr>
          <w:t>dplyr</w:t>
        </w:r>
        <w:proofErr w:type="spellEnd"/>
        <w:r w:rsidRPr="00BC1D3D">
          <w:rPr>
            <w:rFonts w:ascii="Consolas" w:eastAsia="Times New Roman" w:hAnsi="Consolas" w:cs="Consolas"/>
            <w:color w:val="343434"/>
          </w:rPr>
          <w:t>)</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74" w:author="Unknown"/>
          <w:rFonts w:ascii="Consolas" w:eastAsia="Times New Roman" w:hAnsi="Consolas" w:cs="Consolas"/>
          <w:color w:val="343434"/>
        </w:rPr>
      </w:pPr>
      <w:proofErr w:type="spellStart"/>
      <w:proofErr w:type="gramStart"/>
      <w:ins w:id="75" w:author="Unknown">
        <w:r w:rsidRPr="00BC1D3D">
          <w:rPr>
            <w:rFonts w:ascii="Consolas" w:eastAsia="Times New Roman" w:hAnsi="Consolas" w:cs="Consolas"/>
            <w:color w:val="343434"/>
          </w:rPr>
          <w:t>df</w:t>
        </w:r>
        <w:proofErr w:type="spellEnd"/>
        <w:proofErr w:type="gramEnd"/>
        <w:r w:rsidRPr="00BC1D3D">
          <w:rPr>
            <w:rFonts w:ascii="Consolas" w:eastAsia="Times New Roman" w:hAnsi="Consolas" w:cs="Consolas"/>
            <w:color w:val="343434"/>
          </w:rPr>
          <w:t xml:space="preserve"> &lt;-</w:t>
        </w:r>
        <w:proofErr w:type="spellStart"/>
        <w:r w:rsidRPr="00BC1D3D">
          <w:rPr>
            <w:rFonts w:ascii="Consolas" w:eastAsia="Times New Roman" w:hAnsi="Consolas" w:cs="Consolas"/>
            <w:color w:val="343434"/>
          </w:rPr>
          <w:t>mtcars</w:t>
        </w:r>
        <w:proofErr w:type="spellEnd"/>
        <w:r w:rsidRPr="00BC1D3D">
          <w:rPr>
            <w:rFonts w:ascii="Consolas" w:eastAsia="Times New Roman" w:hAnsi="Consolas" w:cs="Consolas"/>
            <w:color w:val="343434"/>
          </w:rPr>
          <w:t xml:space="preserve"> % &gt; %</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76" w:author="Unknown"/>
          <w:rFonts w:ascii="Consolas" w:eastAsia="Times New Roman" w:hAnsi="Consolas" w:cs="Consolas"/>
          <w:color w:val="343434"/>
        </w:rPr>
      </w:pPr>
      <w:ins w:id="77" w:author="Unknown">
        <w:r w:rsidRPr="00BC1D3D">
          <w:rPr>
            <w:rFonts w:ascii="Consolas" w:eastAsia="Times New Roman" w:hAnsi="Consolas" w:cs="Consolas"/>
            <w:color w:val="343434"/>
          </w:rPr>
          <w:t xml:space="preserve">    </w:t>
        </w:r>
        <w:proofErr w:type="gramStart"/>
        <w:r w:rsidRPr="00BC1D3D">
          <w:rPr>
            <w:rFonts w:ascii="Consolas" w:eastAsia="Times New Roman" w:hAnsi="Consolas" w:cs="Consolas"/>
            <w:color w:val="343434"/>
          </w:rPr>
          <w:t>select(</w:t>
        </w:r>
        <w:proofErr w:type="gramEnd"/>
        <w:r w:rsidRPr="00BC1D3D">
          <w:rPr>
            <w:rFonts w:ascii="Consolas" w:eastAsia="Times New Roman" w:hAnsi="Consolas" w:cs="Consolas"/>
            <w:color w:val="343434"/>
          </w:rPr>
          <w:t xml:space="preserve">mpg, </w:t>
        </w:r>
        <w:proofErr w:type="spellStart"/>
        <w:r w:rsidRPr="00BC1D3D">
          <w:rPr>
            <w:rFonts w:ascii="Consolas" w:eastAsia="Times New Roman" w:hAnsi="Consolas" w:cs="Consolas"/>
            <w:color w:val="343434"/>
          </w:rPr>
          <w:t>disp</w:t>
        </w:r>
        <w:proofErr w:type="spellEnd"/>
        <w:r w:rsidRPr="00BC1D3D">
          <w:rPr>
            <w:rFonts w:ascii="Consolas" w:eastAsia="Times New Roman" w:hAnsi="Consolas" w:cs="Consolas"/>
            <w:color w:val="343434"/>
          </w:rPr>
          <w:t>, gear) % &gt; %</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78" w:author="Unknown"/>
          <w:rFonts w:ascii="Consolas" w:eastAsia="Times New Roman" w:hAnsi="Consolas" w:cs="Consolas"/>
          <w:color w:val="343434"/>
        </w:rPr>
      </w:pPr>
      <w:ins w:id="79" w:author="Unknown">
        <w:r w:rsidRPr="00BC1D3D">
          <w:rPr>
            <w:rFonts w:ascii="Consolas" w:eastAsia="Times New Roman" w:hAnsi="Consolas" w:cs="Consolas"/>
            <w:color w:val="343434"/>
          </w:rPr>
          <w:t xml:space="preserve">    </w:t>
        </w:r>
        <w:proofErr w:type="spellStart"/>
        <w:r w:rsidRPr="00BC1D3D">
          <w:rPr>
            <w:rFonts w:ascii="Consolas" w:eastAsia="Times New Roman" w:hAnsi="Consolas" w:cs="Consolas"/>
            <w:color w:val="343434"/>
          </w:rPr>
          <w:t>group_</w:t>
        </w:r>
        <w:proofErr w:type="gramStart"/>
        <w:r w:rsidRPr="00BC1D3D">
          <w:rPr>
            <w:rFonts w:ascii="Consolas" w:eastAsia="Times New Roman" w:hAnsi="Consolas" w:cs="Consolas"/>
            <w:color w:val="343434"/>
          </w:rPr>
          <w:t>by</w:t>
        </w:r>
        <w:proofErr w:type="spellEnd"/>
        <w:r w:rsidRPr="00BC1D3D">
          <w:rPr>
            <w:rFonts w:ascii="Consolas" w:eastAsia="Times New Roman" w:hAnsi="Consolas" w:cs="Consolas"/>
            <w:color w:val="343434"/>
          </w:rPr>
          <w:t>(</w:t>
        </w:r>
        <w:proofErr w:type="gramEnd"/>
        <w:r w:rsidRPr="00BC1D3D">
          <w:rPr>
            <w:rFonts w:ascii="Consolas" w:eastAsia="Times New Roman" w:hAnsi="Consolas" w:cs="Consolas"/>
            <w:color w:val="343434"/>
          </w:rPr>
          <w:t>gear) % &gt; %</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80" w:author="Unknown"/>
          <w:rFonts w:ascii="Consolas" w:eastAsia="Times New Roman" w:hAnsi="Consolas" w:cs="Consolas"/>
          <w:color w:val="343434"/>
        </w:rPr>
      </w:pPr>
      <w:ins w:id="81" w:author="Unknown">
        <w:r w:rsidRPr="00BC1D3D">
          <w:rPr>
            <w:rFonts w:ascii="Consolas" w:eastAsia="Times New Roman" w:hAnsi="Consolas" w:cs="Consolas"/>
            <w:color w:val="343434"/>
          </w:rPr>
          <w:t xml:space="preserve">    </w:t>
        </w:r>
        <w:proofErr w:type="gramStart"/>
        <w:r w:rsidRPr="00BC1D3D">
          <w:rPr>
            <w:rFonts w:ascii="Consolas" w:eastAsia="Times New Roman" w:hAnsi="Consolas" w:cs="Consolas"/>
            <w:color w:val="343434"/>
          </w:rPr>
          <w:t>summarize(</w:t>
        </w:r>
        <w:proofErr w:type="spellStart"/>
        <w:proofErr w:type="gramEnd"/>
        <w:r w:rsidRPr="00BC1D3D">
          <w:rPr>
            <w:rFonts w:ascii="Consolas" w:eastAsia="Times New Roman" w:hAnsi="Consolas" w:cs="Consolas"/>
            <w:color w:val="343434"/>
          </w:rPr>
          <w:t>mean_mpg</w:t>
        </w:r>
        <w:proofErr w:type="spellEnd"/>
        <w:r w:rsidRPr="00BC1D3D">
          <w:rPr>
            <w:rFonts w:ascii="Consolas" w:eastAsia="Times New Roman" w:hAnsi="Consolas" w:cs="Consolas"/>
            <w:color w:val="343434"/>
          </w:rPr>
          <w:t xml:space="preserve"> = mean(mpg), </w:t>
        </w:r>
        <w:proofErr w:type="spellStart"/>
        <w:r w:rsidRPr="00BC1D3D">
          <w:rPr>
            <w:rFonts w:ascii="Consolas" w:eastAsia="Times New Roman" w:hAnsi="Consolas" w:cs="Consolas"/>
            <w:color w:val="343434"/>
          </w:rPr>
          <w:t>mean_disp</w:t>
        </w:r>
        <w:proofErr w:type="spellEnd"/>
        <w:r w:rsidRPr="00BC1D3D">
          <w:rPr>
            <w:rFonts w:ascii="Consolas" w:eastAsia="Times New Roman" w:hAnsi="Consolas" w:cs="Consolas"/>
            <w:color w:val="343434"/>
          </w:rPr>
          <w:t xml:space="preserve"> = mean(</w:t>
        </w:r>
        <w:proofErr w:type="spellStart"/>
        <w:r w:rsidRPr="00BC1D3D">
          <w:rPr>
            <w:rFonts w:ascii="Consolas" w:eastAsia="Times New Roman" w:hAnsi="Consolas" w:cs="Consolas"/>
            <w:color w:val="343434"/>
          </w:rPr>
          <w:t>disp</w:t>
        </w:r>
        <w:proofErr w:type="spellEnd"/>
        <w:r w:rsidRPr="00BC1D3D">
          <w:rPr>
            <w:rFonts w:ascii="Consolas" w:eastAsia="Times New Roman" w:hAnsi="Consolas" w:cs="Consolas"/>
            <w:color w:val="343434"/>
          </w:rPr>
          <w:t>))</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82" w:author="Unknown"/>
          <w:rFonts w:ascii="Consolas" w:eastAsia="Times New Roman" w:hAnsi="Consolas" w:cs="Consolas"/>
          <w:color w:val="343434"/>
        </w:rPr>
      </w:pPr>
      <w:proofErr w:type="spellStart"/>
      <w:proofErr w:type="gramStart"/>
      <w:ins w:id="83" w:author="Unknown">
        <w:r w:rsidRPr="00BC1D3D">
          <w:rPr>
            <w:rFonts w:ascii="Consolas" w:eastAsia="Times New Roman" w:hAnsi="Consolas" w:cs="Consolas"/>
            <w:color w:val="343434"/>
          </w:rPr>
          <w:t>df</w:t>
        </w:r>
        <w:proofErr w:type="spellEnd"/>
        <w:proofErr w:type="gramEnd"/>
      </w:ins>
    </w:p>
    <w:p w:rsidR="00BC1D3D" w:rsidRPr="00BC1D3D" w:rsidRDefault="00BC1D3D" w:rsidP="00BC1D3D">
      <w:pPr>
        <w:shd w:val="clear" w:color="auto" w:fill="FFFFFF"/>
        <w:spacing w:before="100" w:beforeAutospacing="1" w:after="100" w:afterAutospacing="1" w:line="240" w:lineRule="auto"/>
        <w:rPr>
          <w:ins w:id="84" w:author="Unknown"/>
          <w:rFonts w:ascii="Arial" w:eastAsia="Times New Roman" w:hAnsi="Arial" w:cs="Arial"/>
          <w:color w:val="343434"/>
          <w:sz w:val="28"/>
          <w:szCs w:val="28"/>
        </w:rPr>
      </w:pPr>
      <w:ins w:id="85" w:author="Unknown">
        <w:r w:rsidRPr="00BC1D3D">
          <w:rPr>
            <w:rFonts w:ascii="Arial" w:eastAsia="Times New Roman" w:hAnsi="Arial" w:cs="Arial"/>
            <w:b/>
            <w:bCs/>
            <w:color w:val="343434"/>
            <w:sz w:val="28"/>
          </w:rPr>
          <w:t>Output</w:t>
        </w:r>
        <w:proofErr w:type="gramStart"/>
        <w:r w:rsidRPr="00BC1D3D">
          <w:rPr>
            <w:rFonts w:ascii="Arial" w:eastAsia="Times New Roman" w:hAnsi="Arial" w:cs="Arial"/>
            <w:b/>
            <w:bCs/>
            <w:color w:val="343434"/>
            <w:sz w:val="28"/>
          </w:rPr>
          <w:t>:</w:t>
        </w:r>
        <w:r w:rsidRPr="00BC1D3D">
          <w:rPr>
            <w:rFonts w:ascii="Arial" w:eastAsia="Times New Roman" w:hAnsi="Arial" w:cs="Arial"/>
            <w:color w:val="343434"/>
            <w:sz w:val="28"/>
            <w:szCs w:val="28"/>
          </w:rPr>
          <w:t>:</w:t>
        </w:r>
        <w:proofErr w:type="gramEnd"/>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86" w:author="Unknown"/>
          <w:rFonts w:ascii="Consolas" w:eastAsia="Times New Roman" w:hAnsi="Consolas" w:cs="Consolas"/>
          <w:color w:val="343434"/>
        </w:rPr>
      </w:pPr>
      <w:ins w:id="87" w:author="Unknown">
        <w:r w:rsidRPr="00BC1D3D">
          <w:rPr>
            <w:rFonts w:ascii="Consolas" w:eastAsia="Times New Roman" w:hAnsi="Consolas" w:cs="Consolas"/>
            <w:color w:val="343434"/>
          </w:rPr>
          <w:t xml:space="preserve">## # A </w:t>
        </w:r>
        <w:proofErr w:type="spellStart"/>
        <w:r w:rsidRPr="00BC1D3D">
          <w:rPr>
            <w:rFonts w:ascii="Consolas" w:eastAsia="Times New Roman" w:hAnsi="Consolas" w:cs="Consolas"/>
            <w:color w:val="343434"/>
          </w:rPr>
          <w:t>tibble</w:t>
        </w:r>
        <w:proofErr w:type="spellEnd"/>
        <w:r w:rsidRPr="00BC1D3D">
          <w:rPr>
            <w:rFonts w:ascii="Consolas" w:eastAsia="Times New Roman" w:hAnsi="Consolas" w:cs="Consolas"/>
            <w:color w:val="343434"/>
          </w:rPr>
          <w:t>: 3 x 3</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88" w:author="Unknown"/>
          <w:rFonts w:ascii="Consolas" w:eastAsia="Times New Roman" w:hAnsi="Consolas" w:cs="Consolas"/>
          <w:color w:val="343434"/>
        </w:rPr>
      </w:pPr>
      <w:ins w:id="89" w:author="Unknown">
        <w:r w:rsidRPr="00BC1D3D">
          <w:rPr>
            <w:rFonts w:ascii="Consolas" w:eastAsia="Times New Roman" w:hAnsi="Consolas" w:cs="Consolas"/>
            <w:color w:val="343434"/>
          </w:rPr>
          <w:lastRenderedPageBreak/>
          <w:t>##</w:t>
        </w:r>
        <w:r w:rsidRPr="00BC1D3D">
          <w:rPr>
            <w:rFonts w:ascii="Consolas" w:eastAsia="Times New Roman" w:hAnsi="Consolas" w:cs="Consolas"/>
            <w:color w:val="343434"/>
          </w:rPr>
          <w:tab/>
          <w:t xml:space="preserve">gear </w:t>
        </w:r>
        <w:proofErr w:type="spellStart"/>
        <w:r w:rsidRPr="00BC1D3D">
          <w:rPr>
            <w:rFonts w:ascii="Consolas" w:eastAsia="Times New Roman" w:hAnsi="Consolas" w:cs="Consolas"/>
            <w:color w:val="343434"/>
          </w:rPr>
          <w:t>mean_mpg</w:t>
        </w:r>
        <w:proofErr w:type="spellEnd"/>
        <w:r w:rsidRPr="00BC1D3D">
          <w:rPr>
            <w:rFonts w:ascii="Consolas" w:eastAsia="Times New Roman" w:hAnsi="Consolas" w:cs="Consolas"/>
            <w:color w:val="343434"/>
          </w:rPr>
          <w:t xml:space="preserve"> </w:t>
        </w:r>
        <w:proofErr w:type="spellStart"/>
        <w:r w:rsidRPr="00BC1D3D">
          <w:rPr>
            <w:rFonts w:ascii="Consolas" w:eastAsia="Times New Roman" w:hAnsi="Consolas" w:cs="Consolas"/>
            <w:color w:val="343434"/>
          </w:rPr>
          <w:t>mean_disp</w:t>
        </w:r>
        <w:proofErr w:type="spellEnd"/>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90" w:author="Unknown"/>
          <w:rFonts w:ascii="Consolas" w:eastAsia="Times New Roman" w:hAnsi="Consolas" w:cs="Consolas"/>
          <w:color w:val="343434"/>
        </w:rPr>
      </w:pPr>
      <w:ins w:id="91" w:author="Unknown">
        <w:r w:rsidRPr="00BC1D3D">
          <w:rPr>
            <w:rFonts w:ascii="Consolas" w:eastAsia="Times New Roman" w:hAnsi="Consolas" w:cs="Consolas"/>
            <w:color w:val="343434"/>
          </w:rPr>
          <w:t>##</w:t>
        </w:r>
        <w:r w:rsidRPr="00BC1D3D">
          <w:rPr>
            <w:rFonts w:ascii="Consolas" w:eastAsia="Times New Roman" w:hAnsi="Consolas" w:cs="Consolas"/>
            <w:color w:val="343434"/>
          </w:rPr>
          <w:tab/>
          <w:t>&lt;dbl&gt;</w:t>
        </w:r>
        <w:r w:rsidRPr="00BC1D3D">
          <w:rPr>
            <w:rFonts w:ascii="Consolas" w:eastAsia="Times New Roman" w:hAnsi="Consolas" w:cs="Consolas"/>
            <w:color w:val="343434"/>
          </w:rPr>
          <w:tab/>
          <w:t>&lt;dbl&gt;</w:t>
        </w:r>
        <w:r w:rsidRPr="00BC1D3D">
          <w:rPr>
            <w:rFonts w:ascii="Consolas" w:eastAsia="Times New Roman" w:hAnsi="Consolas" w:cs="Consolas"/>
            <w:color w:val="343434"/>
          </w:rPr>
          <w:tab/>
        </w:r>
        <w:proofErr w:type="spellStart"/>
        <w:r w:rsidRPr="00BC1D3D">
          <w:rPr>
            <w:rFonts w:ascii="Consolas" w:eastAsia="Times New Roman" w:hAnsi="Consolas" w:cs="Consolas"/>
            <w:color w:val="343434"/>
          </w:rPr>
          <w:t>lt</w:t>
        </w:r>
        <w:proofErr w:type="gramStart"/>
        <w:r w:rsidRPr="00BC1D3D">
          <w:rPr>
            <w:rFonts w:ascii="Consolas" w:eastAsia="Times New Roman" w:hAnsi="Consolas" w:cs="Consolas"/>
            <w:color w:val="343434"/>
          </w:rPr>
          <w:t>;dbl</w:t>
        </w:r>
        <w:proofErr w:type="spellEnd"/>
        <w:proofErr w:type="gramEnd"/>
        <w:r w:rsidRPr="00BC1D3D">
          <w:rPr>
            <w:rFonts w:ascii="Consolas" w:eastAsia="Times New Roman" w:hAnsi="Consolas" w:cs="Consolas"/>
            <w:color w:val="343434"/>
          </w:rPr>
          <w:t>&gt;</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92" w:author="Unknown"/>
          <w:rFonts w:ascii="Consolas" w:eastAsia="Times New Roman" w:hAnsi="Consolas" w:cs="Consolas"/>
          <w:color w:val="343434"/>
        </w:rPr>
      </w:pPr>
      <w:ins w:id="93" w:author="Unknown">
        <w:r w:rsidRPr="00BC1D3D">
          <w:rPr>
            <w:rFonts w:ascii="Consolas" w:eastAsia="Times New Roman" w:hAnsi="Consolas" w:cs="Consolas"/>
            <w:color w:val="343434"/>
          </w:rPr>
          <w:t>## 1</w:t>
        </w:r>
        <w:r w:rsidRPr="00BC1D3D">
          <w:rPr>
            <w:rFonts w:ascii="Consolas" w:eastAsia="Times New Roman" w:hAnsi="Consolas" w:cs="Consolas"/>
            <w:color w:val="343434"/>
          </w:rPr>
          <w:tab/>
          <w:t xml:space="preserve">3 </w:t>
        </w:r>
        <w:proofErr w:type="gramStart"/>
        <w:r w:rsidRPr="00BC1D3D">
          <w:rPr>
            <w:rFonts w:ascii="Consolas" w:eastAsia="Times New Roman" w:hAnsi="Consolas" w:cs="Consolas"/>
            <w:color w:val="343434"/>
          </w:rPr>
          <w:t>16.10667  326.3000</w:t>
        </w:r>
        <w:proofErr w:type="gramEnd"/>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94" w:author="Unknown"/>
          <w:rFonts w:ascii="Consolas" w:eastAsia="Times New Roman" w:hAnsi="Consolas" w:cs="Consolas"/>
          <w:color w:val="343434"/>
        </w:rPr>
      </w:pPr>
      <w:ins w:id="95" w:author="Unknown">
        <w:r w:rsidRPr="00BC1D3D">
          <w:rPr>
            <w:rFonts w:ascii="Consolas" w:eastAsia="Times New Roman" w:hAnsi="Consolas" w:cs="Consolas"/>
            <w:color w:val="343434"/>
          </w:rPr>
          <w:t xml:space="preserve">## 2 </w:t>
        </w:r>
        <w:r w:rsidRPr="00BC1D3D">
          <w:rPr>
            <w:rFonts w:ascii="Consolas" w:eastAsia="Times New Roman" w:hAnsi="Consolas" w:cs="Consolas"/>
            <w:color w:val="343434"/>
          </w:rPr>
          <w:tab/>
          <w:t xml:space="preserve">4 </w:t>
        </w:r>
        <w:proofErr w:type="gramStart"/>
        <w:r w:rsidRPr="00BC1D3D">
          <w:rPr>
            <w:rFonts w:ascii="Consolas" w:eastAsia="Times New Roman" w:hAnsi="Consolas" w:cs="Consolas"/>
            <w:color w:val="343434"/>
          </w:rPr>
          <w:t>24.53333  123.0167</w:t>
        </w:r>
        <w:proofErr w:type="gramEnd"/>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96" w:author="Unknown"/>
          <w:rFonts w:ascii="Consolas" w:eastAsia="Times New Roman" w:hAnsi="Consolas" w:cs="Consolas"/>
          <w:color w:val="343434"/>
        </w:rPr>
      </w:pPr>
      <w:ins w:id="97" w:author="Unknown">
        <w:r w:rsidRPr="00BC1D3D">
          <w:rPr>
            <w:rFonts w:ascii="Consolas" w:eastAsia="Times New Roman" w:hAnsi="Consolas" w:cs="Consolas"/>
            <w:color w:val="343434"/>
          </w:rPr>
          <w:t>## 3</w:t>
        </w:r>
        <w:r w:rsidRPr="00BC1D3D">
          <w:rPr>
            <w:rFonts w:ascii="Consolas" w:eastAsia="Times New Roman" w:hAnsi="Consolas" w:cs="Consolas"/>
            <w:color w:val="343434"/>
          </w:rPr>
          <w:tab/>
          <w:t xml:space="preserve">5 </w:t>
        </w:r>
        <w:proofErr w:type="gramStart"/>
        <w:r w:rsidRPr="00BC1D3D">
          <w:rPr>
            <w:rFonts w:ascii="Consolas" w:eastAsia="Times New Roman" w:hAnsi="Consolas" w:cs="Consolas"/>
            <w:color w:val="343434"/>
          </w:rPr>
          <w:t>21.38000  202.4800</w:t>
        </w:r>
        <w:proofErr w:type="gramEnd"/>
      </w:ins>
    </w:p>
    <w:p w:rsidR="00BC1D3D" w:rsidRPr="00BC1D3D" w:rsidRDefault="00BC1D3D" w:rsidP="00BC1D3D">
      <w:pPr>
        <w:shd w:val="clear" w:color="auto" w:fill="FFFFFF"/>
        <w:spacing w:before="100" w:beforeAutospacing="1" w:after="100" w:afterAutospacing="1" w:line="240" w:lineRule="auto"/>
        <w:rPr>
          <w:ins w:id="98" w:author="Unknown"/>
          <w:rFonts w:ascii="Arial" w:eastAsia="Times New Roman" w:hAnsi="Arial" w:cs="Arial"/>
          <w:color w:val="343434"/>
          <w:sz w:val="28"/>
          <w:szCs w:val="28"/>
        </w:rPr>
      </w:pPr>
      <w:ins w:id="99" w:author="Unknown">
        <w:r w:rsidRPr="00BC1D3D">
          <w:rPr>
            <w:rFonts w:ascii="Arial" w:eastAsia="Times New Roman" w:hAnsi="Arial" w:cs="Arial"/>
            <w:color w:val="343434"/>
            <w:sz w:val="28"/>
            <w:szCs w:val="28"/>
          </w:rPr>
          <w:t xml:space="preserve">The table contains three rows and three columns. You can create a CSV file with the function </w:t>
        </w:r>
        <w:proofErr w:type="gramStart"/>
        <w:r w:rsidRPr="00BC1D3D">
          <w:rPr>
            <w:rFonts w:ascii="Arial" w:eastAsia="Times New Roman" w:hAnsi="Arial" w:cs="Arial"/>
            <w:color w:val="343434"/>
            <w:sz w:val="28"/>
            <w:szCs w:val="28"/>
          </w:rPr>
          <w:t>write.csv(</w:t>
        </w:r>
        <w:proofErr w:type="gramEnd"/>
        <w:r w:rsidRPr="00BC1D3D">
          <w:rPr>
            <w:rFonts w:ascii="Arial" w:eastAsia="Times New Roman" w:hAnsi="Arial" w:cs="Arial"/>
            <w:color w:val="343434"/>
            <w:sz w:val="28"/>
            <w:szCs w:val="28"/>
          </w:rPr>
          <w:t>).</w:t>
        </w:r>
      </w:ins>
    </w:p>
    <w:p w:rsidR="00BC1D3D" w:rsidRPr="00BC1D3D" w:rsidRDefault="00BC1D3D" w:rsidP="00BC1D3D">
      <w:pPr>
        <w:shd w:val="clear" w:color="auto" w:fill="FFFFFF"/>
        <w:spacing w:before="100" w:beforeAutospacing="1" w:after="100" w:afterAutospacing="1" w:line="372" w:lineRule="atLeast"/>
        <w:outlineLvl w:val="1"/>
        <w:rPr>
          <w:ins w:id="100" w:author="Unknown"/>
          <w:rFonts w:ascii="Calibri" w:eastAsia="Times New Roman" w:hAnsi="Calibri" w:cs="Calibri"/>
          <w:b/>
          <w:bCs/>
          <w:color w:val="343434"/>
          <w:sz w:val="44"/>
          <w:szCs w:val="44"/>
        </w:rPr>
      </w:pPr>
      <w:ins w:id="101" w:author="Unknown">
        <w:r w:rsidRPr="00BC1D3D">
          <w:rPr>
            <w:rFonts w:ascii="Calibri" w:eastAsia="Times New Roman" w:hAnsi="Calibri" w:cs="Calibri"/>
            <w:b/>
            <w:bCs/>
            <w:color w:val="343434"/>
            <w:sz w:val="44"/>
            <w:szCs w:val="44"/>
          </w:rPr>
          <w:t>Export CSV</w:t>
        </w:r>
      </w:ins>
    </w:p>
    <w:p w:rsidR="00BC1D3D" w:rsidRPr="00BC1D3D" w:rsidRDefault="00BC1D3D" w:rsidP="00BC1D3D">
      <w:pPr>
        <w:shd w:val="clear" w:color="auto" w:fill="FFFFFF"/>
        <w:spacing w:before="100" w:beforeAutospacing="1" w:after="100" w:afterAutospacing="1" w:line="240" w:lineRule="auto"/>
        <w:rPr>
          <w:ins w:id="102" w:author="Unknown"/>
          <w:rFonts w:ascii="Arial" w:eastAsia="Times New Roman" w:hAnsi="Arial" w:cs="Arial"/>
          <w:color w:val="343434"/>
          <w:sz w:val="28"/>
          <w:szCs w:val="28"/>
        </w:rPr>
      </w:pPr>
      <w:ins w:id="103" w:author="Unknown">
        <w:r w:rsidRPr="00BC1D3D">
          <w:rPr>
            <w:rFonts w:ascii="Arial" w:eastAsia="Times New Roman" w:hAnsi="Arial" w:cs="Arial"/>
            <w:color w:val="343434"/>
            <w:sz w:val="28"/>
            <w:szCs w:val="28"/>
          </w:rPr>
          <w:t>The basic syntax is:</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04" w:author="Unknown"/>
          <w:rFonts w:ascii="Consolas" w:eastAsia="Times New Roman" w:hAnsi="Consolas" w:cs="Consolas"/>
          <w:color w:val="343434"/>
        </w:rPr>
      </w:pPr>
      <w:proofErr w:type="gramStart"/>
      <w:ins w:id="105" w:author="Unknown">
        <w:r w:rsidRPr="00BC1D3D">
          <w:rPr>
            <w:rFonts w:ascii="Consolas" w:eastAsia="Times New Roman" w:hAnsi="Consolas" w:cs="Consolas"/>
            <w:color w:val="343434"/>
          </w:rPr>
          <w:t>write.csv(</w:t>
        </w:r>
        <w:proofErr w:type="spellStart"/>
        <w:proofErr w:type="gramEnd"/>
        <w:r w:rsidRPr="00BC1D3D">
          <w:rPr>
            <w:rFonts w:ascii="Consolas" w:eastAsia="Times New Roman" w:hAnsi="Consolas" w:cs="Consolas"/>
            <w:color w:val="343434"/>
          </w:rPr>
          <w:t>df</w:t>
        </w:r>
        <w:proofErr w:type="spellEnd"/>
        <w:r w:rsidRPr="00BC1D3D">
          <w:rPr>
            <w:rFonts w:ascii="Consolas" w:eastAsia="Times New Roman" w:hAnsi="Consolas" w:cs="Consolas"/>
            <w:color w:val="343434"/>
          </w:rPr>
          <w:t>, path)</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06" w:author="Unknown"/>
          <w:rFonts w:ascii="Consolas" w:eastAsia="Times New Roman" w:hAnsi="Consolas" w:cs="Consolas"/>
          <w:color w:val="343434"/>
        </w:rPr>
      </w:pPr>
      <w:proofErr w:type="gramStart"/>
      <w:ins w:id="107" w:author="Unknown">
        <w:r w:rsidRPr="00BC1D3D">
          <w:rPr>
            <w:rFonts w:ascii="Consolas" w:eastAsia="Times New Roman" w:hAnsi="Consolas" w:cs="Consolas"/>
            <w:color w:val="343434"/>
          </w:rPr>
          <w:t>arguments</w:t>
        </w:r>
        <w:proofErr w:type="gramEnd"/>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08" w:author="Unknown"/>
          <w:rFonts w:ascii="Consolas" w:eastAsia="Times New Roman" w:hAnsi="Consolas" w:cs="Consolas"/>
          <w:color w:val="343434"/>
        </w:rPr>
      </w:pPr>
      <w:ins w:id="109" w:author="Unknown">
        <w:r w:rsidRPr="00BC1D3D">
          <w:rPr>
            <w:rFonts w:ascii="Consolas" w:eastAsia="Times New Roman" w:hAnsi="Consolas" w:cs="Consolas"/>
            <w:color w:val="343434"/>
          </w:rPr>
          <w:t>-</w:t>
        </w:r>
        <w:proofErr w:type="spellStart"/>
        <w:proofErr w:type="gramStart"/>
        <w:r w:rsidRPr="00BC1D3D">
          <w:rPr>
            <w:rFonts w:ascii="Consolas" w:eastAsia="Times New Roman" w:hAnsi="Consolas" w:cs="Consolas"/>
            <w:color w:val="343434"/>
          </w:rPr>
          <w:t>df</w:t>
        </w:r>
        <w:proofErr w:type="spellEnd"/>
        <w:proofErr w:type="gramEnd"/>
        <w:r w:rsidRPr="00BC1D3D">
          <w:rPr>
            <w:rFonts w:ascii="Consolas" w:eastAsia="Times New Roman" w:hAnsi="Consolas" w:cs="Consolas"/>
            <w:color w:val="343434"/>
          </w:rPr>
          <w:t>: Dataset to save. Need to be the same name of the data frame in the environment.</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10" w:author="Unknown"/>
          <w:rFonts w:ascii="Consolas" w:eastAsia="Times New Roman" w:hAnsi="Consolas" w:cs="Consolas"/>
          <w:color w:val="343434"/>
        </w:rPr>
      </w:pPr>
      <w:proofErr w:type="gramStart"/>
      <w:ins w:id="111" w:author="Unknown">
        <w:r w:rsidRPr="00BC1D3D">
          <w:rPr>
            <w:rFonts w:ascii="Consolas" w:eastAsia="Times New Roman" w:hAnsi="Consolas" w:cs="Consolas"/>
            <w:color w:val="343434"/>
          </w:rPr>
          <w:t>-path: A string.</w:t>
        </w:r>
        <w:proofErr w:type="gramEnd"/>
        <w:r w:rsidRPr="00BC1D3D">
          <w:rPr>
            <w:rFonts w:ascii="Consolas" w:eastAsia="Times New Roman" w:hAnsi="Consolas" w:cs="Consolas"/>
            <w:color w:val="343434"/>
          </w:rPr>
          <w:t xml:space="preserve"> Set the destination path. Path + filename + extension i.e. "/Users/USERNAME/Downloads/mydata.csv" or the filename + extension if the folder is the same as the working directory</w:t>
        </w:r>
      </w:ins>
    </w:p>
    <w:p w:rsidR="00BC1D3D" w:rsidRPr="00BC1D3D" w:rsidRDefault="00BC1D3D" w:rsidP="00BC1D3D">
      <w:pPr>
        <w:shd w:val="clear" w:color="auto" w:fill="FFFFFF"/>
        <w:spacing w:before="100" w:beforeAutospacing="1" w:after="100" w:afterAutospacing="1" w:line="240" w:lineRule="auto"/>
        <w:rPr>
          <w:ins w:id="112" w:author="Unknown"/>
          <w:rFonts w:ascii="Arial" w:eastAsia="Times New Roman" w:hAnsi="Arial" w:cs="Arial"/>
          <w:color w:val="343434"/>
          <w:sz w:val="28"/>
          <w:szCs w:val="28"/>
        </w:rPr>
      </w:pPr>
      <w:ins w:id="113" w:author="Unknown">
        <w:r w:rsidRPr="00BC1D3D">
          <w:rPr>
            <w:rFonts w:ascii="Arial" w:eastAsia="Times New Roman" w:hAnsi="Arial" w:cs="Arial"/>
            <w:color w:val="343434"/>
            <w:sz w:val="28"/>
            <w:szCs w:val="28"/>
          </w:rPr>
          <w:t>Example:</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14" w:author="Unknown"/>
          <w:rFonts w:ascii="Consolas" w:eastAsia="Times New Roman" w:hAnsi="Consolas" w:cs="Consolas"/>
          <w:color w:val="343434"/>
        </w:rPr>
      </w:pPr>
      <w:proofErr w:type="gramStart"/>
      <w:ins w:id="115" w:author="Unknown">
        <w:r w:rsidRPr="00BC1D3D">
          <w:rPr>
            <w:rFonts w:ascii="Consolas" w:eastAsia="Times New Roman" w:hAnsi="Consolas" w:cs="Consolas"/>
            <w:color w:val="343434"/>
          </w:rPr>
          <w:t>write.csv(</w:t>
        </w:r>
        <w:proofErr w:type="spellStart"/>
        <w:proofErr w:type="gramEnd"/>
        <w:r w:rsidRPr="00BC1D3D">
          <w:rPr>
            <w:rFonts w:ascii="Consolas" w:eastAsia="Times New Roman" w:hAnsi="Consolas" w:cs="Consolas"/>
            <w:color w:val="343434"/>
          </w:rPr>
          <w:t>df</w:t>
        </w:r>
        <w:proofErr w:type="spellEnd"/>
        <w:r w:rsidRPr="00BC1D3D">
          <w:rPr>
            <w:rFonts w:ascii="Consolas" w:eastAsia="Times New Roman" w:hAnsi="Consolas" w:cs="Consolas"/>
            <w:color w:val="343434"/>
          </w:rPr>
          <w:t>, "table_car.csv")</w:t>
        </w:r>
      </w:ins>
    </w:p>
    <w:p w:rsidR="00BC1D3D" w:rsidRPr="00BC1D3D" w:rsidRDefault="00BC1D3D" w:rsidP="00BC1D3D">
      <w:pPr>
        <w:shd w:val="clear" w:color="auto" w:fill="FFFFFF"/>
        <w:spacing w:before="100" w:beforeAutospacing="1" w:after="100" w:afterAutospacing="1" w:line="240" w:lineRule="auto"/>
        <w:rPr>
          <w:ins w:id="116" w:author="Unknown"/>
          <w:rFonts w:ascii="Arial" w:eastAsia="Times New Roman" w:hAnsi="Arial" w:cs="Arial"/>
          <w:color w:val="343434"/>
          <w:sz w:val="28"/>
          <w:szCs w:val="28"/>
        </w:rPr>
      </w:pPr>
      <w:ins w:id="117" w:author="Unknown">
        <w:r w:rsidRPr="00BC1D3D">
          <w:rPr>
            <w:rFonts w:ascii="Arial" w:eastAsia="Times New Roman" w:hAnsi="Arial" w:cs="Arial"/>
            <w:color w:val="343434"/>
            <w:sz w:val="28"/>
            <w:szCs w:val="28"/>
          </w:rPr>
          <w:t>Code Explanation</w:t>
        </w:r>
      </w:ins>
    </w:p>
    <w:p w:rsidR="00BC1D3D" w:rsidRPr="00BC1D3D" w:rsidRDefault="00BC1D3D" w:rsidP="00BC1D3D">
      <w:pPr>
        <w:numPr>
          <w:ilvl w:val="0"/>
          <w:numId w:val="4"/>
        </w:numPr>
        <w:shd w:val="clear" w:color="auto" w:fill="FFFFFF"/>
        <w:spacing w:before="100" w:beforeAutospacing="1" w:after="100" w:afterAutospacing="1" w:line="240" w:lineRule="auto"/>
        <w:rPr>
          <w:ins w:id="118" w:author="Unknown"/>
          <w:rFonts w:ascii="Arial" w:eastAsia="Times New Roman" w:hAnsi="Arial" w:cs="Arial"/>
          <w:color w:val="343434"/>
          <w:sz w:val="28"/>
          <w:szCs w:val="28"/>
        </w:rPr>
      </w:pPr>
      <w:ins w:id="119" w:author="Unknown">
        <w:r w:rsidRPr="00BC1D3D">
          <w:rPr>
            <w:rFonts w:ascii="Arial" w:eastAsia="Times New Roman" w:hAnsi="Arial" w:cs="Arial"/>
            <w:color w:val="343434"/>
            <w:sz w:val="28"/>
            <w:szCs w:val="28"/>
          </w:rPr>
          <w:t>write.csv(</w:t>
        </w:r>
        <w:proofErr w:type="spellStart"/>
        <w:r w:rsidRPr="00BC1D3D">
          <w:rPr>
            <w:rFonts w:ascii="Arial" w:eastAsia="Times New Roman" w:hAnsi="Arial" w:cs="Arial"/>
            <w:color w:val="343434"/>
            <w:sz w:val="28"/>
            <w:szCs w:val="28"/>
          </w:rPr>
          <w:t>df</w:t>
        </w:r>
        <w:proofErr w:type="spellEnd"/>
        <w:r w:rsidRPr="00BC1D3D">
          <w:rPr>
            <w:rFonts w:ascii="Arial" w:eastAsia="Times New Roman" w:hAnsi="Arial" w:cs="Arial"/>
            <w:color w:val="343434"/>
            <w:sz w:val="28"/>
            <w:szCs w:val="28"/>
          </w:rPr>
          <w:t>, "table_car.csv"): Create a CSV file in the hard drive:</w:t>
        </w:r>
      </w:ins>
    </w:p>
    <w:p w:rsidR="00BC1D3D" w:rsidRPr="00BC1D3D" w:rsidRDefault="00BC1D3D" w:rsidP="00BC1D3D">
      <w:pPr>
        <w:numPr>
          <w:ilvl w:val="1"/>
          <w:numId w:val="4"/>
        </w:numPr>
        <w:shd w:val="clear" w:color="auto" w:fill="FFFFFF"/>
        <w:spacing w:before="100" w:beforeAutospacing="1" w:after="100" w:afterAutospacing="1" w:line="240" w:lineRule="auto"/>
        <w:rPr>
          <w:ins w:id="120" w:author="Unknown"/>
          <w:rFonts w:ascii="Arial" w:eastAsia="Times New Roman" w:hAnsi="Arial" w:cs="Arial"/>
          <w:color w:val="343434"/>
          <w:sz w:val="28"/>
          <w:szCs w:val="28"/>
        </w:rPr>
      </w:pPr>
      <w:proofErr w:type="spellStart"/>
      <w:ins w:id="121" w:author="Unknown">
        <w:r w:rsidRPr="00BC1D3D">
          <w:rPr>
            <w:rFonts w:ascii="Arial" w:eastAsia="Times New Roman" w:hAnsi="Arial" w:cs="Arial"/>
            <w:color w:val="343434"/>
            <w:sz w:val="28"/>
            <w:szCs w:val="28"/>
          </w:rPr>
          <w:t>df</w:t>
        </w:r>
        <w:proofErr w:type="spellEnd"/>
        <w:r w:rsidRPr="00BC1D3D">
          <w:rPr>
            <w:rFonts w:ascii="Arial" w:eastAsia="Times New Roman" w:hAnsi="Arial" w:cs="Arial"/>
            <w:color w:val="343434"/>
            <w:sz w:val="28"/>
            <w:szCs w:val="28"/>
          </w:rPr>
          <w:t>: name of the data frame in the environment</w:t>
        </w:r>
      </w:ins>
    </w:p>
    <w:p w:rsidR="00BC1D3D" w:rsidRPr="00BC1D3D" w:rsidRDefault="00BC1D3D" w:rsidP="00BC1D3D">
      <w:pPr>
        <w:numPr>
          <w:ilvl w:val="1"/>
          <w:numId w:val="4"/>
        </w:numPr>
        <w:shd w:val="clear" w:color="auto" w:fill="FFFFFF"/>
        <w:spacing w:before="100" w:beforeAutospacing="1" w:after="100" w:afterAutospacing="1" w:line="240" w:lineRule="auto"/>
        <w:rPr>
          <w:ins w:id="122" w:author="Unknown"/>
          <w:rFonts w:ascii="Arial" w:eastAsia="Times New Roman" w:hAnsi="Arial" w:cs="Arial"/>
          <w:color w:val="343434"/>
          <w:sz w:val="28"/>
          <w:szCs w:val="28"/>
        </w:rPr>
      </w:pPr>
      <w:ins w:id="123" w:author="Unknown">
        <w:r w:rsidRPr="00BC1D3D">
          <w:rPr>
            <w:rFonts w:ascii="Arial" w:eastAsia="Times New Roman" w:hAnsi="Arial" w:cs="Arial"/>
            <w:color w:val="343434"/>
            <w:sz w:val="28"/>
            <w:szCs w:val="28"/>
          </w:rPr>
          <w:t xml:space="preserve">"table_car.csv": Name the file </w:t>
        </w:r>
        <w:proofErr w:type="spellStart"/>
        <w:r w:rsidRPr="00BC1D3D">
          <w:rPr>
            <w:rFonts w:ascii="Arial" w:eastAsia="Times New Roman" w:hAnsi="Arial" w:cs="Arial"/>
            <w:color w:val="343434"/>
            <w:sz w:val="28"/>
            <w:szCs w:val="28"/>
          </w:rPr>
          <w:t>table_car</w:t>
        </w:r>
        <w:proofErr w:type="spellEnd"/>
        <w:r w:rsidRPr="00BC1D3D">
          <w:rPr>
            <w:rFonts w:ascii="Arial" w:eastAsia="Times New Roman" w:hAnsi="Arial" w:cs="Arial"/>
            <w:color w:val="343434"/>
            <w:sz w:val="28"/>
            <w:szCs w:val="28"/>
          </w:rPr>
          <w:t xml:space="preserve"> and store it as </w:t>
        </w:r>
        <w:proofErr w:type="spellStart"/>
        <w:r w:rsidRPr="00BC1D3D">
          <w:rPr>
            <w:rFonts w:ascii="Arial" w:eastAsia="Times New Roman" w:hAnsi="Arial" w:cs="Arial"/>
            <w:color w:val="343434"/>
            <w:sz w:val="28"/>
            <w:szCs w:val="28"/>
          </w:rPr>
          <w:t>csv</w:t>
        </w:r>
        <w:proofErr w:type="spellEnd"/>
      </w:ins>
    </w:p>
    <w:p w:rsidR="00BC1D3D" w:rsidRPr="00BC1D3D" w:rsidRDefault="00BC1D3D" w:rsidP="00BC1D3D">
      <w:pPr>
        <w:shd w:val="clear" w:color="auto" w:fill="FFFFFF"/>
        <w:spacing w:before="100" w:beforeAutospacing="1" w:after="100" w:afterAutospacing="1" w:line="240" w:lineRule="auto"/>
        <w:rPr>
          <w:ins w:id="124" w:author="Unknown"/>
          <w:rFonts w:ascii="Arial" w:eastAsia="Times New Roman" w:hAnsi="Arial" w:cs="Arial"/>
          <w:color w:val="343434"/>
          <w:sz w:val="28"/>
          <w:szCs w:val="28"/>
        </w:rPr>
      </w:pPr>
      <w:ins w:id="125" w:author="Unknown">
        <w:r w:rsidRPr="00BC1D3D">
          <w:rPr>
            <w:rFonts w:ascii="Arial" w:eastAsia="Times New Roman" w:hAnsi="Arial" w:cs="Arial"/>
            <w:b/>
            <w:bCs/>
            <w:color w:val="343434"/>
            <w:sz w:val="28"/>
          </w:rPr>
          <w:t>Note</w:t>
        </w:r>
        <w:r w:rsidRPr="00BC1D3D">
          <w:rPr>
            <w:rFonts w:ascii="Arial" w:eastAsia="Times New Roman" w:hAnsi="Arial" w:cs="Arial"/>
            <w:color w:val="343434"/>
            <w:sz w:val="28"/>
            <w:szCs w:val="28"/>
          </w:rPr>
          <w:t xml:space="preserve">: You can use the function </w:t>
        </w:r>
        <w:proofErr w:type="gramStart"/>
        <w:r w:rsidRPr="00BC1D3D">
          <w:rPr>
            <w:rFonts w:ascii="Arial" w:eastAsia="Times New Roman" w:hAnsi="Arial" w:cs="Arial"/>
            <w:color w:val="343434"/>
            <w:sz w:val="28"/>
            <w:szCs w:val="28"/>
          </w:rPr>
          <w:t>write.csv2(</w:t>
        </w:r>
        <w:proofErr w:type="gramEnd"/>
        <w:r w:rsidRPr="00BC1D3D">
          <w:rPr>
            <w:rFonts w:ascii="Arial" w:eastAsia="Times New Roman" w:hAnsi="Arial" w:cs="Arial"/>
            <w:color w:val="343434"/>
            <w:sz w:val="28"/>
            <w:szCs w:val="28"/>
          </w:rPr>
          <w:t>) to separate the rows with a semicolon.</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26" w:author="Unknown"/>
          <w:rFonts w:ascii="Consolas" w:eastAsia="Times New Roman" w:hAnsi="Consolas" w:cs="Consolas"/>
          <w:color w:val="343434"/>
        </w:rPr>
      </w:pPr>
      <w:proofErr w:type="gramStart"/>
      <w:ins w:id="127" w:author="Unknown">
        <w:r w:rsidRPr="00BC1D3D">
          <w:rPr>
            <w:rFonts w:ascii="Consolas" w:eastAsia="Times New Roman" w:hAnsi="Consolas" w:cs="Consolas"/>
            <w:color w:val="343434"/>
          </w:rPr>
          <w:t>write.csv2(</w:t>
        </w:r>
        <w:proofErr w:type="spellStart"/>
        <w:proofErr w:type="gramEnd"/>
        <w:r w:rsidRPr="00BC1D3D">
          <w:rPr>
            <w:rFonts w:ascii="Consolas" w:eastAsia="Times New Roman" w:hAnsi="Consolas" w:cs="Consolas"/>
            <w:color w:val="343434"/>
          </w:rPr>
          <w:t>df</w:t>
        </w:r>
        <w:proofErr w:type="spellEnd"/>
        <w:r w:rsidRPr="00BC1D3D">
          <w:rPr>
            <w:rFonts w:ascii="Consolas" w:eastAsia="Times New Roman" w:hAnsi="Consolas" w:cs="Consolas"/>
            <w:color w:val="343434"/>
          </w:rPr>
          <w:t>, "table_car.csv")</w:t>
        </w:r>
      </w:ins>
    </w:p>
    <w:p w:rsidR="00BC1D3D" w:rsidRPr="00BC1D3D" w:rsidRDefault="00BC1D3D" w:rsidP="00BC1D3D">
      <w:pPr>
        <w:shd w:val="clear" w:color="auto" w:fill="FFFFFF"/>
        <w:spacing w:before="100" w:beforeAutospacing="1" w:after="100" w:afterAutospacing="1" w:line="240" w:lineRule="auto"/>
        <w:rPr>
          <w:ins w:id="128" w:author="Unknown"/>
          <w:rFonts w:ascii="Arial" w:eastAsia="Times New Roman" w:hAnsi="Arial" w:cs="Arial"/>
          <w:color w:val="343434"/>
          <w:sz w:val="28"/>
          <w:szCs w:val="28"/>
        </w:rPr>
      </w:pPr>
      <w:ins w:id="129" w:author="Unknown">
        <w:r w:rsidRPr="00BC1D3D">
          <w:rPr>
            <w:rFonts w:ascii="Arial" w:eastAsia="Times New Roman" w:hAnsi="Arial" w:cs="Arial"/>
            <w:b/>
            <w:bCs/>
            <w:color w:val="343434"/>
            <w:sz w:val="28"/>
          </w:rPr>
          <w:t>Note</w:t>
        </w:r>
        <w:r w:rsidRPr="00BC1D3D">
          <w:rPr>
            <w:rFonts w:ascii="Arial" w:eastAsia="Times New Roman" w:hAnsi="Arial" w:cs="Arial"/>
            <w:color w:val="343434"/>
            <w:sz w:val="28"/>
            <w:szCs w:val="28"/>
          </w:rPr>
          <w:t xml:space="preserve">: For pedagogical purpose only, we created a function called </w:t>
        </w:r>
        <w:proofErr w:type="spellStart"/>
        <w:r w:rsidRPr="00BC1D3D">
          <w:rPr>
            <w:rFonts w:ascii="Arial" w:eastAsia="Times New Roman" w:hAnsi="Arial" w:cs="Arial"/>
            <w:color w:val="343434"/>
            <w:sz w:val="28"/>
            <w:szCs w:val="28"/>
          </w:rPr>
          <w:t>open_</w:t>
        </w:r>
        <w:proofErr w:type="gramStart"/>
        <w:r w:rsidRPr="00BC1D3D">
          <w:rPr>
            <w:rFonts w:ascii="Arial" w:eastAsia="Times New Roman" w:hAnsi="Arial" w:cs="Arial"/>
            <w:color w:val="343434"/>
            <w:sz w:val="28"/>
            <w:szCs w:val="28"/>
          </w:rPr>
          <w:t>folder</w:t>
        </w:r>
        <w:proofErr w:type="spellEnd"/>
        <w:r w:rsidRPr="00BC1D3D">
          <w:rPr>
            <w:rFonts w:ascii="Arial" w:eastAsia="Times New Roman" w:hAnsi="Arial" w:cs="Arial"/>
            <w:color w:val="343434"/>
            <w:sz w:val="28"/>
            <w:szCs w:val="28"/>
          </w:rPr>
          <w:t>(</w:t>
        </w:r>
        <w:proofErr w:type="gramEnd"/>
        <w:r w:rsidRPr="00BC1D3D">
          <w:rPr>
            <w:rFonts w:ascii="Arial" w:eastAsia="Times New Roman" w:hAnsi="Arial" w:cs="Arial"/>
            <w:color w:val="343434"/>
            <w:sz w:val="28"/>
            <w:szCs w:val="28"/>
          </w:rPr>
          <w:t xml:space="preserve">) to open the directory folder for you. You just need to run the code below and see where the </w:t>
        </w:r>
        <w:proofErr w:type="spellStart"/>
        <w:r w:rsidRPr="00BC1D3D">
          <w:rPr>
            <w:rFonts w:ascii="Arial" w:eastAsia="Times New Roman" w:hAnsi="Arial" w:cs="Arial"/>
            <w:color w:val="343434"/>
            <w:sz w:val="28"/>
            <w:szCs w:val="28"/>
          </w:rPr>
          <w:t>csv</w:t>
        </w:r>
        <w:proofErr w:type="spellEnd"/>
        <w:r w:rsidRPr="00BC1D3D">
          <w:rPr>
            <w:rFonts w:ascii="Arial" w:eastAsia="Times New Roman" w:hAnsi="Arial" w:cs="Arial"/>
            <w:color w:val="343434"/>
            <w:sz w:val="28"/>
            <w:szCs w:val="28"/>
          </w:rPr>
          <w:t xml:space="preserve"> file is stored. You should see a file names table_car.csv.</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30" w:author="Unknown"/>
          <w:rFonts w:ascii="Consolas" w:eastAsia="Times New Roman" w:hAnsi="Consolas" w:cs="Consolas"/>
          <w:color w:val="343434"/>
        </w:rPr>
      </w:pPr>
      <w:ins w:id="131" w:author="Unknown">
        <w:r w:rsidRPr="00BC1D3D">
          <w:rPr>
            <w:rFonts w:ascii="Consolas" w:eastAsia="Times New Roman" w:hAnsi="Consolas" w:cs="Consolas"/>
            <w:color w:val="343434"/>
          </w:rPr>
          <w:lastRenderedPageBreak/>
          <w:t># Run this code to create the function</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32" w:author="Unknown"/>
          <w:rFonts w:ascii="Consolas" w:eastAsia="Times New Roman" w:hAnsi="Consolas" w:cs="Consolas"/>
          <w:color w:val="343434"/>
        </w:rPr>
      </w:pPr>
      <w:proofErr w:type="spellStart"/>
      <w:ins w:id="133" w:author="Unknown">
        <w:r w:rsidRPr="00BC1D3D">
          <w:rPr>
            <w:rFonts w:ascii="Consolas" w:eastAsia="Times New Roman" w:hAnsi="Consolas" w:cs="Consolas"/>
            <w:color w:val="343434"/>
          </w:rPr>
          <w:t>open_folder</w:t>
        </w:r>
        <w:proofErr w:type="spellEnd"/>
        <w:r w:rsidRPr="00BC1D3D">
          <w:rPr>
            <w:rFonts w:ascii="Consolas" w:eastAsia="Times New Roman" w:hAnsi="Consolas" w:cs="Consolas"/>
            <w:color w:val="343434"/>
          </w:rPr>
          <w:t xml:space="preserve"> &lt;-</w:t>
        </w:r>
        <w:proofErr w:type="gramStart"/>
        <w:r w:rsidRPr="00BC1D3D">
          <w:rPr>
            <w:rFonts w:ascii="Consolas" w:eastAsia="Times New Roman" w:hAnsi="Consolas" w:cs="Consolas"/>
            <w:color w:val="343434"/>
          </w:rPr>
          <w:t>function(</w:t>
        </w:r>
        <w:proofErr w:type="gramEnd"/>
        <w:r w:rsidRPr="00BC1D3D">
          <w:rPr>
            <w:rFonts w:ascii="Consolas" w:eastAsia="Times New Roman" w:hAnsi="Consolas" w:cs="Consolas"/>
            <w:color w:val="343434"/>
          </w:rPr>
          <w:t>dir){</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34" w:author="Unknown"/>
          <w:rFonts w:ascii="Consolas" w:eastAsia="Times New Roman" w:hAnsi="Consolas" w:cs="Consolas"/>
          <w:color w:val="343434"/>
        </w:rPr>
      </w:pPr>
      <w:ins w:id="135" w:author="Unknown">
        <w:r w:rsidRPr="00BC1D3D">
          <w:rPr>
            <w:rFonts w:ascii="Consolas" w:eastAsia="Times New Roman" w:hAnsi="Consolas" w:cs="Consolas"/>
            <w:color w:val="343434"/>
          </w:rPr>
          <w:tab/>
        </w:r>
        <w:proofErr w:type="gramStart"/>
        <w:r w:rsidRPr="00BC1D3D">
          <w:rPr>
            <w:rFonts w:ascii="Consolas" w:eastAsia="Times New Roman" w:hAnsi="Consolas" w:cs="Consolas"/>
            <w:color w:val="343434"/>
          </w:rPr>
          <w:t>if</w:t>
        </w:r>
        <w:proofErr w:type="gramEnd"/>
        <w:r w:rsidRPr="00BC1D3D">
          <w:rPr>
            <w:rFonts w:ascii="Consolas" w:eastAsia="Times New Roman" w:hAnsi="Consolas" w:cs="Consolas"/>
            <w:color w:val="343434"/>
          </w:rPr>
          <w:t xml:space="preserve"> (.Platform['</w:t>
        </w:r>
        <w:proofErr w:type="spellStart"/>
        <w:r w:rsidRPr="00BC1D3D">
          <w:rPr>
            <w:rFonts w:ascii="Consolas" w:eastAsia="Times New Roman" w:hAnsi="Consolas" w:cs="Consolas"/>
            <w:color w:val="343434"/>
          </w:rPr>
          <w:t>OS.type</w:t>
        </w:r>
        <w:proofErr w:type="spellEnd"/>
        <w:r w:rsidRPr="00BC1D3D">
          <w:rPr>
            <w:rFonts w:ascii="Consolas" w:eastAsia="Times New Roman" w:hAnsi="Consolas" w:cs="Consolas"/>
            <w:color w:val="343434"/>
          </w:rPr>
          <w:t>'] == "windows"){</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36" w:author="Unknown"/>
          <w:rFonts w:ascii="Consolas" w:eastAsia="Times New Roman" w:hAnsi="Consolas" w:cs="Consolas"/>
          <w:color w:val="343434"/>
        </w:rPr>
      </w:pPr>
      <w:ins w:id="137" w:author="Unknown">
        <w:r w:rsidRPr="00BC1D3D">
          <w:rPr>
            <w:rFonts w:ascii="Consolas" w:eastAsia="Times New Roman" w:hAnsi="Consolas" w:cs="Consolas"/>
            <w:color w:val="343434"/>
          </w:rPr>
          <w:tab/>
        </w:r>
        <w:proofErr w:type="spellStart"/>
        <w:proofErr w:type="gramStart"/>
        <w:r w:rsidRPr="00BC1D3D">
          <w:rPr>
            <w:rFonts w:ascii="Consolas" w:eastAsia="Times New Roman" w:hAnsi="Consolas" w:cs="Consolas"/>
            <w:color w:val="343434"/>
          </w:rPr>
          <w:t>shell.exec</w:t>
        </w:r>
        <w:proofErr w:type="spellEnd"/>
        <w:r w:rsidRPr="00BC1D3D">
          <w:rPr>
            <w:rFonts w:ascii="Consolas" w:eastAsia="Times New Roman" w:hAnsi="Consolas" w:cs="Consolas"/>
            <w:color w:val="343434"/>
          </w:rPr>
          <w:t>(</w:t>
        </w:r>
        <w:proofErr w:type="gramEnd"/>
        <w:r w:rsidRPr="00BC1D3D">
          <w:rPr>
            <w:rFonts w:ascii="Consolas" w:eastAsia="Times New Roman" w:hAnsi="Consolas" w:cs="Consolas"/>
            <w:color w:val="343434"/>
          </w:rPr>
          <w:t xml:space="preserve">dir)  </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38" w:author="Unknown"/>
          <w:rFonts w:ascii="Consolas" w:eastAsia="Times New Roman" w:hAnsi="Consolas" w:cs="Consolas"/>
          <w:color w:val="343434"/>
        </w:rPr>
      </w:pPr>
      <w:ins w:id="139" w:author="Unknown">
        <w:r w:rsidRPr="00BC1D3D">
          <w:rPr>
            <w:rFonts w:ascii="Consolas" w:eastAsia="Times New Roman" w:hAnsi="Consolas" w:cs="Consolas"/>
            <w:color w:val="343434"/>
          </w:rPr>
          <w:tab/>
          <w:t>} else {</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40" w:author="Unknown"/>
          <w:rFonts w:ascii="Consolas" w:eastAsia="Times New Roman" w:hAnsi="Consolas" w:cs="Consolas"/>
          <w:color w:val="343434"/>
        </w:rPr>
      </w:pPr>
      <w:ins w:id="141" w:author="Unknown">
        <w:r w:rsidRPr="00BC1D3D">
          <w:rPr>
            <w:rFonts w:ascii="Consolas" w:eastAsia="Times New Roman" w:hAnsi="Consolas" w:cs="Consolas"/>
            <w:color w:val="343434"/>
          </w:rPr>
          <w:tab/>
        </w:r>
        <w:proofErr w:type="gramStart"/>
        <w:r w:rsidRPr="00BC1D3D">
          <w:rPr>
            <w:rFonts w:ascii="Consolas" w:eastAsia="Times New Roman" w:hAnsi="Consolas" w:cs="Consolas"/>
            <w:color w:val="343434"/>
          </w:rPr>
          <w:t>system(</w:t>
        </w:r>
        <w:proofErr w:type="gramEnd"/>
        <w:r w:rsidRPr="00BC1D3D">
          <w:rPr>
            <w:rFonts w:ascii="Consolas" w:eastAsia="Times New Roman" w:hAnsi="Consolas" w:cs="Consolas"/>
            <w:color w:val="343434"/>
          </w:rPr>
          <w:t>paste(</w:t>
        </w:r>
        <w:proofErr w:type="spellStart"/>
        <w:r w:rsidRPr="00BC1D3D">
          <w:rPr>
            <w:rFonts w:ascii="Consolas" w:eastAsia="Times New Roman" w:hAnsi="Consolas" w:cs="Consolas"/>
            <w:color w:val="343434"/>
          </w:rPr>
          <w:t>Sys.getenv</w:t>
        </w:r>
        <w:proofErr w:type="spellEnd"/>
        <w:r w:rsidRPr="00BC1D3D">
          <w:rPr>
            <w:rFonts w:ascii="Consolas" w:eastAsia="Times New Roman" w:hAnsi="Consolas" w:cs="Consolas"/>
            <w:color w:val="343434"/>
          </w:rPr>
          <w:t>("R_BROWSER"), dir))</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42" w:author="Unknown"/>
          <w:rFonts w:ascii="Consolas" w:eastAsia="Times New Roman" w:hAnsi="Consolas" w:cs="Consolas"/>
          <w:color w:val="343434"/>
        </w:rPr>
      </w:pPr>
      <w:ins w:id="143" w:author="Unknown">
        <w:r w:rsidRPr="00BC1D3D">
          <w:rPr>
            <w:rFonts w:ascii="Consolas" w:eastAsia="Times New Roman" w:hAnsi="Consolas" w:cs="Consolas"/>
            <w:color w:val="343434"/>
          </w:rPr>
          <w:t xml:space="preserve">  }</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44" w:author="Unknown"/>
          <w:rFonts w:ascii="Consolas" w:eastAsia="Times New Roman" w:hAnsi="Consolas" w:cs="Consolas"/>
          <w:color w:val="343434"/>
        </w:rPr>
      </w:pPr>
      <w:ins w:id="145" w:author="Unknown">
        <w:r w:rsidRPr="00BC1D3D">
          <w:rPr>
            <w:rFonts w:ascii="Consolas" w:eastAsia="Times New Roman" w:hAnsi="Consolas" w:cs="Consolas"/>
            <w:color w:val="343434"/>
          </w:rPr>
          <w:t>}</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46" w:author="Unknown"/>
          <w:rFonts w:ascii="Consolas" w:eastAsia="Times New Roman" w:hAnsi="Consolas" w:cs="Consolas"/>
          <w:color w:val="343434"/>
        </w:rPr>
      </w:pPr>
      <w:ins w:id="147" w:author="Unknown">
        <w:r w:rsidRPr="00BC1D3D">
          <w:rPr>
            <w:rFonts w:ascii="Consolas" w:eastAsia="Times New Roman" w:hAnsi="Consolas" w:cs="Consolas"/>
            <w:color w:val="343434"/>
          </w:rPr>
          <w:t># Call the function to open the folder</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48" w:author="Unknown"/>
          <w:rFonts w:ascii="Consolas" w:eastAsia="Times New Roman" w:hAnsi="Consolas" w:cs="Consolas"/>
          <w:color w:val="343434"/>
        </w:rPr>
      </w:pPr>
      <w:proofErr w:type="spellStart"/>
      <w:ins w:id="149" w:author="Unknown">
        <w:r w:rsidRPr="00BC1D3D">
          <w:rPr>
            <w:rFonts w:ascii="Consolas" w:eastAsia="Times New Roman" w:hAnsi="Consolas" w:cs="Consolas"/>
            <w:color w:val="343434"/>
          </w:rPr>
          <w:t>open_</w:t>
        </w:r>
        <w:proofErr w:type="gramStart"/>
        <w:r w:rsidRPr="00BC1D3D">
          <w:rPr>
            <w:rFonts w:ascii="Consolas" w:eastAsia="Times New Roman" w:hAnsi="Consolas" w:cs="Consolas"/>
            <w:color w:val="343434"/>
          </w:rPr>
          <w:t>folder</w:t>
        </w:r>
        <w:proofErr w:type="spellEnd"/>
        <w:r w:rsidRPr="00BC1D3D">
          <w:rPr>
            <w:rFonts w:ascii="Consolas" w:eastAsia="Times New Roman" w:hAnsi="Consolas" w:cs="Consolas"/>
            <w:color w:val="343434"/>
          </w:rPr>
          <w:t>(</w:t>
        </w:r>
        <w:proofErr w:type="gramEnd"/>
        <w:r w:rsidRPr="00BC1D3D">
          <w:rPr>
            <w:rFonts w:ascii="Consolas" w:eastAsia="Times New Roman" w:hAnsi="Consolas" w:cs="Consolas"/>
            <w:color w:val="343434"/>
          </w:rPr>
          <w:t>directory)</w:t>
        </w:r>
      </w:ins>
    </w:p>
    <w:p w:rsidR="00BC1D3D" w:rsidRPr="00BC1D3D" w:rsidRDefault="00BC1D3D" w:rsidP="00BC1D3D">
      <w:pPr>
        <w:shd w:val="clear" w:color="auto" w:fill="FFFFFF"/>
        <w:spacing w:before="100" w:beforeAutospacing="1" w:after="100" w:afterAutospacing="1" w:line="372" w:lineRule="atLeast"/>
        <w:outlineLvl w:val="1"/>
        <w:rPr>
          <w:ins w:id="150" w:author="Unknown"/>
          <w:rFonts w:ascii="Calibri" w:eastAsia="Times New Roman" w:hAnsi="Calibri" w:cs="Calibri"/>
          <w:b/>
          <w:bCs/>
          <w:color w:val="343434"/>
          <w:sz w:val="44"/>
          <w:szCs w:val="44"/>
        </w:rPr>
      </w:pPr>
      <w:ins w:id="151" w:author="Unknown">
        <w:r w:rsidRPr="00BC1D3D">
          <w:rPr>
            <w:rFonts w:ascii="Calibri" w:eastAsia="Times New Roman" w:hAnsi="Calibri" w:cs="Calibri"/>
            <w:b/>
            <w:bCs/>
            <w:color w:val="343434"/>
            <w:sz w:val="44"/>
            <w:szCs w:val="44"/>
          </w:rPr>
          <w:t>Export to Excel file</w:t>
        </w:r>
      </w:ins>
    </w:p>
    <w:p w:rsidR="00BC1D3D" w:rsidRPr="00BC1D3D" w:rsidRDefault="00BC1D3D" w:rsidP="00BC1D3D">
      <w:pPr>
        <w:shd w:val="clear" w:color="auto" w:fill="FFFFFF"/>
        <w:spacing w:before="100" w:beforeAutospacing="1" w:after="100" w:afterAutospacing="1" w:line="240" w:lineRule="auto"/>
        <w:rPr>
          <w:ins w:id="152" w:author="Unknown"/>
          <w:rFonts w:ascii="Arial" w:eastAsia="Times New Roman" w:hAnsi="Arial" w:cs="Arial"/>
          <w:color w:val="343434"/>
          <w:sz w:val="28"/>
          <w:szCs w:val="28"/>
        </w:rPr>
      </w:pPr>
      <w:ins w:id="153" w:author="Unknown">
        <w:r w:rsidRPr="00BC1D3D">
          <w:rPr>
            <w:rFonts w:ascii="Arial" w:eastAsia="Times New Roman" w:hAnsi="Arial" w:cs="Arial"/>
            <w:color w:val="343434"/>
            <w:sz w:val="28"/>
            <w:szCs w:val="28"/>
          </w:rPr>
          <w:t xml:space="preserve">Export data to Excel is trivial for Windows users and trickier for Mac OS user. Both users will use the library </w:t>
        </w:r>
        <w:proofErr w:type="spellStart"/>
        <w:r w:rsidRPr="00BC1D3D">
          <w:rPr>
            <w:rFonts w:ascii="Arial" w:eastAsia="Times New Roman" w:hAnsi="Arial" w:cs="Arial"/>
            <w:color w:val="343434"/>
            <w:sz w:val="28"/>
            <w:szCs w:val="28"/>
          </w:rPr>
          <w:t>xlsx</w:t>
        </w:r>
        <w:proofErr w:type="spellEnd"/>
        <w:r w:rsidRPr="00BC1D3D">
          <w:rPr>
            <w:rFonts w:ascii="Arial" w:eastAsia="Times New Roman" w:hAnsi="Arial" w:cs="Arial"/>
            <w:color w:val="343434"/>
            <w:sz w:val="28"/>
            <w:szCs w:val="28"/>
          </w:rPr>
          <w:t xml:space="preserve"> to create an Excel file. The slight difference comes from the installation of the library. Indeed, the library </w:t>
        </w:r>
        <w:proofErr w:type="spellStart"/>
        <w:r w:rsidRPr="00BC1D3D">
          <w:rPr>
            <w:rFonts w:ascii="Arial" w:eastAsia="Times New Roman" w:hAnsi="Arial" w:cs="Arial"/>
            <w:color w:val="343434"/>
            <w:sz w:val="28"/>
            <w:szCs w:val="28"/>
          </w:rPr>
          <w:t>xlsx</w:t>
        </w:r>
        <w:proofErr w:type="spellEnd"/>
        <w:r w:rsidRPr="00BC1D3D">
          <w:rPr>
            <w:rFonts w:ascii="Arial" w:eastAsia="Times New Roman" w:hAnsi="Arial" w:cs="Arial"/>
            <w:color w:val="343434"/>
            <w:sz w:val="28"/>
            <w:szCs w:val="28"/>
          </w:rPr>
          <w:t xml:space="preserve"> uses Java to create the file. Java needs to be installed if not present in your machine.</w:t>
        </w:r>
      </w:ins>
    </w:p>
    <w:p w:rsidR="00BC1D3D" w:rsidRPr="00BC1D3D" w:rsidRDefault="00BC1D3D" w:rsidP="00BC1D3D">
      <w:pPr>
        <w:shd w:val="clear" w:color="auto" w:fill="FFFFFF"/>
        <w:spacing w:before="100" w:beforeAutospacing="1" w:after="100" w:afterAutospacing="1" w:line="240" w:lineRule="auto"/>
        <w:rPr>
          <w:ins w:id="154" w:author="Unknown"/>
          <w:rFonts w:ascii="Arial" w:eastAsia="Times New Roman" w:hAnsi="Arial" w:cs="Arial"/>
          <w:color w:val="343434"/>
          <w:sz w:val="28"/>
          <w:szCs w:val="28"/>
        </w:rPr>
      </w:pPr>
      <w:ins w:id="155" w:author="Unknown">
        <w:r w:rsidRPr="00BC1D3D">
          <w:rPr>
            <w:rFonts w:ascii="Arial" w:eastAsia="Times New Roman" w:hAnsi="Arial" w:cs="Arial"/>
            <w:b/>
            <w:bCs/>
            <w:color w:val="343434"/>
            <w:sz w:val="28"/>
          </w:rPr>
          <w:t>Windows users</w:t>
        </w:r>
      </w:ins>
    </w:p>
    <w:p w:rsidR="00BC1D3D" w:rsidRPr="00BC1D3D" w:rsidRDefault="00BC1D3D" w:rsidP="00BC1D3D">
      <w:pPr>
        <w:shd w:val="clear" w:color="auto" w:fill="FFFFFF"/>
        <w:spacing w:before="100" w:beforeAutospacing="1" w:after="100" w:afterAutospacing="1" w:line="240" w:lineRule="auto"/>
        <w:rPr>
          <w:ins w:id="156" w:author="Unknown"/>
          <w:rFonts w:ascii="Arial" w:eastAsia="Times New Roman" w:hAnsi="Arial" w:cs="Arial"/>
          <w:color w:val="343434"/>
          <w:sz w:val="28"/>
          <w:szCs w:val="28"/>
        </w:rPr>
      </w:pPr>
      <w:ins w:id="157" w:author="Unknown">
        <w:r w:rsidRPr="00BC1D3D">
          <w:rPr>
            <w:rFonts w:ascii="Arial" w:eastAsia="Times New Roman" w:hAnsi="Arial" w:cs="Arial"/>
            <w:color w:val="343434"/>
            <w:sz w:val="28"/>
            <w:szCs w:val="28"/>
          </w:rPr>
          <w:t xml:space="preserve">If you are a Windows user, you can install the library directly with </w:t>
        </w:r>
        <w:proofErr w:type="spellStart"/>
        <w:r w:rsidRPr="00BC1D3D">
          <w:rPr>
            <w:rFonts w:ascii="Arial" w:eastAsia="Times New Roman" w:hAnsi="Arial" w:cs="Arial"/>
            <w:color w:val="343434"/>
            <w:sz w:val="28"/>
            <w:szCs w:val="28"/>
          </w:rPr>
          <w:t>conda</w:t>
        </w:r>
        <w:proofErr w:type="spellEnd"/>
        <w:r w:rsidRPr="00BC1D3D">
          <w:rPr>
            <w:rFonts w:ascii="Arial" w:eastAsia="Times New Roman" w:hAnsi="Arial" w:cs="Arial"/>
            <w:color w:val="343434"/>
            <w:sz w:val="28"/>
            <w:szCs w:val="28"/>
          </w:rPr>
          <w:t>:</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58" w:author="Unknown"/>
          <w:rFonts w:ascii="Consolas" w:eastAsia="Times New Roman" w:hAnsi="Consolas" w:cs="Consolas"/>
          <w:color w:val="343434"/>
        </w:rPr>
      </w:pPr>
      <w:proofErr w:type="spellStart"/>
      <w:proofErr w:type="gramStart"/>
      <w:ins w:id="159" w:author="Unknown">
        <w:r w:rsidRPr="00BC1D3D">
          <w:rPr>
            <w:rFonts w:ascii="Consolas" w:eastAsia="Times New Roman" w:hAnsi="Consolas" w:cs="Consolas"/>
            <w:color w:val="343434"/>
          </w:rPr>
          <w:t>conda</w:t>
        </w:r>
        <w:proofErr w:type="spellEnd"/>
        <w:proofErr w:type="gramEnd"/>
        <w:r w:rsidRPr="00BC1D3D">
          <w:rPr>
            <w:rFonts w:ascii="Consolas" w:eastAsia="Times New Roman" w:hAnsi="Consolas" w:cs="Consolas"/>
            <w:color w:val="343434"/>
          </w:rPr>
          <w:t xml:space="preserve"> install -c r r-xlsx</w:t>
        </w:r>
      </w:ins>
    </w:p>
    <w:p w:rsidR="00BC1D3D" w:rsidRPr="00BC1D3D" w:rsidRDefault="00BC1D3D" w:rsidP="00BC1D3D">
      <w:pPr>
        <w:shd w:val="clear" w:color="auto" w:fill="FFFFFF"/>
        <w:spacing w:before="100" w:beforeAutospacing="1" w:after="100" w:afterAutospacing="1" w:line="240" w:lineRule="auto"/>
        <w:rPr>
          <w:ins w:id="160" w:author="Unknown"/>
          <w:rFonts w:ascii="Arial" w:eastAsia="Times New Roman" w:hAnsi="Arial" w:cs="Arial"/>
          <w:color w:val="343434"/>
          <w:sz w:val="28"/>
          <w:szCs w:val="28"/>
        </w:rPr>
      </w:pPr>
      <w:ins w:id="161" w:author="Unknown">
        <w:r w:rsidRPr="00BC1D3D">
          <w:rPr>
            <w:rFonts w:ascii="Arial" w:eastAsia="Times New Roman" w:hAnsi="Arial" w:cs="Arial"/>
            <w:color w:val="343434"/>
            <w:sz w:val="28"/>
            <w:szCs w:val="28"/>
          </w:rPr>
          <w:t xml:space="preserve">Once the library installed, you can use the function </w:t>
        </w:r>
        <w:proofErr w:type="gramStart"/>
        <w:r w:rsidRPr="00BC1D3D">
          <w:rPr>
            <w:rFonts w:ascii="Arial" w:eastAsia="Times New Roman" w:hAnsi="Arial" w:cs="Arial"/>
            <w:color w:val="343434"/>
            <w:sz w:val="28"/>
            <w:szCs w:val="28"/>
          </w:rPr>
          <w:t>write.xlsx(</w:t>
        </w:r>
        <w:proofErr w:type="gramEnd"/>
        <w:r w:rsidRPr="00BC1D3D">
          <w:rPr>
            <w:rFonts w:ascii="Arial" w:eastAsia="Times New Roman" w:hAnsi="Arial" w:cs="Arial"/>
            <w:color w:val="343434"/>
            <w:sz w:val="28"/>
            <w:szCs w:val="28"/>
          </w:rPr>
          <w:t>). A new Excel workbook is created in the working directory</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62" w:author="Unknown"/>
          <w:rFonts w:ascii="Consolas" w:eastAsia="Times New Roman" w:hAnsi="Consolas" w:cs="Consolas"/>
          <w:color w:val="343434"/>
        </w:rPr>
      </w:pPr>
      <w:proofErr w:type="gramStart"/>
      <w:ins w:id="163" w:author="Unknown">
        <w:r w:rsidRPr="00BC1D3D">
          <w:rPr>
            <w:rFonts w:ascii="Consolas" w:eastAsia="Times New Roman" w:hAnsi="Consolas" w:cs="Consolas"/>
            <w:color w:val="343434"/>
          </w:rPr>
          <w:t>library(</w:t>
        </w:r>
        <w:proofErr w:type="spellStart"/>
        <w:proofErr w:type="gramEnd"/>
        <w:r w:rsidRPr="00BC1D3D">
          <w:rPr>
            <w:rFonts w:ascii="Consolas" w:eastAsia="Times New Roman" w:hAnsi="Consolas" w:cs="Consolas"/>
            <w:color w:val="343434"/>
          </w:rPr>
          <w:t>xlsx</w:t>
        </w:r>
        <w:proofErr w:type="spellEnd"/>
        <w:r w:rsidRPr="00BC1D3D">
          <w:rPr>
            <w:rFonts w:ascii="Consolas" w:eastAsia="Times New Roman" w:hAnsi="Consolas" w:cs="Consolas"/>
            <w:color w:val="343434"/>
          </w:rPr>
          <w:t>)</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64" w:author="Unknown"/>
          <w:rFonts w:ascii="Consolas" w:eastAsia="Times New Roman" w:hAnsi="Consolas" w:cs="Consolas"/>
          <w:color w:val="343434"/>
        </w:rPr>
      </w:pPr>
      <w:proofErr w:type="gramStart"/>
      <w:ins w:id="165" w:author="Unknown">
        <w:r w:rsidRPr="00BC1D3D">
          <w:rPr>
            <w:rFonts w:ascii="Consolas" w:eastAsia="Times New Roman" w:hAnsi="Consolas" w:cs="Consolas"/>
            <w:color w:val="343434"/>
          </w:rPr>
          <w:t>write.xlsx(</w:t>
        </w:r>
        <w:proofErr w:type="spellStart"/>
        <w:proofErr w:type="gramEnd"/>
        <w:r w:rsidRPr="00BC1D3D">
          <w:rPr>
            <w:rFonts w:ascii="Consolas" w:eastAsia="Times New Roman" w:hAnsi="Consolas" w:cs="Consolas"/>
            <w:color w:val="343434"/>
          </w:rPr>
          <w:t>df</w:t>
        </w:r>
        <w:proofErr w:type="spellEnd"/>
        <w:r w:rsidRPr="00BC1D3D">
          <w:rPr>
            <w:rFonts w:ascii="Consolas" w:eastAsia="Times New Roman" w:hAnsi="Consolas" w:cs="Consolas"/>
            <w:color w:val="343434"/>
          </w:rPr>
          <w:t>, "table_car.xlsx")</w:t>
        </w:r>
      </w:ins>
    </w:p>
    <w:p w:rsidR="00BC1D3D" w:rsidRPr="00BC1D3D" w:rsidRDefault="00BC1D3D" w:rsidP="00BC1D3D">
      <w:pPr>
        <w:shd w:val="clear" w:color="auto" w:fill="FFFFFF"/>
        <w:spacing w:before="100" w:beforeAutospacing="1" w:after="100" w:afterAutospacing="1" w:line="240" w:lineRule="auto"/>
        <w:rPr>
          <w:ins w:id="166" w:author="Unknown"/>
          <w:rFonts w:ascii="Arial" w:eastAsia="Times New Roman" w:hAnsi="Arial" w:cs="Arial"/>
          <w:color w:val="343434"/>
          <w:sz w:val="28"/>
          <w:szCs w:val="28"/>
        </w:rPr>
      </w:pPr>
      <w:ins w:id="167" w:author="Unknown">
        <w:r w:rsidRPr="00BC1D3D">
          <w:rPr>
            <w:rFonts w:ascii="Arial" w:eastAsia="Times New Roman" w:hAnsi="Arial" w:cs="Arial"/>
            <w:color w:val="343434"/>
            <w:sz w:val="28"/>
            <w:szCs w:val="28"/>
          </w:rPr>
          <w:t>If you are a Mac OS user, you need to follow these steps:</w:t>
        </w:r>
      </w:ins>
    </w:p>
    <w:p w:rsidR="00BC1D3D" w:rsidRPr="00BC1D3D" w:rsidRDefault="00BC1D3D" w:rsidP="00BC1D3D">
      <w:pPr>
        <w:numPr>
          <w:ilvl w:val="0"/>
          <w:numId w:val="5"/>
        </w:numPr>
        <w:shd w:val="clear" w:color="auto" w:fill="FFFFFF"/>
        <w:spacing w:before="100" w:beforeAutospacing="1" w:after="100" w:afterAutospacing="1" w:line="240" w:lineRule="auto"/>
        <w:rPr>
          <w:ins w:id="168" w:author="Unknown"/>
          <w:rFonts w:ascii="Arial" w:eastAsia="Times New Roman" w:hAnsi="Arial" w:cs="Arial"/>
          <w:color w:val="343434"/>
          <w:sz w:val="28"/>
          <w:szCs w:val="28"/>
        </w:rPr>
      </w:pPr>
      <w:ins w:id="169" w:author="Unknown">
        <w:r w:rsidRPr="00BC1D3D">
          <w:rPr>
            <w:rFonts w:ascii="Arial" w:eastAsia="Times New Roman" w:hAnsi="Arial" w:cs="Arial"/>
            <w:color w:val="343434"/>
            <w:sz w:val="28"/>
            <w:szCs w:val="28"/>
          </w:rPr>
          <w:t>Step 1: Install the latest version of Java</w:t>
        </w:r>
      </w:ins>
    </w:p>
    <w:p w:rsidR="00BC1D3D" w:rsidRPr="00BC1D3D" w:rsidRDefault="00BC1D3D" w:rsidP="00BC1D3D">
      <w:pPr>
        <w:numPr>
          <w:ilvl w:val="0"/>
          <w:numId w:val="5"/>
        </w:numPr>
        <w:shd w:val="clear" w:color="auto" w:fill="FFFFFF"/>
        <w:spacing w:before="100" w:beforeAutospacing="1" w:after="100" w:afterAutospacing="1" w:line="240" w:lineRule="auto"/>
        <w:rPr>
          <w:ins w:id="170" w:author="Unknown"/>
          <w:rFonts w:ascii="Arial" w:eastAsia="Times New Roman" w:hAnsi="Arial" w:cs="Arial"/>
          <w:color w:val="343434"/>
          <w:sz w:val="28"/>
          <w:szCs w:val="28"/>
        </w:rPr>
      </w:pPr>
      <w:ins w:id="171" w:author="Unknown">
        <w:r w:rsidRPr="00BC1D3D">
          <w:rPr>
            <w:rFonts w:ascii="Arial" w:eastAsia="Times New Roman" w:hAnsi="Arial" w:cs="Arial"/>
            <w:color w:val="343434"/>
            <w:sz w:val="28"/>
            <w:szCs w:val="28"/>
          </w:rPr>
          <w:t xml:space="preserve">Step 2: Install library </w:t>
        </w:r>
        <w:proofErr w:type="spellStart"/>
        <w:r w:rsidRPr="00BC1D3D">
          <w:rPr>
            <w:rFonts w:ascii="Arial" w:eastAsia="Times New Roman" w:hAnsi="Arial" w:cs="Arial"/>
            <w:color w:val="343434"/>
            <w:sz w:val="28"/>
            <w:szCs w:val="28"/>
          </w:rPr>
          <w:t>rJava</w:t>
        </w:r>
        <w:proofErr w:type="spellEnd"/>
      </w:ins>
    </w:p>
    <w:p w:rsidR="00BC1D3D" w:rsidRPr="00BC1D3D" w:rsidRDefault="00BC1D3D" w:rsidP="00BC1D3D">
      <w:pPr>
        <w:numPr>
          <w:ilvl w:val="0"/>
          <w:numId w:val="5"/>
        </w:numPr>
        <w:shd w:val="clear" w:color="auto" w:fill="FFFFFF"/>
        <w:spacing w:before="100" w:beforeAutospacing="1" w:after="100" w:afterAutospacing="1" w:line="240" w:lineRule="auto"/>
        <w:rPr>
          <w:ins w:id="172" w:author="Unknown"/>
          <w:rFonts w:ascii="Arial" w:eastAsia="Times New Roman" w:hAnsi="Arial" w:cs="Arial"/>
          <w:color w:val="343434"/>
          <w:sz w:val="28"/>
          <w:szCs w:val="28"/>
        </w:rPr>
      </w:pPr>
      <w:ins w:id="173" w:author="Unknown">
        <w:r w:rsidRPr="00BC1D3D">
          <w:rPr>
            <w:rFonts w:ascii="Arial" w:eastAsia="Times New Roman" w:hAnsi="Arial" w:cs="Arial"/>
            <w:color w:val="343434"/>
            <w:sz w:val="28"/>
            <w:szCs w:val="28"/>
          </w:rPr>
          <w:t xml:space="preserve">Step 3: Install library </w:t>
        </w:r>
        <w:proofErr w:type="spellStart"/>
        <w:r w:rsidRPr="00BC1D3D">
          <w:rPr>
            <w:rFonts w:ascii="Arial" w:eastAsia="Times New Roman" w:hAnsi="Arial" w:cs="Arial"/>
            <w:color w:val="343434"/>
            <w:sz w:val="28"/>
            <w:szCs w:val="28"/>
          </w:rPr>
          <w:t>xlsx</w:t>
        </w:r>
        <w:proofErr w:type="spellEnd"/>
      </w:ins>
    </w:p>
    <w:p w:rsidR="00BC1D3D" w:rsidRPr="00BC1D3D" w:rsidRDefault="00BC1D3D" w:rsidP="00BC1D3D">
      <w:pPr>
        <w:shd w:val="clear" w:color="auto" w:fill="FFFFFF"/>
        <w:spacing w:before="100" w:beforeAutospacing="1" w:after="100" w:afterAutospacing="1" w:line="240" w:lineRule="auto"/>
        <w:rPr>
          <w:ins w:id="174" w:author="Unknown"/>
          <w:rFonts w:ascii="Arial" w:eastAsia="Times New Roman" w:hAnsi="Arial" w:cs="Arial"/>
          <w:color w:val="343434"/>
          <w:sz w:val="28"/>
          <w:szCs w:val="28"/>
        </w:rPr>
      </w:pPr>
      <w:ins w:id="175" w:author="Unknown">
        <w:r w:rsidRPr="00BC1D3D">
          <w:rPr>
            <w:rFonts w:ascii="Arial" w:eastAsia="Times New Roman" w:hAnsi="Arial" w:cs="Arial"/>
            <w:b/>
            <w:bCs/>
            <w:color w:val="343434"/>
            <w:sz w:val="28"/>
          </w:rPr>
          <w:t>Step 1) </w:t>
        </w:r>
        <w:proofErr w:type="gramStart"/>
        <w:r w:rsidRPr="00BC1D3D">
          <w:rPr>
            <w:rFonts w:ascii="Arial" w:eastAsia="Times New Roman" w:hAnsi="Arial" w:cs="Arial"/>
            <w:color w:val="343434"/>
            <w:sz w:val="28"/>
            <w:szCs w:val="28"/>
          </w:rPr>
          <w:t>You</w:t>
        </w:r>
        <w:proofErr w:type="gramEnd"/>
        <w:r w:rsidRPr="00BC1D3D">
          <w:rPr>
            <w:rFonts w:ascii="Arial" w:eastAsia="Times New Roman" w:hAnsi="Arial" w:cs="Arial"/>
            <w:color w:val="343434"/>
            <w:sz w:val="28"/>
            <w:szCs w:val="28"/>
          </w:rPr>
          <w:t xml:space="preserve"> could download Java from official Oracle site and install it.</w:t>
        </w:r>
      </w:ins>
    </w:p>
    <w:p w:rsidR="00BC1D3D" w:rsidRPr="00BC1D3D" w:rsidRDefault="00BC1D3D" w:rsidP="00BC1D3D">
      <w:pPr>
        <w:shd w:val="clear" w:color="auto" w:fill="FFFFFF"/>
        <w:spacing w:before="100" w:beforeAutospacing="1" w:after="100" w:afterAutospacing="1" w:line="240" w:lineRule="auto"/>
        <w:rPr>
          <w:ins w:id="176" w:author="Unknown"/>
          <w:rFonts w:ascii="Arial" w:eastAsia="Times New Roman" w:hAnsi="Arial" w:cs="Arial"/>
          <w:color w:val="343434"/>
          <w:sz w:val="28"/>
          <w:szCs w:val="28"/>
        </w:rPr>
      </w:pPr>
      <w:ins w:id="177" w:author="Unknown">
        <w:r w:rsidRPr="00BC1D3D">
          <w:rPr>
            <w:rFonts w:ascii="Arial" w:eastAsia="Times New Roman" w:hAnsi="Arial" w:cs="Arial"/>
            <w:color w:val="343434"/>
            <w:sz w:val="28"/>
            <w:szCs w:val="28"/>
          </w:rPr>
          <w:t xml:space="preserve">You can go back to </w:t>
        </w:r>
        <w:proofErr w:type="spellStart"/>
        <w:r w:rsidRPr="00BC1D3D">
          <w:rPr>
            <w:rFonts w:ascii="Arial" w:eastAsia="Times New Roman" w:hAnsi="Arial" w:cs="Arial"/>
            <w:color w:val="343434"/>
            <w:sz w:val="28"/>
            <w:szCs w:val="28"/>
          </w:rPr>
          <w:t>Rstudio</w:t>
        </w:r>
        <w:proofErr w:type="spellEnd"/>
        <w:r w:rsidRPr="00BC1D3D">
          <w:rPr>
            <w:rFonts w:ascii="Arial" w:eastAsia="Times New Roman" w:hAnsi="Arial" w:cs="Arial"/>
            <w:color w:val="343434"/>
            <w:sz w:val="28"/>
            <w:szCs w:val="28"/>
          </w:rPr>
          <w:t xml:space="preserve"> and check which version of Java is installed.</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78" w:author="Unknown"/>
          <w:rFonts w:ascii="Consolas" w:eastAsia="Times New Roman" w:hAnsi="Consolas" w:cs="Consolas"/>
          <w:color w:val="343434"/>
        </w:rPr>
      </w:pPr>
      <w:proofErr w:type="gramStart"/>
      <w:ins w:id="179" w:author="Unknown">
        <w:r w:rsidRPr="00BC1D3D">
          <w:rPr>
            <w:rFonts w:ascii="Consolas" w:eastAsia="Times New Roman" w:hAnsi="Consolas" w:cs="Consolas"/>
            <w:color w:val="343434"/>
          </w:rPr>
          <w:lastRenderedPageBreak/>
          <w:t>system(</w:t>
        </w:r>
        <w:proofErr w:type="gramEnd"/>
        <w:r w:rsidRPr="00BC1D3D">
          <w:rPr>
            <w:rFonts w:ascii="Consolas" w:eastAsia="Times New Roman" w:hAnsi="Consolas" w:cs="Consolas"/>
            <w:color w:val="343434"/>
          </w:rPr>
          <w:t>"java -version")</w:t>
        </w:r>
      </w:ins>
    </w:p>
    <w:p w:rsidR="00BC1D3D" w:rsidRPr="00BC1D3D" w:rsidRDefault="00BC1D3D" w:rsidP="00BC1D3D">
      <w:pPr>
        <w:shd w:val="clear" w:color="auto" w:fill="FFFFFF"/>
        <w:spacing w:before="100" w:beforeAutospacing="1" w:after="100" w:afterAutospacing="1" w:line="240" w:lineRule="auto"/>
        <w:rPr>
          <w:ins w:id="180" w:author="Unknown"/>
          <w:rFonts w:ascii="Arial" w:eastAsia="Times New Roman" w:hAnsi="Arial" w:cs="Arial"/>
          <w:color w:val="343434"/>
          <w:sz w:val="28"/>
          <w:szCs w:val="28"/>
        </w:rPr>
      </w:pPr>
      <w:ins w:id="181" w:author="Unknown">
        <w:r w:rsidRPr="00BC1D3D">
          <w:rPr>
            <w:rFonts w:ascii="Arial" w:eastAsia="Times New Roman" w:hAnsi="Arial" w:cs="Arial"/>
            <w:color w:val="343434"/>
            <w:sz w:val="28"/>
            <w:szCs w:val="28"/>
          </w:rPr>
          <w:t>At the time of the tutorial, the latest version of Java is 9.0.4.</w:t>
        </w:r>
      </w:ins>
    </w:p>
    <w:p w:rsidR="00BC1D3D" w:rsidRPr="00BC1D3D" w:rsidRDefault="00BC1D3D" w:rsidP="00BC1D3D">
      <w:pPr>
        <w:shd w:val="clear" w:color="auto" w:fill="FFFFFF"/>
        <w:spacing w:before="100" w:beforeAutospacing="1" w:after="100" w:afterAutospacing="1" w:line="240" w:lineRule="auto"/>
        <w:rPr>
          <w:ins w:id="182" w:author="Unknown"/>
          <w:rFonts w:ascii="Arial" w:eastAsia="Times New Roman" w:hAnsi="Arial" w:cs="Arial"/>
          <w:color w:val="343434"/>
          <w:sz w:val="28"/>
          <w:szCs w:val="28"/>
        </w:rPr>
      </w:pPr>
      <w:ins w:id="183" w:author="Unknown">
        <w:r w:rsidRPr="00BC1D3D">
          <w:rPr>
            <w:rFonts w:ascii="Arial" w:eastAsia="Times New Roman" w:hAnsi="Arial" w:cs="Arial"/>
            <w:b/>
            <w:bCs/>
            <w:color w:val="343434"/>
            <w:sz w:val="28"/>
          </w:rPr>
          <w:t>Step 2) </w:t>
        </w:r>
        <w:proofErr w:type="gramStart"/>
        <w:r w:rsidRPr="00BC1D3D">
          <w:rPr>
            <w:rFonts w:ascii="Arial" w:eastAsia="Times New Roman" w:hAnsi="Arial" w:cs="Arial"/>
            <w:color w:val="343434"/>
            <w:sz w:val="28"/>
            <w:szCs w:val="28"/>
          </w:rPr>
          <w:t>You</w:t>
        </w:r>
        <w:proofErr w:type="gramEnd"/>
        <w:r w:rsidRPr="00BC1D3D">
          <w:rPr>
            <w:rFonts w:ascii="Arial" w:eastAsia="Times New Roman" w:hAnsi="Arial" w:cs="Arial"/>
            <w:color w:val="343434"/>
            <w:sz w:val="28"/>
            <w:szCs w:val="28"/>
          </w:rPr>
          <w:t xml:space="preserve"> need to install </w:t>
        </w:r>
        <w:proofErr w:type="spellStart"/>
        <w:r w:rsidRPr="00BC1D3D">
          <w:rPr>
            <w:rFonts w:ascii="Arial" w:eastAsia="Times New Roman" w:hAnsi="Arial" w:cs="Arial"/>
            <w:color w:val="343434"/>
            <w:sz w:val="28"/>
            <w:szCs w:val="28"/>
          </w:rPr>
          <w:t>rjava</w:t>
        </w:r>
        <w:proofErr w:type="spellEnd"/>
        <w:r w:rsidRPr="00BC1D3D">
          <w:rPr>
            <w:rFonts w:ascii="Arial" w:eastAsia="Times New Roman" w:hAnsi="Arial" w:cs="Arial"/>
            <w:color w:val="343434"/>
            <w:sz w:val="28"/>
            <w:szCs w:val="28"/>
          </w:rPr>
          <w:t xml:space="preserve"> in R. We recommended you to install R and </w:t>
        </w:r>
        <w:proofErr w:type="spellStart"/>
        <w:r w:rsidRPr="00BC1D3D">
          <w:rPr>
            <w:rFonts w:ascii="Arial" w:eastAsia="Times New Roman" w:hAnsi="Arial" w:cs="Arial"/>
            <w:color w:val="343434"/>
            <w:sz w:val="28"/>
            <w:szCs w:val="28"/>
          </w:rPr>
          <w:t>Rstudio</w:t>
        </w:r>
        <w:proofErr w:type="spellEnd"/>
        <w:r w:rsidRPr="00BC1D3D">
          <w:rPr>
            <w:rFonts w:ascii="Arial" w:eastAsia="Times New Roman" w:hAnsi="Arial" w:cs="Arial"/>
            <w:color w:val="343434"/>
            <w:sz w:val="28"/>
            <w:szCs w:val="28"/>
          </w:rPr>
          <w:t xml:space="preserve"> with Anaconda. Anaconda manages the dependencies between libraries. In this sense, Anaconda will handle the intricacies of </w:t>
        </w:r>
        <w:proofErr w:type="spellStart"/>
        <w:r w:rsidRPr="00BC1D3D">
          <w:rPr>
            <w:rFonts w:ascii="Arial" w:eastAsia="Times New Roman" w:hAnsi="Arial" w:cs="Arial"/>
            <w:color w:val="343434"/>
            <w:sz w:val="28"/>
            <w:szCs w:val="28"/>
          </w:rPr>
          <w:t>rJava</w:t>
        </w:r>
        <w:proofErr w:type="spellEnd"/>
        <w:r w:rsidRPr="00BC1D3D">
          <w:rPr>
            <w:rFonts w:ascii="Arial" w:eastAsia="Times New Roman" w:hAnsi="Arial" w:cs="Arial"/>
            <w:color w:val="343434"/>
            <w:sz w:val="28"/>
            <w:szCs w:val="28"/>
          </w:rPr>
          <w:t xml:space="preserve"> installation.</w:t>
        </w:r>
      </w:ins>
    </w:p>
    <w:p w:rsidR="00BC1D3D" w:rsidRPr="00BC1D3D" w:rsidRDefault="00BC1D3D" w:rsidP="00BC1D3D">
      <w:pPr>
        <w:shd w:val="clear" w:color="auto" w:fill="FFFFFF"/>
        <w:spacing w:before="100" w:beforeAutospacing="1" w:after="100" w:afterAutospacing="1" w:line="240" w:lineRule="auto"/>
        <w:rPr>
          <w:ins w:id="184" w:author="Unknown"/>
          <w:rFonts w:ascii="Arial" w:eastAsia="Times New Roman" w:hAnsi="Arial" w:cs="Arial"/>
          <w:color w:val="343434"/>
          <w:sz w:val="28"/>
          <w:szCs w:val="28"/>
        </w:rPr>
      </w:pPr>
      <w:ins w:id="185" w:author="Unknown">
        <w:r w:rsidRPr="00BC1D3D">
          <w:rPr>
            <w:rFonts w:ascii="Arial" w:eastAsia="Times New Roman" w:hAnsi="Arial" w:cs="Arial"/>
            <w:color w:val="343434"/>
            <w:sz w:val="28"/>
            <w:szCs w:val="28"/>
          </w:rPr>
          <w:t xml:space="preserve">First of all, you need to update </w:t>
        </w:r>
        <w:proofErr w:type="spellStart"/>
        <w:r w:rsidRPr="00BC1D3D">
          <w:rPr>
            <w:rFonts w:ascii="Arial" w:eastAsia="Times New Roman" w:hAnsi="Arial" w:cs="Arial"/>
            <w:color w:val="343434"/>
            <w:sz w:val="28"/>
            <w:szCs w:val="28"/>
          </w:rPr>
          <w:t>conda</w:t>
        </w:r>
        <w:proofErr w:type="spellEnd"/>
        <w:r w:rsidRPr="00BC1D3D">
          <w:rPr>
            <w:rFonts w:ascii="Arial" w:eastAsia="Times New Roman" w:hAnsi="Arial" w:cs="Arial"/>
            <w:color w:val="343434"/>
            <w:sz w:val="28"/>
            <w:szCs w:val="28"/>
          </w:rPr>
          <w:t xml:space="preserve"> and then install the</w:t>
        </w:r>
        <w:r w:rsidRPr="00BC1D3D">
          <w:rPr>
            <w:rFonts w:ascii="Arial" w:eastAsia="Times New Roman" w:hAnsi="Arial" w:cs="Arial"/>
            <w:color w:val="343434"/>
            <w:sz w:val="28"/>
          </w:rPr>
          <w:t> </w:t>
        </w:r>
        <w:r w:rsidRPr="00BC1D3D">
          <w:rPr>
            <w:rFonts w:ascii="Arial" w:eastAsia="Times New Roman" w:hAnsi="Arial" w:cs="Arial"/>
            <w:color w:val="343434"/>
            <w:sz w:val="28"/>
            <w:szCs w:val="28"/>
          </w:rPr>
          <w:fldChar w:fldCharType="begin"/>
        </w:r>
        <w:r w:rsidRPr="00BC1D3D">
          <w:rPr>
            <w:rFonts w:ascii="Arial" w:eastAsia="Times New Roman" w:hAnsi="Arial" w:cs="Arial"/>
            <w:color w:val="343434"/>
            <w:sz w:val="28"/>
            <w:szCs w:val="28"/>
          </w:rPr>
          <w:instrText xml:space="preserve"> HYPERLINK "https://anaconda.org/r/r-rjava" </w:instrText>
        </w:r>
        <w:r w:rsidRPr="00BC1D3D">
          <w:rPr>
            <w:rFonts w:ascii="Arial" w:eastAsia="Times New Roman" w:hAnsi="Arial" w:cs="Arial"/>
            <w:color w:val="343434"/>
            <w:sz w:val="28"/>
            <w:szCs w:val="28"/>
          </w:rPr>
          <w:fldChar w:fldCharType="separate"/>
        </w:r>
        <w:r w:rsidRPr="00BC1D3D">
          <w:rPr>
            <w:rFonts w:ascii="Arial" w:eastAsia="Times New Roman" w:hAnsi="Arial" w:cs="Arial"/>
            <w:color w:val="04B8E6"/>
            <w:sz w:val="28"/>
            <w:u w:val="single"/>
          </w:rPr>
          <w:t>library</w:t>
        </w:r>
        <w:r w:rsidRPr="00BC1D3D">
          <w:rPr>
            <w:rFonts w:ascii="Arial" w:eastAsia="Times New Roman" w:hAnsi="Arial" w:cs="Arial"/>
            <w:color w:val="343434"/>
            <w:sz w:val="28"/>
            <w:szCs w:val="28"/>
          </w:rPr>
          <w:fldChar w:fldCharType="end"/>
        </w:r>
        <w:r w:rsidRPr="00BC1D3D">
          <w:rPr>
            <w:rFonts w:ascii="Arial" w:eastAsia="Times New Roman" w:hAnsi="Arial" w:cs="Arial"/>
            <w:color w:val="343434"/>
            <w:sz w:val="28"/>
            <w:szCs w:val="28"/>
          </w:rPr>
          <w:t>. You can copy and paste the next two lines of code in the terminal.</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86" w:author="Unknown"/>
          <w:rFonts w:ascii="Consolas" w:eastAsia="Times New Roman" w:hAnsi="Consolas" w:cs="Consolas"/>
          <w:color w:val="343434"/>
        </w:rPr>
      </w:pPr>
      <w:proofErr w:type="spellStart"/>
      <w:proofErr w:type="gramStart"/>
      <w:ins w:id="187" w:author="Unknown">
        <w:r w:rsidRPr="00BC1D3D">
          <w:rPr>
            <w:rFonts w:ascii="Consolas" w:eastAsia="Times New Roman" w:hAnsi="Consolas" w:cs="Consolas"/>
            <w:color w:val="343434"/>
          </w:rPr>
          <w:t>conda</w:t>
        </w:r>
        <w:proofErr w:type="spellEnd"/>
        <w:proofErr w:type="gramEnd"/>
        <w:r w:rsidRPr="00BC1D3D">
          <w:rPr>
            <w:rFonts w:ascii="Consolas" w:eastAsia="Times New Roman" w:hAnsi="Consolas" w:cs="Consolas"/>
            <w:color w:val="343434"/>
          </w:rPr>
          <w:t xml:space="preserve"> - </w:t>
        </w:r>
        <w:proofErr w:type="spellStart"/>
        <w:r w:rsidRPr="00BC1D3D">
          <w:rPr>
            <w:rFonts w:ascii="Consolas" w:eastAsia="Times New Roman" w:hAnsi="Consolas" w:cs="Consolas"/>
            <w:color w:val="343434"/>
          </w:rPr>
          <w:t>conda</w:t>
        </w:r>
        <w:proofErr w:type="spellEnd"/>
        <w:r w:rsidRPr="00BC1D3D">
          <w:rPr>
            <w:rFonts w:ascii="Consolas" w:eastAsia="Times New Roman" w:hAnsi="Consolas" w:cs="Consolas"/>
            <w:color w:val="343434"/>
          </w:rPr>
          <w:t xml:space="preserve"> update</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88" w:author="Unknown"/>
          <w:rFonts w:ascii="Consolas" w:eastAsia="Times New Roman" w:hAnsi="Consolas" w:cs="Consolas"/>
          <w:color w:val="343434"/>
        </w:rPr>
      </w:pPr>
      <w:proofErr w:type="spellStart"/>
      <w:proofErr w:type="gramStart"/>
      <w:ins w:id="189" w:author="Unknown">
        <w:r w:rsidRPr="00BC1D3D">
          <w:rPr>
            <w:rFonts w:ascii="Consolas" w:eastAsia="Times New Roman" w:hAnsi="Consolas" w:cs="Consolas"/>
            <w:color w:val="343434"/>
          </w:rPr>
          <w:t>conda</w:t>
        </w:r>
        <w:proofErr w:type="spellEnd"/>
        <w:proofErr w:type="gramEnd"/>
        <w:r w:rsidRPr="00BC1D3D">
          <w:rPr>
            <w:rFonts w:ascii="Consolas" w:eastAsia="Times New Roman" w:hAnsi="Consolas" w:cs="Consolas"/>
            <w:color w:val="343434"/>
          </w:rPr>
          <w:t xml:space="preserve"> install -c r r-rjava</w:t>
        </w:r>
      </w:ins>
    </w:p>
    <w:p w:rsidR="00BC1D3D" w:rsidRPr="00BC1D3D" w:rsidRDefault="00BC1D3D" w:rsidP="00BC1D3D">
      <w:pPr>
        <w:shd w:val="clear" w:color="auto" w:fill="FFFFFF"/>
        <w:spacing w:before="100" w:beforeAutospacing="1" w:after="100" w:afterAutospacing="1" w:line="240" w:lineRule="auto"/>
        <w:rPr>
          <w:ins w:id="190" w:author="Unknown"/>
          <w:rFonts w:ascii="Arial" w:eastAsia="Times New Roman" w:hAnsi="Arial" w:cs="Arial"/>
          <w:color w:val="343434"/>
          <w:sz w:val="28"/>
          <w:szCs w:val="28"/>
        </w:rPr>
      </w:pPr>
      <w:ins w:id="191" w:author="Unknown">
        <w:r w:rsidRPr="00BC1D3D">
          <w:rPr>
            <w:rFonts w:ascii="Arial" w:eastAsia="Times New Roman" w:hAnsi="Arial" w:cs="Arial"/>
            <w:color w:val="343434"/>
            <w:sz w:val="28"/>
            <w:szCs w:val="28"/>
          </w:rPr>
          <w:t xml:space="preserve">Next, open </w:t>
        </w:r>
        <w:proofErr w:type="spellStart"/>
        <w:r w:rsidRPr="00BC1D3D">
          <w:rPr>
            <w:rFonts w:ascii="Arial" w:eastAsia="Times New Roman" w:hAnsi="Arial" w:cs="Arial"/>
            <w:color w:val="343434"/>
            <w:sz w:val="28"/>
            <w:szCs w:val="28"/>
          </w:rPr>
          <w:t>rjava</w:t>
        </w:r>
        <w:proofErr w:type="spellEnd"/>
        <w:r w:rsidRPr="00BC1D3D">
          <w:rPr>
            <w:rFonts w:ascii="Arial" w:eastAsia="Times New Roman" w:hAnsi="Arial" w:cs="Arial"/>
            <w:color w:val="343434"/>
            <w:sz w:val="28"/>
            <w:szCs w:val="28"/>
          </w:rPr>
          <w:t xml:space="preserve"> in </w:t>
        </w:r>
        <w:proofErr w:type="spellStart"/>
        <w:r w:rsidRPr="00BC1D3D">
          <w:rPr>
            <w:rFonts w:ascii="Arial" w:eastAsia="Times New Roman" w:hAnsi="Arial" w:cs="Arial"/>
            <w:color w:val="343434"/>
            <w:sz w:val="28"/>
            <w:szCs w:val="28"/>
          </w:rPr>
          <w:t>Rstudio</w:t>
        </w:r>
        <w:proofErr w:type="spellEnd"/>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92" w:author="Unknown"/>
          <w:rFonts w:ascii="Consolas" w:eastAsia="Times New Roman" w:hAnsi="Consolas" w:cs="Consolas"/>
          <w:color w:val="343434"/>
        </w:rPr>
      </w:pPr>
      <w:proofErr w:type="gramStart"/>
      <w:ins w:id="193" w:author="Unknown">
        <w:r w:rsidRPr="00BC1D3D">
          <w:rPr>
            <w:rFonts w:ascii="Consolas" w:eastAsia="Times New Roman" w:hAnsi="Consolas" w:cs="Consolas"/>
            <w:color w:val="343434"/>
          </w:rPr>
          <w:t>library(</w:t>
        </w:r>
        <w:proofErr w:type="spellStart"/>
        <w:proofErr w:type="gramEnd"/>
        <w:r w:rsidRPr="00BC1D3D">
          <w:rPr>
            <w:rFonts w:ascii="Consolas" w:eastAsia="Times New Roman" w:hAnsi="Consolas" w:cs="Consolas"/>
            <w:color w:val="343434"/>
          </w:rPr>
          <w:t>rJava</w:t>
        </w:r>
        <w:proofErr w:type="spellEnd"/>
        <w:r w:rsidRPr="00BC1D3D">
          <w:rPr>
            <w:rFonts w:ascii="Consolas" w:eastAsia="Times New Roman" w:hAnsi="Consolas" w:cs="Consolas"/>
            <w:color w:val="343434"/>
          </w:rPr>
          <w:t>)</w:t>
        </w:r>
      </w:ins>
    </w:p>
    <w:p w:rsidR="00BC1D3D" w:rsidRPr="00BC1D3D" w:rsidRDefault="00BC1D3D" w:rsidP="00BC1D3D">
      <w:pPr>
        <w:shd w:val="clear" w:color="auto" w:fill="FFFFFF"/>
        <w:spacing w:before="100" w:beforeAutospacing="1" w:after="100" w:afterAutospacing="1" w:line="240" w:lineRule="auto"/>
        <w:rPr>
          <w:ins w:id="194" w:author="Unknown"/>
          <w:rFonts w:ascii="Arial" w:eastAsia="Times New Roman" w:hAnsi="Arial" w:cs="Arial"/>
          <w:color w:val="343434"/>
          <w:sz w:val="28"/>
          <w:szCs w:val="28"/>
        </w:rPr>
      </w:pPr>
      <w:ins w:id="195" w:author="Unknown">
        <w:r w:rsidRPr="00BC1D3D">
          <w:rPr>
            <w:rFonts w:ascii="Arial" w:eastAsia="Times New Roman" w:hAnsi="Arial" w:cs="Arial"/>
            <w:b/>
            <w:bCs/>
            <w:color w:val="343434"/>
            <w:sz w:val="28"/>
          </w:rPr>
          <w:t>Step 3) </w:t>
        </w:r>
        <w:proofErr w:type="gramStart"/>
        <w:r w:rsidRPr="00BC1D3D">
          <w:rPr>
            <w:rFonts w:ascii="Arial" w:eastAsia="Times New Roman" w:hAnsi="Arial" w:cs="Arial"/>
            <w:color w:val="343434"/>
            <w:sz w:val="28"/>
            <w:szCs w:val="28"/>
          </w:rPr>
          <w:t>Finally</w:t>
        </w:r>
        <w:proofErr w:type="gramEnd"/>
        <w:r w:rsidRPr="00BC1D3D">
          <w:rPr>
            <w:rFonts w:ascii="Arial" w:eastAsia="Times New Roman" w:hAnsi="Arial" w:cs="Arial"/>
            <w:color w:val="343434"/>
            <w:sz w:val="28"/>
            <w:szCs w:val="28"/>
          </w:rPr>
          <w:t xml:space="preserve">, it is time to install </w:t>
        </w:r>
        <w:proofErr w:type="spellStart"/>
        <w:r w:rsidRPr="00BC1D3D">
          <w:rPr>
            <w:rFonts w:ascii="Arial" w:eastAsia="Times New Roman" w:hAnsi="Arial" w:cs="Arial"/>
            <w:color w:val="343434"/>
            <w:sz w:val="28"/>
            <w:szCs w:val="28"/>
          </w:rPr>
          <w:t>xlsx</w:t>
        </w:r>
        <w:proofErr w:type="spellEnd"/>
        <w:r w:rsidRPr="00BC1D3D">
          <w:rPr>
            <w:rFonts w:ascii="Arial" w:eastAsia="Times New Roman" w:hAnsi="Arial" w:cs="Arial"/>
            <w:color w:val="343434"/>
            <w:sz w:val="28"/>
            <w:szCs w:val="28"/>
          </w:rPr>
          <w:t>. Once again, you can use</w:t>
        </w:r>
        <w:r w:rsidRPr="00BC1D3D">
          <w:rPr>
            <w:rFonts w:ascii="Arial" w:eastAsia="Times New Roman" w:hAnsi="Arial" w:cs="Arial"/>
            <w:color w:val="343434"/>
            <w:sz w:val="28"/>
          </w:rPr>
          <w:t> </w:t>
        </w:r>
        <w:proofErr w:type="spellStart"/>
        <w:r w:rsidRPr="00BC1D3D">
          <w:rPr>
            <w:rFonts w:ascii="Arial" w:eastAsia="Times New Roman" w:hAnsi="Arial" w:cs="Arial"/>
            <w:color w:val="343434"/>
            <w:sz w:val="28"/>
            <w:szCs w:val="28"/>
          </w:rPr>
          <w:fldChar w:fldCharType="begin"/>
        </w:r>
        <w:r w:rsidRPr="00BC1D3D">
          <w:rPr>
            <w:rFonts w:ascii="Arial" w:eastAsia="Times New Roman" w:hAnsi="Arial" w:cs="Arial"/>
            <w:color w:val="343434"/>
            <w:sz w:val="28"/>
            <w:szCs w:val="28"/>
          </w:rPr>
          <w:instrText xml:space="preserve"> HYPERLINK "https://anaconda.org/r/r-xlsx" </w:instrText>
        </w:r>
        <w:r w:rsidRPr="00BC1D3D">
          <w:rPr>
            <w:rFonts w:ascii="Arial" w:eastAsia="Times New Roman" w:hAnsi="Arial" w:cs="Arial"/>
            <w:color w:val="343434"/>
            <w:sz w:val="28"/>
            <w:szCs w:val="28"/>
          </w:rPr>
          <w:fldChar w:fldCharType="separate"/>
        </w:r>
        <w:r w:rsidRPr="00BC1D3D">
          <w:rPr>
            <w:rFonts w:ascii="Arial" w:eastAsia="Times New Roman" w:hAnsi="Arial" w:cs="Arial"/>
            <w:color w:val="04B8E6"/>
            <w:sz w:val="28"/>
            <w:u w:val="single"/>
          </w:rPr>
          <w:t>conda</w:t>
        </w:r>
        <w:proofErr w:type="spellEnd"/>
        <w:r w:rsidRPr="00BC1D3D">
          <w:rPr>
            <w:rFonts w:ascii="Arial" w:eastAsia="Times New Roman" w:hAnsi="Arial" w:cs="Arial"/>
            <w:color w:val="343434"/>
            <w:sz w:val="28"/>
            <w:szCs w:val="28"/>
          </w:rPr>
          <w:fldChar w:fldCharType="end"/>
        </w:r>
        <w:r w:rsidRPr="00BC1D3D">
          <w:rPr>
            <w:rFonts w:ascii="Arial" w:eastAsia="Times New Roman" w:hAnsi="Arial" w:cs="Arial"/>
            <w:color w:val="343434"/>
            <w:sz w:val="28"/>
          </w:rPr>
          <w:t> </w:t>
        </w:r>
        <w:r w:rsidRPr="00BC1D3D">
          <w:rPr>
            <w:rFonts w:ascii="Arial" w:eastAsia="Times New Roman" w:hAnsi="Arial" w:cs="Arial"/>
            <w:color w:val="343434"/>
            <w:sz w:val="28"/>
            <w:szCs w:val="28"/>
          </w:rPr>
          <w:t>to do it:</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96" w:author="Unknown"/>
          <w:rFonts w:ascii="Consolas" w:eastAsia="Times New Roman" w:hAnsi="Consolas" w:cs="Consolas"/>
          <w:color w:val="343434"/>
        </w:rPr>
      </w:pPr>
      <w:proofErr w:type="spellStart"/>
      <w:proofErr w:type="gramStart"/>
      <w:ins w:id="197" w:author="Unknown">
        <w:r w:rsidRPr="00BC1D3D">
          <w:rPr>
            <w:rFonts w:ascii="Consolas" w:eastAsia="Times New Roman" w:hAnsi="Consolas" w:cs="Consolas"/>
            <w:color w:val="343434"/>
          </w:rPr>
          <w:t>conda</w:t>
        </w:r>
        <w:proofErr w:type="spellEnd"/>
        <w:proofErr w:type="gramEnd"/>
        <w:r w:rsidRPr="00BC1D3D">
          <w:rPr>
            <w:rFonts w:ascii="Consolas" w:eastAsia="Times New Roman" w:hAnsi="Consolas" w:cs="Consolas"/>
            <w:color w:val="343434"/>
          </w:rPr>
          <w:t xml:space="preserve"> install -c r r-xlsx</w:t>
        </w:r>
      </w:ins>
    </w:p>
    <w:p w:rsidR="00BC1D3D" w:rsidRPr="00BC1D3D" w:rsidRDefault="00BC1D3D" w:rsidP="00BC1D3D">
      <w:pPr>
        <w:shd w:val="clear" w:color="auto" w:fill="FFFFFF"/>
        <w:spacing w:before="100" w:beforeAutospacing="1" w:after="100" w:afterAutospacing="1" w:line="240" w:lineRule="auto"/>
        <w:rPr>
          <w:ins w:id="198" w:author="Unknown"/>
          <w:rFonts w:ascii="Arial" w:eastAsia="Times New Roman" w:hAnsi="Arial" w:cs="Arial"/>
          <w:color w:val="343434"/>
          <w:sz w:val="28"/>
          <w:szCs w:val="28"/>
        </w:rPr>
      </w:pPr>
      <w:ins w:id="199" w:author="Unknown">
        <w:r w:rsidRPr="00BC1D3D">
          <w:rPr>
            <w:rFonts w:ascii="Arial" w:eastAsia="Times New Roman" w:hAnsi="Arial" w:cs="Arial"/>
            <w:color w:val="343434"/>
            <w:sz w:val="28"/>
            <w:szCs w:val="28"/>
          </w:rPr>
          <w:t xml:space="preserve">Just as the windows users, you can save data with the function </w:t>
        </w:r>
        <w:proofErr w:type="gramStart"/>
        <w:r w:rsidRPr="00BC1D3D">
          <w:rPr>
            <w:rFonts w:ascii="Arial" w:eastAsia="Times New Roman" w:hAnsi="Arial" w:cs="Arial"/>
            <w:color w:val="343434"/>
            <w:sz w:val="28"/>
            <w:szCs w:val="28"/>
          </w:rPr>
          <w:t>write.xlsx()</w:t>
        </w:r>
        <w:proofErr w:type="gramEnd"/>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00" w:author="Unknown"/>
          <w:rFonts w:ascii="Consolas" w:eastAsia="Times New Roman" w:hAnsi="Consolas" w:cs="Consolas"/>
          <w:color w:val="343434"/>
        </w:rPr>
      </w:pPr>
      <w:proofErr w:type="gramStart"/>
      <w:ins w:id="201" w:author="Unknown">
        <w:r w:rsidRPr="00BC1D3D">
          <w:rPr>
            <w:rFonts w:ascii="Consolas" w:eastAsia="Times New Roman" w:hAnsi="Consolas" w:cs="Consolas"/>
            <w:color w:val="343434"/>
          </w:rPr>
          <w:t>library(</w:t>
        </w:r>
        <w:proofErr w:type="spellStart"/>
        <w:proofErr w:type="gramEnd"/>
        <w:r w:rsidRPr="00BC1D3D">
          <w:rPr>
            <w:rFonts w:ascii="Consolas" w:eastAsia="Times New Roman" w:hAnsi="Consolas" w:cs="Consolas"/>
            <w:color w:val="343434"/>
          </w:rPr>
          <w:t>xlsx</w:t>
        </w:r>
        <w:proofErr w:type="spellEnd"/>
        <w:r w:rsidRPr="00BC1D3D">
          <w:rPr>
            <w:rFonts w:ascii="Consolas" w:eastAsia="Times New Roman" w:hAnsi="Consolas" w:cs="Consolas"/>
            <w:color w:val="343434"/>
          </w:rPr>
          <w:t>)</w:t>
        </w:r>
      </w:ins>
    </w:p>
    <w:p w:rsidR="00BC1D3D" w:rsidRPr="00BC1D3D" w:rsidRDefault="00BC1D3D" w:rsidP="00BC1D3D">
      <w:pPr>
        <w:shd w:val="clear" w:color="auto" w:fill="FFFFFF"/>
        <w:spacing w:before="100" w:beforeAutospacing="1" w:after="100" w:afterAutospacing="1" w:line="240" w:lineRule="auto"/>
        <w:rPr>
          <w:ins w:id="202" w:author="Unknown"/>
          <w:rFonts w:ascii="Arial" w:eastAsia="Times New Roman" w:hAnsi="Arial" w:cs="Arial"/>
          <w:color w:val="343434"/>
          <w:sz w:val="28"/>
          <w:szCs w:val="28"/>
        </w:rPr>
      </w:pPr>
      <w:ins w:id="203" w:author="Unknown">
        <w:r w:rsidRPr="00BC1D3D">
          <w:rPr>
            <w:rFonts w:ascii="Arial" w:eastAsia="Times New Roman" w:hAnsi="Arial" w:cs="Arial"/>
            <w:b/>
            <w:bCs/>
            <w:color w:val="343434"/>
            <w:sz w:val="28"/>
          </w:rPr>
          <w:t>Output:</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04" w:author="Unknown"/>
          <w:rFonts w:ascii="Consolas" w:eastAsia="Times New Roman" w:hAnsi="Consolas" w:cs="Consolas"/>
          <w:color w:val="343434"/>
        </w:rPr>
      </w:pPr>
      <w:ins w:id="205" w:author="Unknown">
        <w:r w:rsidRPr="00BC1D3D">
          <w:rPr>
            <w:rFonts w:ascii="Consolas" w:eastAsia="Times New Roman" w:hAnsi="Consolas" w:cs="Consolas"/>
            <w:color w:val="343434"/>
          </w:rPr>
          <w:t xml:space="preserve">## Loading required package: </w:t>
        </w:r>
        <w:proofErr w:type="spellStart"/>
        <w:r w:rsidRPr="00BC1D3D">
          <w:rPr>
            <w:rFonts w:ascii="Consolas" w:eastAsia="Times New Roman" w:hAnsi="Consolas" w:cs="Consolas"/>
            <w:color w:val="343434"/>
          </w:rPr>
          <w:t>xlsxjars</w:t>
        </w:r>
        <w:proofErr w:type="spellEnd"/>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06" w:author="Unknown"/>
          <w:rFonts w:ascii="Consolas" w:eastAsia="Times New Roman" w:hAnsi="Consolas" w:cs="Consolas"/>
          <w:color w:val="343434"/>
        </w:rPr>
      </w:pPr>
      <w:proofErr w:type="gramStart"/>
      <w:ins w:id="207" w:author="Unknown">
        <w:r w:rsidRPr="00BC1D3D">
          <w:rPr>
            <w:rFonts w:ascii="Consolas" w:eastAsia="Times New Roman" w:hAnsi="Consolas" w:cs="Consolas"/>
            <w:color w:val="343434"/>
          </w:rPr>
          <w:t>write.xlsx(</w:t>
        </w:r>
        <w:proofErr w:type="spellStart"/>
        <w:proofErr w:type="gramEnd"/>
        <w:r w:rsidRPr="00BC1D3D">
          <w:rPr>
            <w:rFonts w:ascii="Consolas" w:eastAsia="Times New Roman" w:hAnsi="Consolas" w:cs="Consolas"/>
            <w:color w:val="343434"/>
          </w:rPr>
          <w:t>df</w:t>
        </w:r>
        <w:proofErr w:type="spellEnd"/>
        <w:r w:rsidRPr="00BC1D3D">
          <w:rPr>
            <w:rFonts w:ascii="Consolas" w:eastAsia="Times New Roman" w:hAnsi="Consolas" w:cs="Consolas"/>
            <w:color w:val="343434"/>
          </w:rPr>
          <w:t>, "table_car.xlsx")</w:t>
        </w:r>
      </w:ins>
    </w:p>
    <w:p w:rsidR="00BC1D3D" w:rsidRPr="00BC1D3D" w:rsidRDefault="00BC1D3D" w:rsidP="00BC1D3D">
      <w:pPr>
        <w:shd w:val="clear" w:color="auto" w:fill="FFFFFF"/>
        <w:spacing w:before="100" w:beforeAutospacing="1" w:after="100" w:afterAutospacing="1" w:line="372" w:lineRule="atLeast"/>
        <w:outlineLvl w:val="1"/>
        <w:rPr>
          <w:ins w:id="208" w:author="Unknown"/>
          <w:rFonts w:ascii="Calibri" w:eastAsia="Times New Roman" w:hAnsi="Calibri" w:cs="Calibri"/>
          <w:b/>
          <w:bCs/>
          <w:color w:val="343434"/>
          <w:sz w:val="44"/>
          <w:szCs w:val="44"/>
        </w:rPr>
      </w:pPr>
      <w:ins w:id="209" w:author="Unknown">
        <w:r w:rsidRPr="00BC1D3D">
          <w:rPr>
            <w:rFonts w:ascii="Calibri" w:eastAsia="Times New Roman" w:hAnsi="Calibri" w:cs="Calibri"/>
            <w:b/>
            <w:bCs/>
            <w:color w:val="343434"/>
            <w:sz w:val="44"/>
            <w:szCs w:val="44"/>
          </w:rPr>
          <w:t>Export to different software</w:t>
        </w:r>
      </w:ins>
    </w:p>
    <w:p w:rsidR="00BC1D3D" w:rsidRPr="00BC1D3D" w:rsidRDefault="00BC1D3D" w:rsidP="00BC1D3D">
      <w:pPr>
        <w:shd w:val="clear" w:color="auto" w:fill="FFFFFF"/>
        <w:spacing w:before="100" w:beforeAutospacing="1" w:after="100" w:afterAutospacing="1" w:line="240" w:lineRule="auto"/>
        <w:rPr>
          <w:ins w:id="210" w:author="Unknown"/>
          <w:rFonts w:ascii="Arial" w:eastAsia="Times New Roman" w:hAnsi="Arial" w:cs="Arial"/>
          <w:color w:val="343434"/>
          <w:sz w:val="28"/>
          <w:szCs w:val="28"/>
        </w:rPr>
      </w:pPr>
      <w:ins w:id="211" w:author="Unknown">
        <w:r w:rsidRPr="00BC1D3D">
          <w:rPr>
            <w:rFonts w:ascii="Arial" w:eastAsia="Times New Roman" w:hAnsi="Arial" w:cs="Arial"/>
            <w:color w:val="343434"/>
            <w:sz w:val="28"/>
            <w:szCs w:val="28"/>
          </w:rPr>
          <w:t>Exporting data to different software is as simple as importing them. The library "haven" provides a convenient way to export data to</w:t>
        </w:r>
      </w:ins>
    </w:p>
    <w:p w:rsidR="00BC1D3D" w:rsidRPr="00BC1D3D" w:rsidRDefault="00BC1D3D" w:rsidP="00BC1D3D">
      <w:pPr>
        <w:numPr>
          <w:ilvl w:val="0"/>
          <w:numId w:val="6"/>
        </w:numPr>
        <w:shd w:val="clear" w:color="auto" w:fill="FFFFFF"/>
        <w:spacing w:before="100" w:beforeAutospacing="1" w:after="100" w:afterAutospacing="1" w:line="240" w:lineRule="auto"/>
        <w:rPr>
          <w:ins w:id="212" w:author="Unknown"/>
          <w:rFonts w:ascii="Arial" w:eastAsia="Times New Roman" w:hAnsi="Arial" w:cs="Arial"/>
          <w:color w:val="343434"/>
          <w:sz w:val="28"/>
          <w:szCs w:val="28"/>
        </w:rPr>
      </w:pPr>
      <w:proofErr w:type="spellStart"/>
      <w:ins w:id="213" w:author="Unknown">
        <w:r w:rsidRPr="00BC1D3D">
          <w:rPr>
            <w:rFonts w:ascii="Arial" w:eastAsia="Times New Roman" w:hAnsi="Arial" w:cs="Arial"/>
            <w:color w:val="343434"/>
            <w:sz w:val="28"/>
            <w:szCs w:val="28"/>
          </w:rPr>
          <w:t>spss</w:t>
        </w:r>
        <w:proofErr w:type="spellEnd"/>
      </w:ins>
    </w:p>
    <w:p w:rsidR="00BC1D3D" w:rsidRPr="00BC1D3D" w:rsidRDefault="00BC1D3D" w:rsidP="00BC1D3D">
      <w:pPr>
        <w:numPr>
          <w:ilvl w:val="0"/>
          <w:numId w:val="6"/>
        </w:numPr>
        <w:shd w:val="clear" w:color="auto" w:fill="FFFFFF"/>
        <w:spacing w:before="100" w:beforeAutospacing="1" w:after="100" w:afterAutospacing="1" w:line="240" w:lineRule="auto"/>
        <w:rPr>
          <w:ins w:id="214" w:author="Unknown"/>
          <w:rFonts w:ascii="Arial" w:eastAsia="Times New Roman" w:hAnsi="Arial" w:cs="Arial"/>
          <w:color w:val="343434"/>
          <w:sz w:val="28"/>
          <w:szCs w:val="28"/>
        </w:rPr>
      </w:pPr>
      <w:proofErr w:type="spellStart"/>
      <w:ins w:id="215" w:author="Unknown">
        <w:r w:rsidRPr="00BC1D3D">
          <w:rPr>
            <w:rFonts w:ascii="Arial" w:eastAsia="Times New Roman" w:hAnsi="Arial" w:cs="Arial"/>
            <w:color w:val="343434"/>
            <w:sz w:val="28"/>
            <w:szCs w:val="28"/>
          </w:rPr>
          <w:t>sas</w:t>
        </w:r>
        <w:proofErr w:type="spellEnd"/>
      </w:ins>
    </w:p>
    <w:p w:rsidR="00BC1D3D" w:rsidRPr="00BC1D3D" w:rsidRDefault="00BC1D3D" w:rsidP="00BC1D3D">
      <w:pPr>
        <w:numPr>
          <w:ilvl w:val="0"/>
          <w:numId w:val="6"/>
        </w:numPr>
        <w:shd w:val="clear" w:color="auto" w:fill="FFFFFF"/>
        <w:spacing w:before="100" w:beforeAutospacing="1" w:after="100" w:afterAutospacing="1" w:line="240" w:lineRule="auto"/>
        <w:rPr>
          <w:ins w:id="216" w:author="Unknown"/>
          <w:rFonts w:ascii="Arial" w:eastAsia="Times New Roman" w:hAnsi="Arial" w:cs="Arial"/>
          <w:color w:val="343434"/>
          <w:sz w:val="28"/>
          <w:szCs w:val="28"/>
        </w:rPr>
      </w:pPr>
      <w:proofErr w:type="spellStart"/>
      <w:ins w:id="217" w:author="Unknown">
        <w:r w:rsidRPr="00BC1D3D">
          <w:rPr>
            <w:rFonts w:ascii="Arial" w:eastAsia="Times New Roman" w:hAnsi="Arial" w:cs="Arial"/>
            <w:color w:val="343434"/>
            <w:sz w:val="28"/>
            <w:szCs w:val="28"/>
          </w:rPr>
          <w:t>stata</w:t>
        </w:r>
        <w:proofErr w:type="spellEnd"/>
      </w:ins>
    </w:p>
    <w:p w:rsidR="00BC1D3D" w:rsidRPr="00BC1D3D" w:rsidRDefault="00BC1D3D" w:rsidP="00BC1D3D">
      <w:pPr>
        <w:shd w:val="clear" w:color="auto" w:fill="FFFFFF"/>
        <w:spacing w:before="100" w:beforeAutospacing="1" w:after="100" w:afterAutospacing="1" w:line="240" w:lineRule="auto"/>
        <w:rPr>
          <w:ins w:id="218" w:author="Unknown"/>
          <w:rFonts w:ascii="Arial" w:eastAsia="Times New Roman" w:hAnsi="Arial" w:cs="Arial"/>
          <w:color w:val="343434"/>
          <w:sz w:val="28"/>
          <w:szCs w:val="28"/>
        </w:rPr>
      </w:pPr>
      <w:ins w:id="219" w:author="Unknown">
        <w:r w:rsidRPr="00BC1D3D">
          <w:rPr>
            <w:rFonts w:ascii="Arial" w:eastAsia="Times New Roman" w:hAnsi="Arial" w:cs="Arial"/>
            <w:color w:val="343434"/>
            <w:sz w:val="28"/>
            <w:szCs w:val="28"/>
          </w:rPr>
          <w:lastRenderedPageBreak/>
          <w:t>First of all, import the library. If you don't have "haven", you can go</w:t>
        </w:r>
        <w:r w:rsidRPr="00BC1D3D">
          <w:rPr>
            <w:rFonts w:ascii="Arial" w:eastAsia="Times New Roman" w:hAnsi="Arial" w:cs="Arial"/>
            <w:color w:val="343434"/>
            <w:sz w:val="28"/>
          </w:rPr>
          <w:t> </w:t>
        </w:r>
        <w:r w:rsidRPr="00BC1D3D">
          <w:rPr>
            <w:rFonts w:ascii="Arial" w:eastAsia="Times New Roman" w:hAnsi="Arial" w:cs="Arial"/>
            <w:color w:val="343434"/>
            <w:sz w:val="28"/>
            <w:szCs w:val="28"/>
          </w:rPr>
          <w:fldChar w:fldCharType="begin"/>
        </w:r>
        <w:r w:rsidRPr="00BC1D3D">
          <w:rPr>
            <w:rFonts w:ascii="Arial" w:eastAsia="Times New Roman" w:hAnsi="Arial" w:cs="Arial"/>
            <w:color w:val="343434"/>
            <w:sz w:val="28"/>
            <w:szCs w:val="28"/>
          </w:rPr>
          <w:instrText xml:space="preserve"> HYPERLINK "https://anaconda.org/conda-forge/r-haven" </w:instrText>
        </w:r>
        <w:r w:rsidRPr="00BC1D3D">
          <w:rPr>
            <w:rFonts w:ascii="Arial" w:eastAsia="Times New Roman" w:hAnsi="Arial" w:cs="Arial"/>
            <w:color w:val="343434"/>
            <w:sz w:val="28"/>
            <w:szCs w:val="28"/>
          </w:rPr>
          <w:fldChar w:fldCharType="separate"/>
        </w:r>
        <w:r w:rsidRPr="00BC1D3D">
          <w:rPr>
            <w:rFonts w:ascii="Arial" w:eastAsia="Times New Roman" w:hAnsi="Arial" w:cs="Arial"/>
            <w:color w:val="04B8E6"/>
            <w:sz w:val="28"/>
            <w:u w:val="single"/>
          </w:rPr>
          <w:t>here</w:t>
        </w:r>
        <w:r w:rsidRPr="00BC1D3D">
          <w:rPr>
            <w:rFonts w:ascii="Arial" w:eastAsia="Times New Roman" w:hAnsi="Arial" w:cs="Arial"/>
            <w:color w:val="343434"/>
            <w:sz w:val="28"/>
            <w:szCs w:val="28"/>
          </w:rPr>
          <w:fldChar w:fldCharType="end"/>
        </w:r>
        <w:r w:rsidRPr="00BC1D3D">
          <w:rPr>
            <w:rFonts w:ascii="Arial" w:eastAsia="Times New Roman" w:hAnsi="Arial" w:cs="Arial"/>
            <w:color w:val="343434"/>
            <w:sz w:val="28"/>
          </w:rPr>
          <w:t> </w:t>
        </w:r>
        <w:r w:rsidRPr="00BC1D3D">
          <w:rPr>
            <w:rFonts w:ascii="Arial" w:eastAsia="Times New Roman" w:hAnsi="Arial" w:cs="Arial"/>
            <w:color w:val="343434"/>
            <w:sz w:val="28"/>
            <w:szCs w:val="28"/>
          </w:rPr>
          <w:t>to install it.</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20" w:author="Unknown"/>
          <w:rFonts w:ascii="Consolas" w:eastAsia="Times New Roman" w:hAnsi="Consolas" w:cs="Consolas"/>
          <w:color w:val="343434"/>
        </w:rPr>
      </w:pPr>
      <w:proofErr w:type="gramStart"/>
      <w:ins w:id="221" w:author="Unknown">
        <w:r w:rsidRPr="00BC1D3D">
          <w:rPr>
            <w:rFonts w:ascii="Consolas" w:eastAsia="Times New Roman" w:hAnsi="Consolas" w:cs="Consolas"/>
            <w:color w:val="343434"/>
          </w:rPr>
          <w:t>library(</w:t>
        </w:r>
        <w:proofErr w:type="gramEnd"/>
        <w:r w:rsidRPr="00BC1D3D">
          <w:rPr>
            <w:rFonts w:ascii="Consolas" w:eastAsia="Times New Roman" w:hAnsi="Consolas" w:cs="Consolas"/>
            <w:color w:val="343434"/>
          </w:rPr>
          <w:t>haven)</w:t>
        </w:r>
        <w:r w:rsidRPr="00BC1D3D">
          <w:rPr>
            <w:rFonts w:ascii="Consolas" w:eastAsia="Times New Roman" w:hAnsi="Consolas" w:cs="Consolas"/>
            <w:color w:val="343434"/>
          </w:rPr>
          <w:tab/>
        </w:r>
        <w:r w:rsidRPr="00BC1D3D">
          <w:rPr>
            <w:rFonts w:ascii="Consolas" w:eastAsia="Times New Roman" w:hAnsi="Consolas" w:cs="Consolas"/>
            <w:color w:val="343434"/>
          </w:rPr>
          <w:tab/>
        </w:r>
      </w:ins>
    </w:p>
    <w:p w:rsidR="00BC1D3D" w:rsidRPr="00BC1D3D" w:rsidRDefault="00BC1D3D" w:rsidP="00BC1D3D">
      <w:pPr>
        <w:shd w:val="clear" w:color="auto" w:fill="FFFFFF"/>
        <w:spacing w:before="100" w:beforeAutospacing="1" w:after="100" w:afterAutospacing="1" w:line="276" w:lineRule="atLeast"/>
        <w:outlineLvl w:val="2"/>
        <w:rPr>
          <w:ins w:id="222" w:author="Unknown"/>
          <w:rFonts w:ascii="Calibri" w:eastAsia="Times New Roman" w:hAnsi="Calibri" w:cs="Calibri"/>
          <w:b/>
          <w:bCs/>
          <w:color w:val="343434"/>
          <w:sz w:val="37"/>
          <w:szCs w:val="37"/>
        </w:rPr>
      </w:pPr>
      <w:ins w:id="223" w:author="Unknown">
        <w:r w:rsidRPr="00BC1D3D">
          <w:rPr>
            <w:rFonts w:ascii="Calibri" w:eastAsia="Times New Roman" w:hAnsi="Calibri" w:cs="Calibri"/>
            <w:b/>
            <w:bCs/>
            <w:color w:val="343434"/>
            <w:sz w:val="37"/>
            <w:szCs w:val="37"/>
          </w:rPr>
          <w:t>SPSS file</w:t>
        </w:r>
      </w:ins>
    </w:p>
    <w:p w:rsidR="00BC1D3D" w:rsidRPr="00BC1D3D" w:rsidRDefault="00BC1D3D" w:rsidP="00BC1D3D">
      <w:pPr>
        <w:shd w:val="clear" w:color="auto" w:fill="FFFFFF"/>
        <w:spacing w:before="100" w:beforeAutospacing="1" w:after="100" w:afterAutospacing="1" w:line="240" w:lineRule="auto"/>
        <w:rPr>
          <w:ins w:id="224" w:author="Unknown"/>
          <w:rFonts w:ascii="Arial" w:eastAsia="Times New Roman" w:hAnsi="Arial" w:cs="Arial"/>
          <w:color w:val="343434"/>
          <w:sz w:val="28"/>
          <w:szCs w:val="28"/>
        </w:rPr>
      </w:pPr>
      <w:ins w:id="225" w:author="Unknown">
        <w:r w:rsidRPr="00BC1D3D">
          <w:rPr>
            <w:rFonts w:ascii="Arial" w:eastAsia="Times New Roman" w:hAnsi="Arial" w:cs="Arial"/>
            <w:color w:val="343434"/>
            <w:sz w:val="28"/>
            <w:szCs w:val="28"/>
          </w:rPr>
          <w:t>Below is the code to export the data to SPSS software:</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26" w:author="Unknown"/>
          <w:rFonts w:ascii="Consolas" w:eastAsia="Times New Roman" w:hAnsi="Consolas" w:cs="Consolas"/>
          <w:color w:val="343434"/>
        </w:rPr>
      </w:pPr>
      <w:proofErr w:type="spellStart"/>
      <w:ins w:id="227" w:author="Unknown">
        <w:r w:rsidRPr="00BC1D3D">
          <w:rPr>
            <w:rFonts w:ascii="Consolas" w:eastAsia="Times New Roman" w:hAnsi="Consolas" w:cs="Consolas"/>
            <w:color w:val="343434"/>
          </w:rPr>
          <w:t>write_</w:t>
        </w:r>
        <w:proofErr w:type="gramStart"/>
        <w:r w:rsidRPr="00BC1D3D">
          <w:rPr>
            <w:rFonts w:ascii="Consolas" w:eastAsia="Times New Roman" w:hAnsi="Consolas" w:cs="Consolas"/>
            <w:color w:val="343434"/>
          </w:rPr>
          <w:t>sav</w:t>
        </w:r>
        <w:proofErr w:type="spellEnd"/>
        <w:r w:rsidRPr="00BC1D3D">
          <w:rPr>
            <w:rFonts w:ascii="Consolas" w:eastAsia="Times New Roman" w:hAnsi="Consolas" w:cs="Consolas"/>
            <w:color w:val="343434"/>
          </w:rPr>
          <w:t>(</w:t>
        </w:r>
        <w:proofErr w:type="spellStart"/>
        <w:proofErr w:type="gramEnd"/>
        <w:r w:rsidRPr="00BC1D3D">
          <w:rPr>
            <w:rFonts w:ascii="Consolas" w:eastAsia="Times New Roman" w:hAnsi="Consolas" w:cs="Consolas"/>
            <w:color w:val="343434"/>
          </w:rPr>
          <w:t>df</w:t>
        </w:r>
        <w:proofErr w:type="spellEnd"/>
        <w:r w:rsidRPr="00BC1D3D">
          <w:rPr>
            <w:rFonts w:ascii="Consolas" w:eastAsia="Times New Roman" w:hAnsi="Consolas" w:cs="Consolas"/>
            <w:color w:val="343434"/>
          </w:rPr>
          <w:t>, "table_car.sav")</w:t>
        </w:r>
        <w:r w:rsidRPr="00BC1D3D">
          <w:rPr>
            <w:rFonts w:ascii="Consolas" w:eastAsia="Times New Roman" w:hAnsi="Consolas" w:cs="Consolas"/>
            <w:color w:val="343434"/>
          </w:rPr>
          <w:tab/>
        </w:r>
      </w:ins>
    </w:p>
    <w:p w:rsidR="00BC1D3D" w:rsidRPr="00BC1D3D" w:rsidRDefault="00BC1D3D" w:rsidP="00BC1D3D">
      <w:pPr>
        <w:shd w:val="clear" w:color="auto" w:fill="FFFFFF"/>
        <w:spacing w:before="100" w:beforeAutospacing="1" w:after="100" w:afterAutospacing="1" w:line="372" w:lineRule="atLeast"/>
        <w:outlineLvl w:val="1"/>
        <w:rPr>
          <w:ins w:id="228" w:author="Unknown"/>
          <w:rFonts w:ascii="Calibri" w:eastAsia="Times New Roman" w:hAnsi="Calibri" w:cs="Calibri"/>
          <w:b/>
          <w:bCs/>
          <w:color w:val="343434"/>
          <w:sz w:val="44"/>
          <w:szCs w:val="44"/>
        </w:rPr>
      </w:pPr>
      <w:ins w:id="229" w:author="Unknown">
        <w:r w:rsidRPr="00BC1D3D">
          <w:rPr>
            <w:rFonts w:ascii="Calibri" w:eastAsia="Times New Roman" w:hAnsi="Calibri" w:cs="Calibri"/>
            <w:b/>
            <w:bCs/>
            <w:color w:val="343434"/>
            <w:sz w:val="44"/>
            <w:szCs w:val="44"/>
          </w:rPr>
          <w:t>Export SAS file</w:t>
        </w:r>
      </w:ins>
    </w:p>
    <w:p w:rsidR="00BC1D3D" w:rsidRPr="00BC1D3D" w:rsidRDefault="00BC1D3D" w:rsidP="00BC1D3D">
      <w:pPr>
        <w:shd w:val="clear" w:color="auto" w:fill="FFFFFF"/>
        <w:spacing w:before="100" w:beforeAutospacing="1" w:after="100" w:afterAutospacing="1" w:line="240" w:lineRule="auto"/>
        <w:rPr>
          <w:ins w:id="230" w:author="Unknown"/>
          <w:rFonts w:ascii="Arial" w:eastAsia="Times New Roman" w:hAnsi="Arial" w:cs="Arial"/>
          <w:color w:val="343434"/>
          <w:sz w:val="28"/>
          <w:szCs w:val="28"/>
        </w:rPr>
      </w:pPr>
      <w:ins w:id="231" w:author="Unknown">
        <w:r w:rsidRPr="00BC1D3D">
          <w:rPr>
            <w:rFonts w:ascii="Arial" w:eastAsia="Times New Roman" w:hAnsi="Arial" w:cs="Arial"/>
            <w:color w:val="343434"/>
            <w:sz w:val="28"/>
            <w:szCs w:val="28"/>
          </w:rPr>
          <w:t xml:space="preserve">Just as simple as </w:t>
        </w:r>
        <w:proofErr w:type="spellStart"/>
        <w:r w:rsidRPr="00BC1D3D">
          <w:rPr>
            <w:rFonts w:ascii="Arial" w:eastAsia="Times New Roman" w:hAnsi="Arial" w:cs="Arial"/>
            <w:color w:val="343434"/>
            <w:sz w:val="28"/>
            <w:szCs w:val="28"/>
          </w:rPr>
          <w:t>spss</w:t>
        </w:r>
        <w:proofErr w:type="spellEnd"/>
        <w:r w:rsidRPr="00BC1D3D">
          <w:rPr>
            <w:rFonts w:ascii="Arial" w:eastAsia="Times New Roman" w:hAnsi="Arial" w:cs="Arial"/>
            <w:color w:val="343434"/>
            <w:sz w:val="28"/>
            <w:szCs w:val="28"/>
          </w:rPr>
          <w:t xml:space="preserve">, you can export to </w:t>
        </w:r>
        <w:proofErr w:type="spellStart"/>
        <w:r w:rsidRPr="00BC1D3D">
          <w:rPr>
            <w:rFonts w:ascii="Arial" w:eastAsia="Times New Roman" w:hAnsi="Arial" w:cs="Arial"/>
            <w:color w:val="343434"/>
            <w:sz w:val="28"/>
            <w:szCs w:val="28"/>
          </w:rPr>
          <w:t>sas</w:t>
        </w:r>
        <w:proofErr w:type="spellEnd"/>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32" w:author="Unknown"/>
          <w:rFonts w:ascii="Consolas" w:eastAsia="Times New Roman" w:hAnsi="Consolas" w:cs="Consolas"/>
          <w:color w:val="343434"/>
        </w:rPr>
      </w:pPr>
      <w:proofErr w:type="spellStart"/>
      <w:ins w:id="233" w:author="Unknown">
        <w:r w:rsidRPr="00BC1D3D">
          <w:rPr>
            <w:rFonts w:ascii="Consolas" w:eastAsia="Times New Roman" w:hAnsi="Consolas" w:cs="Consolas"/>
            <w:color w:val="343434"/>
          </w:rPr>
          <w:t>write_</w:t>
        </w:r>
        <w:proofErr w:type="gramStart"/>
        <w:r w:rsidRPr="00BC1D3D">
          <w:rPr>
            <w:rFonts w:ascii="Consolas" w:eastAsia="Times New Roman" w:hAnsi="Consolas" w:cs="Consolas"/>
            <w:color w:val="343434"/>
          </w:rPr>
          <w:t>sas</w:t>
        </w:r>
        <w:proofErr w:type="spellEnd"/>
        <w:r w:rsidRPr="00BC1D3D">
          <w:rPr>
            <w:rFonts w:ascii="Consolas" w:eastAsia="Times New Roman" w:hAnsi="Consolas" w:cs="Consolas"/>
            <w:color w:val="343434"/>
          </w:rPr>
          <w:t>(</w:t>
        </w:r>
        <w:proofErr w:type="spellStart"/>
        <w:proofErr w:type="gramEnd"/>
        <w:r w:rsidRPr="00BC1D3D">
          <w:rPr>
            <w:rFonts w:ascii="Consolas" w:eastAsia="Times New Roman" w:hAnsi="Consolas" w:cs="Consolas"/>
            <w:color w:val="343434"/>
          </w:rPr>
          <w:t>df</w:t>
        </w:r>
        <w:proofErr w:type="spellEnd"/>
        <w:r w:rsidRPr="00BC1D3D">
          <w:rPr>
            <w:rFonts w:ascii="Consolas" w:eastAsia="Times New Roman" w:hAnsi="Consolas" w:cs="Consolas"/>
            <w:color w:val="343434"/>
          </w:rPr>
          <w:t>, "table_car.sas7bdat")</w:t>
        </w:r>
      </w:ins>
    </w:p>
    <w:p w:rsidR="00BC1D3D" w:rsidRPr="00BC1D3D" w:rsidRDefault="00BC1D3D" w:rsidP="00BC1D3D">
      <w:pPr>
        <w:shd w:val="clear" w:color="auto" w:fill="FFFFFF"/>
        <w:spacing w:before="100" w:beforeAutospacing="1" w:after="100" w:afterAutospacing="1" w:line="372" w:lineRule="atLeast"/>
        <w:outlineLvl w:val="1"/>
        <w:rPr>
          <w:ins w:id="234" w:author="Unknown"/>
          <w:rFonts w:ascii="Calibri" w:eastAsia="Times New Roman" w:hAnsi="Calibri" w:cs="Calibri"/>
          <w:b/>
          <w:bCs/>
          <w:color w:val="343434"/>
          <w:sz w:val="44"/>
          <w:szCs w:val="44"/>
        </w:rPr>
      </w:pPr>
      <w:ins w:id="235" w:author="Unknown">
        <w:r w:rsidRPr="00BC1D3D">
          <w:rPr>
            <w:rFonts w:ascii="Calibri" w:eastAsia="Times New Roman" w:hAnsi="Calibri" w:cs="Calibri"/>
            <w:b/>
            <w:bCs/>
            <w:color w:val="343434"/>
            <w:sz w:val="44"/>
            <w:szCs w:val="44"/>
          </w:rPr>
          <w:t>Export STATA file</w:t>
        </w:r>
      </w:ins>
    </w:p>
    <w:p w:rsidR="00BC1D3D" w:rsidRPr="00BC1D3D" w:rsidRDefault="00BC1D3D" w:rsidP="00BC1D3D">
      <w:pPr>
        <w:shd w:val="clear" w:color="auto" w:fill="FFFFFF"/>
        <w:spacing w:before="100" w:beforeAutospacing="1" w:after="100" w:afterAutospacing="1" w:line="240" w:lineRule="auto"/>
        <w:rPr>
          <w:ins w:id="236" w:author="Unknown"/>
          <w:rFonts w:ascii="Arial" w:eastAsia="Times New Roman" w:hAnsi="Arial" w:cs="Arial"/>
          <w:color w:val="343434"/>
          <w:sz w:val="28"/>
          <w:szCs w:val="28"/>
        </w:rPr>
      </w:pPr>
      <w:ins w:id="237" w:author="Unknown">
        <w:r w:rsidRPr="00BC1D3D">
          <w:rPr>
            <w:rFonts w:ascii="Arial" w:eastAsia="Times New Roman" w:hAnsi="Arial" w:cs="Arial"/>
            <w:color w:val="343434"/>
            <w:sz w:val="28"/>
            <w:szCs w:val="28"/>
          </w:rPr>
          <w:t>Finally, haven library allows writing .</w:t>
        </w:r>
        <w:proofErr w:type="spellStart"/>
        <w:r w:rsidRPr="00BC1D3D">
          <w:rPr>
            <w:rFonts w:ascii="Arial" w:eastAsia="Times New Roman" w:hAnsi="Arial" w:cs="Arial"/>
            <w:color w:val="343434"/>
            <w:sz w:val="28"/>
            <w:szCs w:val="28"/>
          </w:rPr>
          <w:t>dta</w:t>
        </w:r>
        <w:proofErr w:type="spellEnd"/>
        <w:r w:rsidRPr="00BC1D3D">
          <w:rPr>
            <w:rFonts w:ascii="Arial" w:eastAsia="Times New Roman" w:hAnsi="Arial" w:cs="Arial"/>
            <w:color w:val="343434"/>
            <w:sz w:val="28"/>
            <w:szCs w:val="28"/>
          </w:rPr>
          <w:t xml:space="preserve"> file.</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38" w:author="Unknown"/>
          <w:rFonts w:ascii="Consolas" w:eastAsia="Times New Roman" w:hAnsi="Consolas" w:cs="Consolas"/>
          <w:color w:val="343434"/>
        </w:rPr>
      </w:pPr>
      <w:proofErr w:type="spellStart"/>
      <w:ins w:id="239" w:author="Unknown">
        <w:r w:rsidRPr="00BC1D3D">
          <w:rPr>
            <w:rFonts w:ascii="Consolas" w:eastAsia="Times New Roman" w:hAnsi="Consolas" w:cs="Consolas"/>
            <w:color w:val="343434"/>
          </w:rPr>
          <w:t>write_</w:t>
        </w:r>
        <w:proofErr w:type="gramStart"/>
        <w:r w:rsidRPr="00BC1D3D">
          <w:rPr>
            <w:rFonts w:ascii="Consolas" w:eastAsia="Times New Roman" w:hAnsi="Consolas" w:cs="Consolas"/>
            <w:color w:val="343434"/>
          </w:rPr>
          <w:t>dta</w:t>
        </w:r>
        <w:proofErr w:type="spellEnd"/>
        <w:r w:rsidRPr="00BC1D3D">
          <w:rPr>
            <w:rFonts w:ascii="Consolas" w:eastAsia="Times New Roman" w:hAnsi="Consolas" w:cs="Consolas"/>
            <w:color w:val="343434"/>
          </w:rPr>
          <w:t>(</w:t>
        </w:r>
        <w:proofErr w:type="spellStart"/>
        <w:proofErr w:type="gramEnd"/>
        <w:r w:rsidRPr="00BC1D3D">
          <w:rPr>
            <w:rFonts w:ascii="Consolas" w:eastAsia="Times New Roman" w:hAnsi="Consolas" w:cs="Consolas"/>
            <w:color w:val="343434"/>
          </w:rPr>
          <w:t>df</w:t>
        </w:r>
        <w:proofErr w:type="spellEnd"/>
        <w:r w:rsidRPr="00BC1D3D">
          <w:rPr>
            <w:rFonts w:ascii="Consolas" w:eastAsia="Times New Roman" w:hAnsi="Consolas" w:cs="Consolas"/>
            <w:color w:val="343434"/>
          </w:rPr>
          <w:t>, "table_car.dta")</w:t>
        </w:r>
      </w:ins>
    </w:p>
    <w:p w:rsidR="00BC1D3D" w:rsidRPr="00BC1D3D" w:rsidRDefault="00BC1D3D" w:rsidP="00BC1D3D">
      <w:pPr>
        <w:shd w:val="clear" w:color="auto" w:fill="FFFFFF"/>
        <w:spacing w:before="100" w:beforeAutospacing="1" w:after="100" w:afterAutospacing="1" w:line="372" w:lineRule="atLeast"/>
        <w:outlineLvl w:val="1"/>
        <w:rPr>
          <w:ins w:id="240" w:author="Unknown"/>
          <w:rFonts w:ascii="Calibri" w:eastAsia="Times New Roman" w:hAnsi="Calibri" w:cs="Calibri"/>
          <w:b/>
          <w:bCs/>
          <w:color w:val="343434"/>
          <w:sz w:val="44"/>
          <w:szCs w:val="44"/>
        </w:rPr>
      </w:pPr>
      <w:ins w:id="241" w:author="Unknown">
        <w:r w:rsidRPr="00BC1D3D">
          <w:rPr>
            <w:rFonts w:ascii="Calibri" w:eastAsia="Times New Roman" w:hAnsi="Calibri" w:cs="Calibri"/>
            <w:b/>
            <w:bCs/>
            <w:color w:val="343434"/>
            <w:sz w:val="44"/>
            <w:szCs w:val="44"/>
          </w:rPr>
          <w:t>R</w:t>
        </w:r>
      </w:ins>
    </w:p>
    <w:p w:rsidR="00BC1D3D" w:rsidRPr="00BC1D3D" w:rsidRDefault="00BC1D3D" w:rsidP="00BC1D3D">
      <w:pPr>
        <w:shd w:val="clear" w:color="auto" w:fill="FFFFFF"/>
        <w:spacing w:before="100" w:beforeAutospacing="1" w:after="100" w:afterAutospacing="1" w:line="240" w:lineRule="auto"/>
        <w:rPr>
          <w:ins w:id="242" w:author="Unknown"/>
          <w:rFonts w:ascii="Arial" w:eastAsia="Times New Roman" w:hAnsi="Arial" w:cs="Arial"/>
          <w:color w:val="343434"/>
          <w:sz w:val="28"/>
          <w:szCs w:val="28"/>
        </w:rPr>
      </w:pPr>
      <w:ins w:id="243" w:author="Unknown">
        <w:r w:rsidRPr="00BC1D3D">
          <w:rPr>
            <w:rFonts w:ascii="Arial" w:eastAsia="Times New Roman" w:hAnsi="Arial" w:cs="Arial"/>
            <w:color w:val="343434"/>
            <w:sz w:val="28"/>
            <w:szCs w:val="28"/>
          </w:rPr>
          <w:t xml:space="preserve">If you want to save a data frame or any other R object, you can use the </w:t>
        </w:r>
        <w:proofErr w:type="gramStart"/>
        <w:r w:rsidRPr="00BC1D3D">
          <w:rPr>
            <w:rFonts w:ascii="Arial" w:eastAsia="Times New Roman" w:hAnsi="Arial" w:cs="Arial"/>
            <w:color w:val="343434"/>
            <w:sz w:val="28"/>
            <w:szCs w:val="28"/>
          </w:rPr>
          <w:t>save(</w:t>
        </w:r>
        <w:proofErr w:type="gramEnd"/>
        <w:r w:rsidRPr="00BC1D3D">
          <w:rPr>
            <w:rFonts w:ascii="Arial" w:eastAsia="Times New Roman" w:hAnsi="Arial" w:cs="Arial"/>
            <w:color w:val="343434"/>
            <w:sz w:val="28"/>
            <w:szCs w:val="28"/>
          </w:rPr>
          <w:t>) function.</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44" w:author="Unknown"/>
          <w:rFonts w:ascii="Consolas" w:eastAsia="Times New Roman" w:hAnsi="Consolas" w:cs="Consolas"/>
          <w:color w:val="343434"/>
        </w:rPr>
      </w:pPr>
      <w:proofErr w:type="gramStart"/>
      <w:ins w:id="245" w:author="Unknown">
        <w:r w:rsidRPr="00BC1D3D">
          <w:rPr>
            <w:rFonts w:ascii="Consolas" w:eastAsia="Times New Roman" w:hAnsi="Consolas" w:cs="Consolas"/>
            <w:color w:val="343434"/>
          </w:rPr>
          <w:t>save(</w:t>
        </w:r>
        <w:proofErr w:type="spellStart"/>
        <w:proofErr w:type="gramEnd"/>
        <w:r w:rsidRPr="00BC1D3D">
          <w:rPr>
            <w:rFonts w:ascii="Consolas" w:eastAsia="Times New Roman" w:hAnsi="Consolas" w:cs="Consolas"/>
            <w:color w:val="343434"/>
          </w:rPr>
          <w:t>df</w:t>
        </w:r>
        <w:proofErr w:type="spellEnd"/>
        <w:r w:rsidRPr="00BC1D3D">
          <w:rPr>
            <w:rFonts w:ascii="Consolas" w:eastAsia="Times New Roman" w:hAnsi="Consolas" w:cs="Consolas"/>
            <w:color w:val="343434"/>
          </w:rPr>
          <w:t>, file ='</w:t>
        </w:r>
        <w:proofErr w:type="spellStart"/>
        <w:r w:rsidRPr="00BC1D3D">
          <w:rPr>
            <w:rFonts w:ascii="Consolas" w:eastAsia="Times New Roman" w:hAnsi="Consolas" w:cs="Consolas"/>
            <w:color w:val="343434"/>
          </w:rPr>
          <w:t>table_car.RData</w:t>
        </w:r>
        <w:proofErr w:type="spellEnd"/>
        <w:r w:rsidRPr="00BC1D3D">
          <w:rPr>
            <w:rFonts w:ascii="Consolas" w:eastAsia="Times New Roman" w:hAnsi="Consolas" w:cs="Consolas"/>
            <w:color w:val="343434"/>
          </w:rPr>
          <w:t>')</w:t>
        </w:r>
      </w:ins>
    </w:p>
    <w:p w:rsidR="00BC1D3D" w:rsidRPr="00BC1D3D" w:rsidRDefault="00BC1D3D" w:rsidP="00BC1D3D">
      <w:pPr>
        <w:shd w:val="clear" w:color="auto" w:fill="FFFFFF"/>
        <w:spacing w:before="100" w:beforeAutospacing="1" w:after="100" w:afterAutospacing="1" w:line="240" w:lineRule="auto"/>
        <w:rPr>
          <w:ins w:id="246" w:author="Unknown"/>
          <w:rFonts w:ascii="Arial" w:eastAsia="Times New Roman" w:hAnsi="Arial" w:cs="Arial"/>
          <w:color w:val="343434"/>
          <w:sz w:val="28"/>
          <w:szCs w:val="28"/>
        </w:rPr>
      </w:pPr>
      <w:ins w:id="247" w:author="Unknown">
        <w:r w:rsidRPr="00BC1D3D">
          <w:rPr>
            <w:rFonts w:ascii="Arial" w:eastAsia="Times New Roman" w:hAnsi="Arial" w:cs="Arial"/>
            <w:color w:val="343434"/>
            <w:sz w:val="28"/>
            <w:szCs w:val="28"/>
          </w:rPr>
          <w:t>You can check the files created above in the present working directory</w:t>
        </w:r>
      </w:ins>
    </w:p>
    <w:p w:rsidR="00BC1D3D" w:rsidRPr="00BC1D3D" w:rsidRDefault="00BC1D3D" w:rsidP="00BC1D3D">
      <w:pPr>
        <w:shd w:val="clear" w:color="auto" w:fill="FFFFFF"/>
        <w:spacing w:before="100" w:beforeAutospacing="1" w:after="100" w:afterAutospacing="1" w:line="240" w:lineRule="auto"/>
        <w:jc w:val="center"/>
        <w:rPr>
          <w:ins w:id="248" w:author="Unknown"/>
          <w:rFonts w:ascii="Arial" w:eastAsia="Times New Roman" w:hAnsi="Arial" w:cs="Arial"/>
          <w:color w:val="343434"/>
          <w:sz w:val="28"/>
          <w:szCs w:val="28"/>
        </w:rPr>
      </w:pPr>
      <w:r>
        <w:rPr>
          <w:rFonts w:ascii="Arial" w:eastAsia="Times New Roman" w:hAnsi="Arial" w:cs="Arial"/>
          <w:noProof/>
          <w:color w:val="04B8E6"/>
          <w:sz w:val="28"/>
          <w:szCs w:val="28"/>
        </w:rPr>
        <w:lastRenderedPageBreak/>
        <w:drawing>
          <wp:inline distT="0" distB="0" distL="0" distR="0">
            <wp:extent cx="6443345" cy="1860550"/>
            <wp:effectExtent l="19050" t="0" r="0" b="0"/>
            <wp:docPr id="1" name="Picture 1" descr="https://www.guru99.com/images/r_programming/032918_0502_RExportingD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r_programming/032918_0502_RExportingD1.png">
                      <a:hlinkClick r:id="rId5"/>
                    </pic:cNvPr>
                    <pic:cNvPicPr>
                      <a:picLocks noChangeAspect="1" noChangeArrowheads="1"/>
                    </pic:cNvPicPr>
                  </pic:nvPicPr>
                  <pic:blipFill>
                    <a:blip r:embed="rId6"/>
                    <a:srcRect/>
                    <a:stretch>
                      <a:fillRect/>
                    </a:stretch>
                  </pic:blipFill>
                  <pic:spPr bwMode="auto">
                    <a:xfrm>
                      <a:off x="0" y="0"/>
                      <a:ext cx="6443345" cy="1860550"/>
                    </a:xfrm>
                    <a:prstGeom prst="rect">
                      <a:avLst/>
                    </a:prstGeom>
                    <a:noFill/>
                    <a:ln w="9525">
                      <a:noFill/>
                      <a:miter lim="800000"/>
                      <a:headEnd/>
                      <a:tailEnd/>
                    </a:ln>
                  </pic:spPr>
                </pic:pic>
              </a:graphicData>
            </a:graphic>
          </wp:inline>
        </w:drawing>
      </w:r>
    </w:p>
    <w:p w:rsidR="00BC1D3D" w:rsidRPr="00BC1D3D" w:rsidRDefault="00BC1D3D" w:rsidP="00BC1D3D">
      <w:pPr>
        <w:shd w:val="clear" w:color="auto" w:fill="FFFFFF"/>
        <w:spacing w:before="100" w:beforeAutospacing="1" w:after="100" w:afterAutospacing="1" w:line="372" w:lineRule="atLeast"/>
        <w:outlineLvl w:val="1"/>
        <w:rPr>
          <w:ins w:id="249" w:author="Unknown"/>
          <w:rFonts w:ascii="Calibri" w:eastAsia="Times New Roman" w:hAnsi="Calibri" w:cs="Calibri"/>
          <w:b/>
          <w:bCs/>
          <w:color w:val="343434"/>
          <w:sz w:val="44"/>
          <w:szCs w:val="44"/>
        </w:rPr>
      </w:pPr>
      <w:ins w:id="250" w:author="Unknown">
        <w:r w:rsidRPr="00BC1D3D">
          <w:rPr>
            <w:rFonts w:ascii="Calibri" w:eastAsia="Times New Roman" w:hAnsi="Calibri" w:cs="Calibri"/>
            <w:b/>
            <w:bCs/>
            <w:color w:val="343434"/>
            <w:sz w:val="44"/>
            <w:szCs w:val="44"/>
          </w:rPr>
          <w:t>Interact with the Cloud Services</w:t>
        </w:r>
      </w:ins>
    </w:p>
    <w:p w:rsidR="00BC1D3D" w:rsidRPr="00BC1D3D" w:rsidRDefault="00BC1D3D" w:rsidP="00BC1D3D">
      <w:pPr>
        <w:shd w:val="clear" w:color="auto" w:fill="FFFFFF"/>
        <w:spacing w:before="100" w:beforeAutospacing="1" w:after="100" w:afterAutospacing="1" w:line="240" w:lineRule="auto"/>
        <w:rPr>
          <w:ins w:id="251" w:author="Unknown"/>
          <w:rFonts w:ascii="Arial" w:eastAsia="Times New Roman" w:hAnsi="Arial" w:cs="Arial"/>
          <w:color w:val="343434"/>
          <w:sz w:val="28"/>
          <w:szCs w:val="28"/>
        </w:rPr>
      </w:pPr>
      <w:ins w:id="252" w:author="Unknown">
        <w:r w:rsidRPr="00BC1D3D">
          <w:rPr>
            <w:rFonts w:ascii="Arial" w:eastAsia="Times New Roman" w:hAnsi="Arial" w:cs="Arial"/>
            <w:color w:val="343434"/>
            <w:sz w:val="28"/>
            <w:szCs w:val="28"/>
          </w:rPr>
          <w:t>Last but not least, R is equipped with fantastic libraries to interact with the cloud computing services. The last part of this tutorial deals with export/import files from:</w:t>
        </w:r>
      </w:ins>
    </w:p>
    <w:p w:rsidR="00BC1D3D" w:rsidRPr="00BC1D3D" w:rsidRDefault="00BC1D3D" w:rsidP="00BC1D3D">
      <w:pPr>
        <w:numPr>
          <w:ilvl w:val="0"/>
          <w:numId w:val="7"/>
        </w:numPr>
        <w:shd w:val="clear" w:color="auto" w:fill="FFFFFF"/>
        <w:spacing w:before="100" w:beforeAutospacing="1" w:after="100" w:afterAutospacing="1" w:line="240" w:lineRule="auto"/>
        <w:rPr>
          <w:ins w:id="253" w:author="Unknown"/>
          <w:rFonts w:ascii="Arial" w:eastAsia="Times New Roman" w:hAnsi="Arial" w:cs="Arial"/>
          <w:color w:val="343434"/>
          <w:sz w:val="28"/>
          <w:szCs w:val="28"/>
        </w:rPr>
      </w:pPr>
      <w:ins w:id="254" w:author="Unknown">
        <w:r w:rsidRPr="00BC1D3D">
          <w:rPr>
            <w:rFonts w:ascii="Arial" w:eastAsia="Times New Roman" w:hAnsi="Arial" w:cs="Arial"/>
            <w:color w:val="343434"/>
            <w:sz w:val="28"/>
            <w:szCs w:val="28"/>
          </w:rPr>
          <w:t>Google Drive</w:t>
        </w:r>
      </w:ins>
    </w:p>
    <w:p w:rsidR="00BC1D3D" w:rsidRPr="00BC1D3D" w:rsidRDefault="00BC1D3D" w:rsidP="00BC1D3D">
      <w:pPr>
        <w:numPr>
          <w:ilvl w:val="0"/>
          <w:numId w:val="7"/>
        </w:numPr>
        <w:shd w:val="clear" w:color="auto" w:fill="FFFFFF"/>
        <w:spacing w:before="100" w:beforeAutospacing="1" w:after="100" w:afterAutospacing="1" w:line="240" w:lineRule="auto"/>
        <w:rPr>
          <w:ins w:id="255" w:author="Unknown"/>
          <w:rFonts w:ascii="Arial" w:eastAsia="Times New Roman" w:hAnsi="Arial" w:cs="Arial"/>
          <w:color w:val="343434"/>
          <w:sz w:val="28"/>
          <w:szCs w:val="28"/>
        </w:rPr>
      </w:pPr>
      <w:proofErr w:type="spellStart"/>
      <w:ins w:id="256" w:author="Unknown">
        <w:r w:rsidRPr="00BC1D3D">
          <w:rPr>
            <w:rFonts w:ascii="Arial" w:eastAsia="Times New Roman" w:hAnsi="Arial" w:cs="Arial"/>
            <w:color w:val="343434"/>
            <w:sz w:val="28"/>
            <w:szCs w:val="28"/>
          </w:rPr>
          <w:t>Dropbox</w:t>
        </w:r>
        <w:proofErr w:type="spellEnd"/>
      </w:ins>
    </w:p>
    <w:p w:rsidR="00BC1D3D" w:rsidRPr="00BC1D3D" w:rsidRDefault="00BC1D3D" w:rsidP="00BC1D3D">
      <w:pPr>
        <w:shd w:val="clear" w:color="auto" w:fill="FFFFFF"/>
        <w:spacing w:before="100" w:beforeAutospacing="1" w:after="100" w:afterAutospacing="1" w:line="240" w:lineRule="auto"/>
        <w:rPr>
          <w:ins w:id="257" w:author="Unknown"/>
          <w:rFonts w:ascii="Arial" w:eastAsia="Times New Roman" w:hAnsi="Arial" w:cs="Arial"/>
          <w:color w:val="343434"/>
          <w:sz w:val="28"/>
          <w:szCs w:val="28"/>
        </w:rPr>
      </w:pPr>
      <w:ins w:id="258" w:author="Unknown">
        <w:r w:rsidRPr="00BC1D3D">
          <w:rPr>
            <w:rFonts w:ascii="Arial" w:eastAsia="Times New Roman" w:hAnsi="Arial" w:cs="Arial"/>
            <w:b/>
            <w:bCs/>
            <w:color w:val="343434"/>
            <w:sz w:val="28"/>
          </w:rPr>
          <w:t>Note</w:t>
        </w:r>
        <w:r w:rsidRPr="00BC1D3D">
          <w:rPr>
            <w:rFonts w:ascii="Arial" w:eastAsia="Times New Roman" w:hAnsi="Arial" w:cs="Arial"/>
            <w:color w:val="343434"/>
            <w:sz w:val="28"/>
            <w:szCs w:val="28"/>
          </w:rPr>
          <w:t xml:space="preserve">: This part of the tutorial assumes you have an account with Google and </w:t>
        </w:r>
        <w:proofErr w:type="spellStart"/>
        <w:r w:rsidRPr="00BC1D3D">
          <w:rPr>
            <w:rFonts w:ascii="Arial" w:eastAsia="Times New Roman" w:hAnsi="Arial" w:cs="Arial"/>
            <w:color w:val="343434"/>
            <w:sz w:val="28"/>
            <w:szCs w:val="28"/>
          </w:rPr>
          <w:t>Dropbox</w:t>
        </w:r>
        <w:proofErr w:type="spellEnd"/>
        <w:r w:rsidRPr="00BC1D3D">
          <w:rPr>
            <w:rFonts w:ascii="Arial" w:eastAsia="Times New Roman" w:hAnsi="Arial" w:cs="Arial"/>
            <w:color w:val="343434"/>
            <w:sz w:val="28"/>
            <w:szCs w:val="28"/>
          </w:rPr>
          <w:t>. If not, you can quickly create one for – Google Drive:</w:t>
        </w:r>
        <w:r w:rsidRPr="00BC1D3D">
          <w:rPr>
            <w:rFonts w:ascii="Arial" w:eastAsia="Times New Roman" w:hAnsi="Arial" w:cs="Arial"/>
            <w:color w:val="343434"/>
            <w:sz w:val="28"/>
          </w:rPr>
          <w:t> </w:t>
        </w:r>
        <w:r w:rsidRPr="00BC1D3D">
          <w:rPr>
            <w:rFonts w:ascii="Arial" w:eastAsia="Times New Roman" w:hAnsi="Arial" w:cs="Arial"/>
            <w:color w:val="343434"/>
            <w:sz w:val="28"/>
            <w:szCs w:val="28"/>
          </w:rPr>
          <w:fldChar w:fldCharType="begin"/>
        </w:r>
        <w:r w:rsidRPr="00BC1D3D">
          <w:rPr>
            <w:rFonts w:ascii="Arial" w:eastAsia="Times New Roman" w:hAnsi="Arial" w:cs="Arial"/>
            <w:color w:val="343434"/>
            <w:sz w:val="28"/>
            <w:szCs w:val="28"/>
          </w:rPr>
          <w:instrText xml:space="preserve"> HYPERLINK "https://accounts.google.com/SignUp?hl=en" </w:instrText>
        </w:r>
        <w:r w:rsidRPr="00BC1D3D">
          <w:rPr>
            <w:rFonts w:ascii="Arial" w:eastAsia="Times New Roman" w:hAnsi="Arial" w:cs="Arial"/>
            <w:color w:val="343434"/>
            <w:sz w:val="28"/>
            <w:szCs w:val="28"/>
          </w:rPr>
          <w:fldChar w:fldCharType="separate"/>
        </w:r>
        <w:r w:rsidRPr="00BC1D3D">
          <w:rPr>
            <w:rFonts w:ascii="Arial" w:eastAsia="Times New Roman" w:hAnsi="Arial" w:cs="Arial"/>
            <w:color w:val="04B8E6"/>
            <w:sz w:val="28"/>
            <w:u w:val="single"/>
          </w:rPr>
          <w:t>https://accounts.google.com/SignUp?hl=en</w:t>
        </w:r>
        <w:r w:rsidRPr="00BC1D3D">
          <w:rPr>
            <w:rFonts w:ascii="Arial" w:eastAsia="Times New Roman" w:hAnsi="Arial" w:cs="Arial"/>
            <w:color w:val="343434"/>
            <w:sz w:val="28"/>
            <w:szCs w:val="28"/>
          </w:rPr>
          <w:fldChar w:fldCharType="end"/>
        </w:r>
        <w:r w:rsidRPr="00BC1D3D">
          <w:rPr>
            <w:rFonts w:ascii="Arial" w:eastAsia="Times New Roman" w:hAnsi="Arial" w:cs="Arial"/>
            <w:color w:val="343434"/>
            <w:sz w:val="28"/>
          </w:rPr>
          <w:t> </w:t>
        </w:r>
        <w:r w:rsidRPr="00BC1D3D">
          <w:rPr>
            <w:rFonts w:ascii="Arial" w:eastAsia="Times New Roman" w:hAnsi="Arial" w:cs="Arial"/>
            <w:color w:val="343434"/>
            <w:sz w:val="28"/>
            <w:szCs w:val="28"/>
          </w:rPr>
          <w:t xml:space="preserve">- </w:t>
        </w:r>
        <w:proofErr w:type="spellStart"/>
        <w:r w:rsidRPr="00BC1D3D">
          <w:rPr>
            <w:rFonts w:ascii="Arial" w:eastAsia="Times New Roman" w:hAnsi="Arial" w:cs="Arial"/>
            <w:color w:val="343434"/>
            <w:sz w:val="28"/>
            <w:szCs w:val="28"/>
          </w:rPr>
          <w:t>Dropbox</w:t>
        </w:r>
        <w:proofErr w:type="spellEnd"/>
        <w:r w:rsidRPr="00BC1D3D">
          <w:rPr>
            <w:rFonts w:ascii="Arial" w:eastAsia="Times New Roman" w:hAnsi="Arial" w:cs="Arial"/>
            <w:color w:val="343434"/>
            <w:sz w:val="28"/>
            <w:szCs w:val="28"/>
          </w:rPr>
          <w:t>:</w:t>
        </w:r>
        <w:r w:rsidRPr="00BC1D3D">
          <w:rPr>
            <w:rFonts w:ascii="Arial" w:eastAsia="Times New Roman" w:hAnsi="Arial" w:cs="Arial"/>
            <w:color w:val="343434"/>
            <w:sz w:val="28"/>
          </w:rPr>
          <w:t> </w:t>
        </w:r>
        <w:r w:rsidRPr="00BC1D3D">
          <w:rPr>
            <w:rFonts w:ascii="Arial" w:eastAsia="Times New Roman" w:hAnsi="Arial" w:cs="Arial"/>
            <w:color w:val="343434"/>
            <w:sz w:val="28"/>
            <w:szCs w:val="28"/>
          </w:rPr>
          <w:fldChar w:fldCharType="begin"/>
        </w:r>
        <w:r w:rsidRPr="00BC1D3D">
          <w:rPr>
            <w:rFonts w:ascii="Arial" w:eastAsia="Times New Roman" w:hAnsi="Arial" w:cs="Arial"/>
            <w:color w:val="343434"/>
            <w:sz w:val="28"/>
            <w:szCs w:val="28"/>
          </w:rPr>
          <w:instrText xml:space="preserve"> HYPERLINK "https://www.dropbox.com/h" </w:instrText>
        </w:r>
        <w:r w:rsidRPr="00BC1D3D">
          <w:rPr>
            <w:rFonts w:ascii="Arial" w:eastAsia="Times New Roman" w:hAnsi="Arial" w:cs="Arial"/>
            <w:color w:val="343434"/>
            <w:sz w:val="28"/>
            <w:szCs w:val="28"/>
          </w:rPr>
          <w:fldChar w:fldCharType="separate"/>
        </w:r>
        <w:r w:rsidRPr="00BC1D3D">
          <w:rPr>
            <w:rFonts w:ascii="Arial" w:eastAsia="Times New Roman" w:hAnsi="Arial" w:cs="Arial"/>
            <w:color w:val="04B8E6"/>
            <w:sz w:val="28"/>
            <w:u w:val="single"/>
          </w:rPr>
          <w:t>https://www.dropbox.com/h</w:t>
        </w:r>
        <w:r w:rsidRPr="00BC1D3D">
          <w:rPr>
            <w:rFonts w:ascii="Arial" w:eastAsia="Times New Roman" w:hAnsi="Arial" w:cs="Arial"/>
            <w:color w:val="343434"/>
            <w:sz w:val="28"/>
            <w:szCs w:val="28"/>
          </w:rPr>
          <w:fldChar w:fldCharType="end"/>
        </w:r>
      </w:ins>
    </w:p>
    <w:p w:rsidR="00BC1D3D" w:rsidRPr="00BC1D3D" w:rsidRDefault="00BC1D3D" w:rsidP="00BC1D3D">
      <w:pPr>
        <w:shd w:val="clear" w:color="auto" w:fill="FFFFFF"/>
        <w:spacing w:before="100" w:beforeAutospacing="1" w:after="100" w:afterAutospacing="1" w:line="372" w:lineRule="atLeast"/>
        <w:outlineLvl w:val="1"/>
        <w:rPr>
          <w:ins w:id="259" w:author="Unknown"/>
          <w:rFonts w:ascii="Calibri" w:eastAsia="Times New Roman" w:hAnsi="Calibri" w:cs="Calibri"/>
          <w:b/>
          <w:bCs/>
          <w:color w:val="343434"/>
          <w:sz w:val="44"/>
          <w:szCs w:val="44"/>
        </w:rPr>
      </w:pPr>
      <w:ins w:id="260" w:author="Unknown">
        <w:r w:rsidRPr="00BC1D3D">
          <w:rPr>
            <w:rFonts w:ascii="Calibri" w:eastAsia="Times New Roman" w:hAnsi="Calibri" w:cs="Calibri"/>
            <w:b/>
            <w:bCs/>
            <w:color w:val="343434"/>
            <w:sz w:val="44"/>
            <w:szCs w:val="44"/>
          </w:rPr>
          <w:t>Google Drive</w:t>
        </w:r>
      </w:ins>
    </w:p>
    <w:p w:rsidR="00BC1D3D" w:rsidRPr="00BC1D3D" w:rsidRDefault="00BC1D3D" w:rsidP="00BC1D3D">
      <w:pPr>
        <w:shd w:val="clear" w:color="auto" w:fill="FFFFFF"/>
        <w:spacing w:before="100" w:beforeAutospacing="1" w:after="100" w:afterAutospacing="1" w:line="240" w:lineRule="auto"/>
        <w:rPr>
          <w:ins w:id="261" w:author="Unknown"/>
          <w:rFonts w:ascii="Arial" w:eastAsia="Times New Roman" w:hAnsi="Arial" w:cs="Arial"/>
          <w:color w:val="343434"/>
          <w:sz w:val="28"/>
          <w:szCs w:val="28"/>
        </w:rPr>
      </w:pPr>
      <w:ins w:id="262" w:author="Unknown">
        <w:r w:rsidRPr="00BC1D3D">
          <w:rPr>
            <w:rFonts w:ascii="Arial" w:eastAsia="Times New Roman" w:hAnsi="Arial" w:cs="Arial"/>
            <w:color w:val="343434"/>
            <w:sz w:val="28"/>
            <w:szCs w:val="28"/>
          </w:rPr>
          <w:t xml:space="preserve">You need to install the library </w:t>
        </w:r>
        <w:proofErr w:type="spellStart"/>
        <w:r w:rsidRPr="00BC1D3D">
          <w:rPr>
            <w:rFonts w:ascii="Arial" w:eastAsia="Times New Roman" w:hAnsi="Arial" w:cs="Arial"/>
            <w:color w:val="343434"/>
            <w:sz w:val="28"/>
            <w:szCs w:val="28"/>
          </w:rPr>
          <w:t>googledrive</w:t>
        </w:r>
        <w:proofErr w:type="spellEnd"/>
        <w:r w:rsidRPr="00BC1D3D">
          <w:rPr>
            <w:rFonts w:ascii="Arial" w:eastAsia="Times New Roman" w:hAnsi="Arial" w:cs="Arial"/>
            <w:color w:val="343434"/>
            <w:sz w:val="28"/>
            <w:szCs w:val="28"/>
          </w:rPr>
          <w:t xml:space="preserve"> to access the function allowing </w:t>
        </w:r>
        <w:proofErr w:type="gramStart"/>
        <w:r w:rsidRPr="00BC1D3D">
          <w:rPr>
            <w:rFonts w:ascii="Arial" w:eastAsia="Times New Roman" w:hAnsi="Arial" w:cs="Arial"/>
            <w:color w:val="343434"/>
            <w:sz w:val="28"/>
            <w:szCs w:val="28"/>
          </w:rPr>
          <w:t>to interact</w:t>
        </w:r>
        <w:proofErr w:type="gramEnd"/>
        <w:r w:rsidRPr="00BC1D3D">
          <w:rPr>
            <w:rFonts w:ascii="Arial" w:eastAsia="Times New Roman" w:hAnsi="Arial" w:cs="Arial"/>
            <w:color w:val="343434"/>
            <w:sz w:val="28"/>
            <w:szCs w:val="28"/>
          </w:rPr>
          <w:t xml:space="preserve"> with Google Drive.</w:t>
        </w:r>
      </w:ins>
    </w:p>
    <w:p w:rsidR="00BC1D3D" w:rsidRPr="00BC1D3D" w:rsidRDefault="00BC1D3D" w:rsidP="00BC1D3D">
      <w:pPr>
        <w:shd w:val="clear" w:color="auto" w:fill="FFFFFF"/>
        <w:spacing w:before="100" w:beforeAutospacing="1" w:after="100" w:afterAutospacing="1" w:line="240" w:lineRule="auto"/>
        <w:rPr>
          <w:ins w:id="263" w:author="Unknown"/>
          <w:rFonts w:ascii="Arial" w:eastAsia="Times New Roman" w:hAnsi="Arial" w:cs="Arial"/>
          <w:color w:val="343434"/>
          <w:sz w:val="28"/>
          <w:szCs w:val="28"/>
        </w:rPr>
      </w:pPr>
      <w:ins w:id="264" w:author="Unknown">
        <w:r w:rsidRPr="00BC1D3D">
          <w:rPr>
            <w:rFonts w:ascii="Arial" w:eastAsia="Times New Roman" w:hAnsi="Arial" w:cs="Arial"/>
            <w:color w:val="343434"/>
            <w:sz w:val="28"/>
            <w:szCs w:val="28"/>
          </w:rPr>
          <w:t>The library is not yet available at Anaconda. You can install it with the code below in the console.</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65" w:author="Unknown"/>
          <w:rFonts w:ascii="Consolas" w:eastAsia="Times New Roman" w:hAnsi="Consolas" w:cs="Consolas"/>
          <w:color w:val="343434"/>
        </w:rPr>
      </w:pPr>
      <w:proofErr w:type="spellStart"/>
      <w:proofErr w:type="gramStart"/>
      <w:ins w:id="266" w:author="Unknown">
        <w:r w:rsidRPr="00BC1D3D">
          <w:rPr>
            <w:rFonts w:ascii="Consolas" w:eastAsia="Times New Roman" w:hAnsi="Consolas" w:cs="Consolas"/>
            <w:color w:val="343434"/>
          </w:rPr>
          <w:t>install.packages</w:t>
        </w:r>
        <w:proofErr w:type="spellEnd"/>
        <w:r w:rsidRPr="00BC1D3D">
          <w:rPr>
            <w:rFonts w:ascii="Consolas" w:eastAsia="Times New Roman" w:hAnsi="Consolas" w:cs="Consolas"/>
            <w:color w:val="343434"/>
          </w:rPr>
          <w:t>(</w:t>
        </w:r>
        <w:proofErr w:type="gramEnd"/>
        <w:r w:rsidRPr="00BC1D3D">
          <w:rPr>
            <w:rFonts w:ascii="Consolas" w:eastAsia="Times New Roman" w:hAnsi="Consolas" w:cs="Consolas"/>
            <w:color w:val="343434"/>
          </w:rPr>
          <w:t>"</w:t>
        </w:r>
        <w:proofErr w:type="spellStart"/>
        <w:r w:rsidRPr="00BC1D3D">
          <w:rPr>
            <w:rFonts w:ascii="Consolas" w:eastAsia="Times New Roman" w:hAnsi="Consolas" w:cs="Consolas"/>
            <w:color w:val="343434"/>
          </w:rPr>
          <w:t>googledrive</w:t>
        </w:r>
        <w:proofErr w:type="spellEnd"/>
        <w:r w:rsidRPr="00BC1D3D">
          <w:rPr>
            <w:rFonts w:ascii="Consolas" w:eastAsia="Times New Roman" w:hAnsi="Consolas" w:cs="Consolas"/>
            <w:color w:val="343434"/>
          </w:rPr>
          <w:t>")</w:t>
        </w:r>
        <w:r w:rsidRPr="00BC1D3D">
          <w:rPr>
            <w:rFonts w:ascii="Consolas" w:eastAsia="Times New Roman" w:hAnsi="Consolas" w:cs="Consolas"/>
            <w:color w:val="343434"/>
          </w:rPr>
          <w:tab/>
        </w:r>
      </w:ins>
    </w:p>
    <w:p w:rsidR="00BC1D3D" w:rsidRPr="00BC1D3D" w:rsidRDefault="00BC1D3D" w:rsidP="00BC1D3D">
      <w:pPr>
        <w:shd w:val="clear" w:color="auto" w:fill="FFFFFF"/>
        <w:spacing w:before="100" w:beforeAutospacing="1" w:after="100" w:afterAutospacing="1" w:line="240" w:lineRule="auto"/>
        <w:rPr>
          <w:ins w:id="267" w:author="Unknown"/>
          <w:rFonts w:ascii="Arial" w:eastAsia="Times New Roman" w:hAnsi="Arial" w:cs="Arial"/>
          <w:color w:val="343434"/>
          <w:sz w:val="28"/>
          <w:szCs w:val="28"/>
        </w:rPr>
      </w:pPr>
      <w:proofErr w:type="gramStart"/>
      <w:ins w:id="268" w:author="Unknown">
        <w:r w:rsidRPr="00BC1D3D">
          <w:rPr>
            <w:rFonts w:ascii="Arial" w:eastAsia="Times New Roman" w:hAnsi="Arial" w:cs="Arial"/>
            <w:color w:val="343434"/>
            <w:sz w:val="28"/>
            <w:szCs w:val="28"/>
          </w:rPr>
          <w:t>and</w:t>
        </w:r>
        <w:proofErr w:type="gramEnd"/>
        <w:r w:rsidRPr="00BC1D3D">
          <w:rPr>
            <w:rFonts w:ascii="Arial" w:eastAsia="Times New Roman" w:hAnsi="Arial" w:cs="Arial"/>
            <w:color w:val="343434"/>
            <w:sz w:val="28"/>
            <w:szCs w:val="28"/>
          </w:rPr>
          <w:t xml:space="preserve"> you open the library.</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69" w:author="Unknown"/>
          <w:rFonts w:ascii="Consolas" w:eastAsia="Times New Roman" w:hAnsi="Consolas" w:cs="Consolas"/>
          <w:color w:val="343434"/>
        </w:rPr>
      </w:pPr>
      <w:proofErr w:type="gramStart"/>
      <w:ins w:id="270" w:author="Unknown">
        <w:r w:rsidRPr="00BC1D3D">
          <w:rPr>
            <w:rFonts w:ascii="Consolas" w:eastAsia="Times New Roman" w:hAnsi="Consolas" w:cs="Consolas"/>
            <w:color w:val="343434"/>
          </w:rPr>
          <w:t>library(</w:t>
        </w:r>
        <w:proofErr w:type="spellStart"/>
        <w:proofErr w:type="gramEnd"/>
        <w:r w:rsidRPr="00BC1D3D">
          <w:rPr>
            <w:rFonts w:ascii="Consolas" w:eastAsia="Times New Roman" w:hAnsi="Consolas" w:cs="Consolas"/>
            <w:color w:val="343434"/>
          </w:rPr>
          <w:t>googledrive</w:t>
        </w:r>
        <w:proofErr w:type="spellEnd"/>
        <w:r w:rsidRPr="00BC1D3D">
          <w:rPr>
            <w:rFonts w:ascii="Consolas" w:eastAsia="Times New Roman" w:hAnsi="Consolas" w:cs="Consolas"/>
            <w:color w:val="343434"/>
          </w:rPr>
          <w:t>)</w:t>
        </w:r>
      </w:ins>
    </w:p>
    <w:p w:rsidR="00BC1D3D" w:rsidRPr="00BC1D3D" w:rsidRDefault="00BC1D3D" w:rsidP="00BC1D3D">
      <w:pPr>
        <w:shd w:val="clear" w:color="auto" w:fill="FFFFFF"/>
        <w:spacing w:before="100" w:beforeAutospacing="1" w:after="100" w:afterAutospacing="1" w:line="240" w:lineRule="auto"/>
        <w:rPr>
          <w:ins w:id="271" w:author="Unknown"/>
          <w:rFonts w:ascii="Arial" w:eastAsia="Times New Roman" w:hAnsi="Arial" w:cs="Arial"/>
          <w:color w:val="343434"/>
          <w:sz w:val="28"/>
          <w:szCs w:val="28"/>
        </w:rPr>
      </w:pPr>
      <w:ins w:id="272" w:author="Unknown">
        <w:r w:rsidRPr="00BC1D3D">
          <w:rPr>
            <w:rFonts w:ascii="Arial" w:eastAsia="Times New Roman" w:hAnsi="Arial" w:cs="Arial"/>
            <w:color w:val="343434"/>
            <w:sz w:val="28"/>
            <w:szCs w:val="28"/>
          </w:rPr>
          <w:t>For non-</w:t>
        </w:r>
        <w:proofErr w:type="spellStart"/>
        <w:r w:rsidRPr="00BC1D3D">
          <w:rPr>
            <w:rFonts w:ascii="Arial" w:eastAsia="Times New Roman" w:hAnsi="Arial" w:cs="Arial"/>
            <w:color w:val="343434"/>
            <w:sz w:val="28"/>
            <w:szCs w:val="28"/>
          </w:rPr>
          <w:t>conda</w:t>
        </w:r>
        <w:proofErr w:type="spellEnd"/>
        <w:r w:rsidRPr="00BC1D3D">
          <w:rPr>
            <w:rFonts w:ascii="Arial" w:eastAsia="Times New Roman" w:hAnsi="Arial" w:cs="Arial"/>
            <w:color w:val="343434"/>
            <w:sz w:val="28"/>
            <w:szCs w:val="28"/>
          </w:rPr>
          <w:t xml:space="preserve"> user, installing a library is easy, you can use the function </w:t>
        </w:r>
        <w:proofErr w:type="spellStart"/>
        <w:proofErr w:type="gramStart"/>
        <w:r w:rsidRPr="00BC1D3D">
          <w:rPr>
            <w:rFonts w:ascii="Arial" w:eastAsia="Times New Roman" w:hAnsi="Arial" w:cs="Arial"/>
            <w:color w:val="343434"/>
            <w:sz w:val="28"/>
            <w:szCs w:val="28"/>
          </w:rPr>
          <w:t>install.packages</w:t>
        </w:r>
        <w:proofErr w:type="spellEnd"/>
        <w:r w:rsidRPr="00BC1D3D">
          <w:rPr>
            <w:rFonts w:ascii="Arial" w:eastAsia="Times New Roman" w:hAnsi="Arial" w:cs="Arial"/>
            <w:color w:val="343434"/>
            <w:sz w:val="28"/>
            <w:szCs w:val="28"/>
          </w:rPr>
          <w:t>(</w:t>
        </w:r>
        <w:proofErr w:type="gramEnd"/>
        <w:r w:rsidRPr="00BC1D3D">
          <w:rPr>
            <w:rFonts w:ascii="Arial" w:eastAsia="Times New Roman" w:hAnsi="Arial" w:cs="Arial"/>
            <w:color w:val="343434"/>
            <w:sz w:val="28"/>
            <w:szCs w:val="28"/>
          </w:rPr>
          <w:t xml:space="preserve">'NAME OF PACKAGE) with the name of the package </w:t>
        </w:r>
        <w:r w:rsidRPr="00BC1D3D">
          <w:rPr>
            <w:rFonts w:ascii="Arial" w:eastAsia="Times New Roman" w:hAnsi="Arial" w:cs="Arial"/>
            <w:color w:val="343434"/>
            <w:sz w:val="28"/>
            <w:szCs w:val="28"/>
          </w:rPr>
          <w:lastRenderedPageBreak/>
          <w:t xml:space="preserve">inside the parenthesis. Don't forget the ' </w:t>
        </w:r>
        <w:proofErr w:type="spellStart"/>
        <w:r w:rsidRPr="00BC1D3D">
          <w:rPr>
            <w:rFonts w:ascii="Arial" w:eastAsia="Times New Roman" w:hAnsi="Arial" w:cs="Arial"/>
            <w:color w:val="343434"/>
            <w:sz w:val="28"/>
            <w:szCs w:val="28"/>
          </w:rPr>
          <w:t>'</w:t>
        </w:r>
        <w:proofErr w:type="spellEnd"/>
        <w:r w:rsidRPr="00BC1D3D">
          <w:rPr>
            <w:rFonts w:ascii="Arial" w:eastAsia="Times New Roman" w:hAnsi="Arial" w:cs="Arial"/>
            <w:color w:val="343434"/>
            <w:sz w:val="28"/>
            <w:szCs w:val="28"/>
          </w:rPr>
          <w:t>. Note that, R is supposed to install the package in the `</w:t>
        </w:r>
        <w:proofErr w:type="spellStart"/>
        <w:proofErr w:type="gramStart"/>
        <w:r w:rsidRPr="00BC1D3D">
          <w:rPr>
            <w:rFonts w:ascii="Arial" w:eastAsia="Times New Roman" w:hAnsi="Arial" w:cs="Arial"/>
            <w:color w:val="343434"/>
            <w:sz w:val="28"/>
            <w:szCs w:val="28"/>
          </w:rPr>
          <w:t>libPaths</w:t>
        </w:r>
        <w:proofErr w:type="spellEnd"/>
        <w:r w:rsidRPr="00BC1D3D">
          <w:rPr>
            <w:rFonts w:ascii="Arial" w:eastAsia="Times New Roman" w:hAnsi="Arial" w:cs="Arial"/>
            <w:color w:val="343434"/>
            <w:sz w:val="28"/>
            <w:szCs w:val="28"/>
          </w:rPr>
          <w:t>(</w:t>
        </w:r>
        <w:proofErr w:type="gramEnd"/>
        <w:r w:rsidRPr="00BC1D3D">
          <w:rPr>
            <w:rFonts w:ascii="Arial" w:eastAsia="Times New Roman" w:hAnsi="Arial" w:cs="Arial"/>
            <w:color w:val="343434"/>
            <w:sz w:val="28"/>
            <w:szCs w:val="28"/>
          </w:rPr>
          <w:t>) automatically. It is worth to see it in action.</w:t>
        </w:r>
      </w:ins>
    </w:p>
    <w:p w:rsidR="00BC1D3D" w:rsidRPr="00BC1D3D" w:rsidRDefault="00BC1D3D" w:rsidP="00BC1D3D">
      <w:pPr>
        <w:shd w:val="clear" w:color="auto" w:fill="FFFFFF"/>
        <w:spacing w:before="100" w:beforeAutospacing="1" w:after="100" w:afterAutospacing="1" w:line="276" w:lineRule="atLeast"/>
        <w:outlineLvl w:val="2"/>
        <w:rPr>
          <w:ins w:id="273" w:author="Unknown"/>
          <w:rFonts w:ascii="Calibri" w:eastAsia="Times New Roman" w:hAnsi="Calibri" w:cs="Calibri"/>
          <w:b/>
          <w:bCs/>
          <w:color w:val="343434"/>
          <w:sz w:val="37"/>
          <w:szCs w:val="37"/>
        </w:rPr>
      </w:pPr>
      <w:ins w:id="274" w:author="Unknown">
        <w:r w:rsidRPr="00BC1D3D">
          <w:rPr>
            <w:rFonts w:ascii="Calibri" w:eastAsia="Times New Roman" w:hAnsi="Calibri" w:cs="Calibri"/>
            <w:b/>
            <w:bCs/>
            <w:color w:val="343434"/>
            <w:sz w:val="37"/>
            <w:szCs w:val="37"/>
          </w:rPr>
          <w:t>Upload to Google Drive</w:t>
        </w:r>
      </w:ins>
    </w:p>
    <w:p w:rsidR="00BC1D3D" w:rsidRPr="00BC1D3D" w:rsidRDefault="00BC1D3D" w:rsidP="00BC1D3D">
      <w:pPr>
        <w:shd w:val="clear" w:color="auto" w:fill="FFFFFF"/>
        <w:spacing w:before="100" w:beforeAutospacing="1" w:after="100" w:afterAutospacing="1" w:line="240" w:lineRule="auto"/>
        <w:rPr>
          <w:ins w:id="275" w:author="Unknown"/>
          <w:rFonts w:ascii="Arial" w:eastAsia="Times New Roman" w:hAnsi="Arial" w:cs="Arial"/>
          <w:color w:val="343434"/>
          <w:sz w:val="28"/>
          <w:szCs w:val="28"/>
        </w:rPr>
      </w:pPr>
      <w:ins w:id="276" w:author="Unknown">
        <w:r w:rsidRPr="00BC1D3D">
          <w:rPr>
            <w:rFonts w:ascii="Arial" w:eastAsia="Times New Roman" w:hAnsi="Arial" w:cs="Arial"/>
            <w:color w:val="343434"/>
            <w:sz w:val="28"/>
            <w:szCs w:val="28"/>
          </w:rPr>
          <w:t xml:space="preserve">To upload a file to Google drive, you need to use the function </w:t>
        </w:r>
        <w:proofErr w:type="spellStart"/>
        <w:r w:rsidRPr="00BC1D3D">
          <w:rPr>
            <w:rFonts w:ascii="Arial" w:eastAsia="Times New Roman" w:hAnsi="Arial" w:cs="Arial"/>
            <w:color w:val="343434"/>
            <w:sz w:val="28"/>
            <w:szCs w:val="28"/>
          </w:rPr>
          <w:t>drive_</w:t>
        </w:r>
        <w:proofErr w:type="gramStart"/>
        <w:r w:rsidRPr="00BC1D3D">
          <w:rPr>
            <w:rFonts w:ascii="Arial" w:eastAsia="Times New Roman" w:hAnsi="Arial" w:cs="Arial"/>
            <w:color w:val="343434"/>
            <w:sz w:val="28"/>
            <w:szCs w:val="28"/>
          </w:rPr>
          <w:t>upload</w:t>
        </w:r>
        <w:proofErr w:type="spellEnd"/>
        <w:r w:rsidRPr="00BC1D3D">
          <w:rPr>
            <w:rFonts w:ascii="Arial" w:eastAsia="Times New Roman" w:hAnsi="Arial" w:cs="Arial"/>
            <w:color w:val="343434"/>
            <w:sz w:val="28"/>
            <w:szCs w:val="28"/>
          </w:rPr>
          <w:t>(</w:t>
        </w:r>
        <w:proofErr w:type="gramEnd"/>
        <w:r w:rsidRPr="00BC1D3D">
          <w:rPr>
            <w:rFonts w:ascii="Arial" w:eastAsia="Times New Roman" w:hAnsi="Arial" w:cs="Arial"/>
            <w:color w:val="343434"/>
            <w:sz w:val="28"/>
            <w:szCs w:val="28"/>
          </w:rPr>
          <w:t>).</w:t>
        </w:r>
      </w:ins>
    </w:p>
    <w:p w:rsidR="00BC1D3D" w:rsidRPr="00BC1D3D" w:rsidRDefault="00BC1D3D" w:rsidP="00BC1D3D">
      <w:pPr>
        <w:shd w:val="clear" w:color="auto" w:fill="FFFFFF"/>
        <w:spacing w:before="100" w:beforeAutospacing="1" w:after="100" w:afterAutospacing="1" w:line="240" w:lineRule="auto"/>
        <w:rPr>
          <w:ins w:id="277" w:author="Unknown"/>
          <w:rFonts w:ascii="Arial" w:eastAsia="Times New Roman" w:hAnsi="Arial" w:cs="Arial"/>
          <w:color w:val="343434"/>
          <w:sz w:val="28"/>
          <w:szCs w:val="28"/>
        </w:rPr>
      </w:pPr>
      <w:ins w:id="278" w:author="Unknown">
        <w:r w:rsidRPr="00BC1D3D">
          <w:rPr>
            <w:rFonts w:ascii="Arial" w:eastAsia="Times New Roman" w:hAnsi="Arial" w:cs="Arial"/>
            <w:color w:val="343434"/>
            <w:sz w:val="28"/>
            <w:szCs w:val="28"/>
          </w:rPr>
          <w:t xml:space="preserve">Each time you restart </w:t>
        </w:r>
        <w:proofErr w:type="spellStart"/>
        <w:r w:rsidRPr="00BC1D3D">
          <w:rPr>
            <w:rFonts w:ascii="Arial" w:eastAsia="Times New Roman" w:hAnsi="Arial" w:cs="Arial"/>
            <w:color w:val="343434"/>
            <w:sz w:val="28"/>
            <w:szCs w:val="28"/>
          </w:rPr>
          <w:t>Rstudio</w:t>
        </w:r>
        <w:proofErr w:type="spellEnd"/>
        <w:r w:rsidRPr="00BC1D3D">
          <w:rPr>
            <w:rFonts w:ascii="Arial" w:eastAsia="Times New Roman" w:hAnsi="Arial" w:cs="Arial"/>
            <w:color w:val="343434"/>
            <w:sz w:val="28"/>
            <w:szCs w:val="28"/>
          </w:rPr>
          <w:t xml:space="preserve">, you will be prompted to allow access </w:t>
        </w:r>
        <w:proofErr w:type="spellStart"/>
        <w:r w:rsidRPr="00BC1D3D">
          <w:rPr>
            <w:rFonts w:ascii="Arial" w:eastAsia="Times New Roman" w:hAnsi="Arial" w:cs="Arial"/>
            <w:color w:val="343434"/>
            <w:sz w:val="28"/>
            <w:szCs w:val="28"/>
          </w:rPr>
          <w:t>tidyverse</w:t>
        </w:r>
        <w:proofErr w:type="spellEnd"/>
        <w:r w:rsidRPr="00BC1D3D">
          <w:rPr>
            <w:rFonts w:ascii="Arial" w:eastAsia="Times New Roman" w:hAnsi="Arial" w:cs="Arial"/>
            <w:color w:val="343434"/>
            <w:sz w:val="28"/>
            <w:szCs w:val="28"/>
          </w:rPr>
          <w:t xml:space="preserve"> to Google Drive.</w:t>
        </w:r>
      </w:ins>
    </w:p>
    <w:p w:rsidR="00BC1D3D" w:rsidRPr="00BC1D3D" w:rsidRDefault="00BC1D3D" w:rsidP="00BC1D3D">
      <w:pPr>
        <w:shd w:val="clear" w:color="auto" w:fill="FFFFFF"/>
        <w:spacing w:before="100" w:beforeAutospacing="1" w:after="100" w:afterAutospacing="1" w:line="240" w:lineRule="auto"/>
        <w:rPr>
          <w:ins w:id="279" w:author="Unknown"/>
          <w:rFonts w:ascii="Arial" w:eastAsia="Times New Roman" w:hAnsi="Arial" w:cs="Arial"/>
          <w:color w:val="343434"/>
          <w:sz w:val="28"/>
          <w:szCs w:val="28"/>
        </w:rPr>
      </w:pPr>
      <w:ins w:id="280" w:author="Unknown">
        <w:r w:rsidRPr="00BC1D3D">
          <w:rPr>
            <w:rFonts w:ascii="Arial" w:eastAsia="Times New Roman" w:hAnsi="Arial" w:cs="Arial"/>
            <w:color w:val="343434"/>
            <w:sz w:val="28"/>
            <w:szCs w:val="28"/>
          </w:rPr>
          <w:t xml:space="preserve">The basic syntax of </w:t>
        </w:r>
        <w:proofErr w:type="spellStart"/>
        <w:r w:rsidRPr="00BC1D3D">
          <w:rPr>
            <w:rFonts w:ascii="Arial" w:eastAsia="Times New Roman" w:hAnsi="Arial" w:cs="Arial"/>
            <w:color w:val="343434"/>
            <w:sz w:val="28"/>
            <w:szCs w:val="28"/>
          </w:rPr>
          <w:t>drive_</w:t>
        </w:r>
        <w:proofErr w:type="gramStart"/>
        <w:r w:rsidRPr="00BC1D3D">
          <w:rPr>
            <w:rFonts w:ascii="Arial" w:eastAsia="Times New Roman" w:hAnsi="Arial" w:cs="Arial"/>
            <w:color w:val="343434"/>
            <w:sz w:val="28"/>
            <w:szCs w:val="28"/>
          </w:rPr>
          <w:t>upload</w:t>
        </w:r>
        <w:proofErr w:type="spellEnd"/>
        <w:r w:rsidRPr="00BC1D3D">
          <w:rPr>
            <w:rFonts w:ascii="Arial" w:eastAsia="Times New Roman" w:hAnsi="Arial" w:cs="Arial"/>
            <w:color w:val="343434"/>
            <w:sz w:val="28"/>
            <w:szCs w:val="28"/>
          </w:rPr>
          <w:t>(</w:t>
        </w:r>
        <w:proofErr w:type="gramEnd"/>
        <w:r w:rsidRPr="00BC1D3D">
          <w:rPr>
            <w:rFonts w:ascii="Arial" w:eastAsia="Times New Roman" w:hAnsi="Arial" w:cs="Arial"/>
            <w:color w:val="343434"/>
            <w:sz w:val="28"/>
            <w:szCs w:val="28"/>
          </w:rPr>
          <w:t>) is</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81" w:author="Unknown"/>
          <w:rFonts w:ascii="Consolas" w:eastAsia="Times New Roman" w:hAnsi="Consolas" w:cs="Consolas"/>
          <w:color w:val="343434"/>
        </w:rPr>
      </w:pPr>
      <w:proofErr w:type="spellStart"/>
      <w:ins w:id="282" w:author="Unknown">
        <w:r w:rsidRPr="00BC1D3D">
          <w:rPr>
            <w:rFonts w:ascii="Consolas" w:eastAsia="Times New Roman" w:hAnsi="Consolas" w:cs="Consolas"/>
            <w:color w:val="343434"/>
          </w:rPr>
          <w:t>drive_</w:t>
        </w:r>
        <w:proofErr w:type="gramStart"/>
        <w:r w:rsidRPr="00BC1D3D">
          <w:rPr>
            <w:rFonts w:ascii="Consolas" w:eastAsia="Times New Roman" w:hAnsi="Consolas" w:cs="Consolas"/>
            <w:color w:val="343434"/>
          </w:rPr>
          <w:t>upload</w:t>
        </w:r>
        <w:proofErr w:type="spellEnd"/>
        <w:r w:rsidRPr="00BC1D3D">
          <w:rPr>
            <w:rFonts w:ascii="Consolas" w:eastAsia="Times New Roman" w:hAnsi="Consolas" w:cs="Consolas"/>
            <w:color w:val="343434"/>
          </w:rPr>
          <w:t>(</w:t>
        </w:r>
        <w:proofErr w:type="gramEnd"/>
        <w:r w:rsidRPr="00BC1D3D">
          <w:rPr>
            <w:rFonts w:ascii="Consolas" w:eastAsia="Times New Roman" w:hAnsi="Consolas" w:cs="Consolas"/>
            <w:color w:val="343434"/>
          </w:rPr>
          <w:t>file, path = NULL, name = NULL)</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83" w:author="Unknown"/>
          <w:rFonts w:ascii="Consolas" w:eastAsia="Times New Roman" w:hAnsi="Consolas" w:cs="Consolas"/>
          <w:color w:val="343434"/>
        </w:rPr>
      </w:pPr>
      <w:proofErr w:type="gramStart"/>
      <w:ins w:id="284" w:author="Unknown">
        <w:r w:rsidRPr="00BC1D3D">
          <w:rPr>
            <w:rFonts w:ascii="Consolas" w:eastAsia="Times New Roman" w:hAnsi="Consolas" w:cs="Consolas"/>
            <w:color w:val="343434"/>
          </w:rPr>
          <w:t>arguments</w:t>
        </w:r>
        <w:proofErr w:type="gramEnd"/>
        <w:r w:rsidRPr="00BC1D3D">
          <w:rPr>
            <w:rFonts w:ascii="Consolas" w:eastAsia="Times New Roman" w:hAnsi="Consolas" w:cs="Consolas"/>
            <w:color w:val="343434"/>
          </w:rPr>
          <w:t>:</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85" w:author="Unknown"/>
          <w:rFonts w:ascii="Consolas" w:eastAsia="Times New Roman" w:hAnsi="Consolas" w:cs="Consolas"/>
          <w:color w:val="343434"/>
        </w:rPr>
      </w:pPr>
      <w:ins w:id="286" w:author="Unknown">
        <w:r w:rsidRPr="00BC1D3D">
          <w:rPr>
            <w:rFonts w:ascii="Consolas" w:eastAsia="Times New Roman" w:hAnsi="Consolas" w:cs="Consolas"/>
            <w:color w:val="343434"/>
          </w:rPr>
          <w:t xml:space="preserve">- </w:t>
        </w:r>
        <w:proofErr w:type="gramStart"/>
        <w:r w:rsidRPr="00BC1D3D">
          <w:rPr>
            <w:rFonts w:ascii="Consolas" w:eastAsia="Times New Roman" w:hAnsi="Consolas" w:cs="Consolas"/>
            <w:color w:val="343434"/>
          </w:rPr>
          <w:t>file</w:t>
        </w:r>
        <w:proofErr w:type="gramEnd"/>
        <w:r w:rsidRPr="00BC1D3D">
          <w:rPr>
            <w:rFonts w:ascii="Consolas" w:eastAsia="Times New Roman" w:hAnsi="Consolas" w:cs="Consolas"/>
            <w:color w:val="343434"/>
          </w:rPr>
          <w:t>: Full name of the file to upload (i.e., including the extension)</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87" w:author="Unknown"/>
          <w:rFonts w:ascii="Consolas" w:eastAsia="Times New Roman" w:hAnsi="Consolas" w:cs="Consolas"/>
          <w:color w:val="343434"/>
        </w:rPr>
      </w:pPr>
      <w:ins w:id="288" w:author="Unknown">
        <w:r w:rsidRPr="00BC1D3D">
          <w:rPr>
            <w:rFonts w:ascii="Consolas" w:eastAsia="Times New Roman" w:hAnsi="Consolas" w:cs="Consolas"/>
            <w:color w:val="343434"/>
          </w:rPr>
          <w:t xml:space="preserve">- </w:t>
        </w:r>
        <w:proofErr w:type="gramStart"/>
        <w:r w:rsidRPr="00BC1D3D">
          <w:rPr>
            <w:rFonts w:ascii="Consolas" w:eastAsia="Times New Roman" w:hAnsi="Consolas" w:cs="Consolas"/>
            <w:color w:val="343434"/>
          </w:rPr>
          <w:t>path</w:t>
        </w:r>
        <w:proofErr w:type="gramEnd"/>
        <w:r w:rsidRPr="00BC1D3D">
          <w:rPr>
            <w:rFonts w:ascii="Consolas" w:eastAsia="Times New Roman" w:hAnsi="Consolas" w:cs="Consolas"/>
            <w:color w:val="343434"/>
          </w:rPr>
          <w:t>: Location of the file- name: You can rename it as you wish. By default, it is the local name.</w:t>
        </w:r>
        <w:r w:rsidRPr="00BC1D3D">
          <w:rPr>
            <w:rFonts w:ascii="Consolas" w:eastAsia="Times New Roman" w:hAnsi="Consolas" w:cs="Consolas"/>
            <w:color w:val="343434"/>
          </w:rPr>
          <w:tab/>
        </w:r>
      </w:ins>
    </w:p>
    <w:p w:rsidR="00BC1D3D" w:rsidRPr="00BC1D3D" w:rsidRDefault="00BC1D3D" w:rsidP="00BC1D3D">
      <w:pPr>
        <w:shd w:val="clear" w:color="auto" w:fill="FFFFFF"/>
        <w:spacing w:before="100" w:beforeAutospacing="1" w:after="100" w:afterAutospacing="1" w:line="240" w:lineRule="auto"/>
        <w:rPr>
          <w:ins w:id="289" w:author="Unknown"/>
          <w:rFonts w:ascii="Arial" w:eastAsia="Times New Roman" w:hAnsi="Arial" w:cs="Arial"/>
          <w:color w:val="343434"/>
          <w:sz w:val="28"/>
          <w:szCs w:val="28"/>
        </w:rPr>
      </w:pPr>
      <w:ins w:id="290" w:author="Unknown">
        <w:r w:rsidRPr="00BC1D3D">
          <w:rPr>
            <w:rFonts w:ascii="Arial" w:eastAsia="Times New Roman" w:hAnsi="Arial" w:cs="Arial"/>
            <w:color w:val="343434"/>
            <w:sz w:val="28"/>
            <w:szCs w:val="28"/>
          </w:rPr>
          <w:t>After you launch the code, you need to confirm several questions</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91" w:author="Unknown"/>
          <w:rFonts w:ascii="Consolas" w:eastAsia="Times New Roman" w:hAnsi="Consolas" w:cs="Consolas"/>
          <w:color w:val="343434"/>
        </w:rPr>
      </w:pPr>
      <w:proofErr w:type="spellStart"/>
      <w:ins w:id="292" w:author="Unknown">
        <w:r w:rsidRPr="00BC1D3D">
          <w:rPr>
            <w:rFonts w:ascii="Consolas" w:eastAsia="Times New Roman" w:hAnsi="Consolas" w:cs="Consolas"/>
            <w:color w:val="343434"/>
          </w:rPr>
          <w:t>drive_</w:t>
        </w:r>
        <w:proofErr w:type="gramStart"/>
        <w:r w:rsidRPr="00BC1D3D">
          <w:rPr>
            <w:rFonts w:ascii="Consolas" w:eastAsia="Times New Roman" w:hAnsi="Consolas" w:cs="Consolas"/>
            <w:color w:val="343434"/>
          </w:rPr>
          <w:t>upload</w:t>
        </w:r>
        <w:proofErr w:type="spellEnd"/>
        <w:r w:rsidRPr="00BC1D3D">
          <w:rPr>
            <w:rFonts w:ascii="Consolas" w:eastAsia="Times New Roman" w:hAnsi="Consolas" w:cs="Consolas"/>
            <w:color w:val="343434"/>
          </w:rPr>
          <w:t>%</w:t>
        </w:r>
        <w:proofErr w:type="gramEnd"/>
        <w:r w:rsidRPr="00BC1D3D">
          <w:rPr>
            <w:rFonts w:ascii="Consolas" w:eastAsia="Times New Roman" w:hAnsi="Consolas" w:cs="Consolas"/>
            <w:color w:val="343434"/>
          </w:rPr>
          <w:t>&lt;("table_car.csv", name ="</w:t>
        </w:r>
        <w:proofErr w:type="spellStart"/>
        <w:r w:rsidRPr="00BC1D3D">
          <w:rPr>
            <w:rFonts w:ascii="Consolas" w:eastAsia="Times New Roman" w:hAnsi="Consolas" w:cs="Consolas"/>
            <w:color w:val="343434"/>
          </w:rPr>
          <w:t>table_car</w:t>
        </w:r>
        <w:proofErr w:type="spellEnd"/>
        <w:r w:rsidRPr="00BC1D3D">
          <w:rPr>
            <w:rFonts w:ascii="Consolas" w:eastAsia="Times New Roman" w:hAnsi="Consolas" w:cs="Consolas"/>
            <w:color w:val="343434"/>
          </w:rPr>
          <w:t>")</w:t>
        </w:r>
      </w:ins>
    </w:p>
    <w:p w:rsidR="00BC1D3D" w:rsidRPr="00BC1D3D" w:rsidRDefault="00BC1D3D" w:rsidP="00BC1D3D">
      <w:pPr>
        <w:shd w:val="clear" w:color="auto" w:fill="FFFFFF"/>
        <w:spacing w:before="100" w:beforeAutospacing="1" w:after="100" w:afterAutospacing="1" w:line="240" w:lineRule="auto"/>
        <w:rPr>
          <w:ins w:id="293" w:author="Unknown"/>
          <w:rFonts w:ascii="Arial" w:eastAsia="Times New Roman" w:hAnsi="Arial" w:cs="Arial"/>
          <w:color w:val="343434"/>
          <w:sz w:val="28"/>
          <w:szCs w:val="28"/>
        </w:rPr>
      </w:pPr>
      <w:ins w:id="294" w:author="Unknown">
        <w:r w:rsidRPr="00BC1D3D">
          <w:rPr>
            <w:rFonts w:ascii="Arial" w:eastAsia="Times New Roman" w:hAnsi="Arial" w:cs="Arial"/>
            <w:b/>
            <w:bCs/>
            <w:color w:val="343434"/>
            <w:sz w:val="28"/>
          </w:rPr>
          <w:t>Output:</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95" w:author="Unknown"/>
          <w:rFonts w:ascii="Consolas" w:eastAsia="Times New Roman" w:hAnsi="Consolas" w:cs="Consolas"/>
          <w:color w:val="343434"/>
        </w:rPr>
      </w:pPr>
      <w:ins w:id="296" w:author="Unknown">
        <w:r w:rsidRPr="00BC1D3D">
          <w:rPr>
            <w:rFonts w:ascii="Consolas" w:eastAsia="Times New Roman" w:hAnsi="Consolas" w:cs="Consolas"/>
            <w:color w:val="343434"/>
          </w:rPr>
          <w:t xml:space="preserve">## Local file: </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97" w:author="Unknown"/>
          <w:rFonts w:ascii="Consolas" w:eastAsia="Times New Roman" w:hAnsi="Consolas" w:cs="Consolas"/>
          <w:color w:val="343434"/>
        </w:rPr>
      </w:pPr>
      <w:ins w:id="298" w:author="Unknown">
        <w:r w:rsidRPr="00BC1D3D">
          <w:rPr>
            <w:rFonts w:ascii="Consolas" w:eastAsia="Times New Roman" w:hAnsi="Consolas" w:cs="Consolas"/>
            <w:color w:val="343434"/>
          </w:rPr>
          <w:t xml:space="preserve">## * table_car.csv </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99" w:author="Unknown"/>
          <w:rFonts w:ascii="Consolas" w:eastAsia="Times New Roman" w:hAnsi="Consolas" w:cs="Consolas"/>
          <w:color w:val="343434"/>
        </w:rPr>
      </w:pPr>
      <w:ins w:id="300" w:author="Unknown">
        <w:r w:rsidRPr="00BC1D3D">
          <w:rPr>
            <w:rFonts w:ascii="Consolas" w:eastAsia="Times New Roman" w:hAnsi="Consolas" w:cs="Consolas"/>
            <w:color w:val="343434"/>
          </w:rPr>
          <w:t xml:space="preserve">## uploaded into Drive file: </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01" w:author="Unknown"/>
          <w:rFonts w:ascii="Consolas" w:eastAsia="Times New Roman" w:hAnsi="Consolas" w:cs="Consolas"/>
          <w:color w:val="343434"/>
        </w:rPr>
      </w:pPr>
      <w:ins w:id="302" w:author="Unknown">
        <w:r w:rsidRPr="00BC1D3D">
          <w:rPr>
            <w:rFonts w:ascii="Consolas" w:eastAsia="Times New Roman" w:hAnsi="Consolas" w:cs="Consolas"/>
            <w:color w:val="343434"/>
          </w:rPr>
          <w:t xml:space="preserve">## * </w:t>
        </w:r>
        <w:proofErr w:type="spellStart"/>
        <w:r w:rsidRPr="00BC1D3D">
          <w:rPr>
            <w:rFonts w:ascii="Consolas" w:eastAsia="Times New Roman" w:hAnsi="Consolas" w:cs="Consolas"/>
            <w:color w:val="343434"/>
          </w:rPr>
          <w:t>table_car</w:t>
        </w:r>
        <w:proofErr w:type="spellEnd"/>
        <w:r w:rsidRPr="00BC1D3D">
          <w:rPr>
            <w:rFonts w:ascii="Consolas" w:eastAsia="Times New Roman" w:hAnsi="Consolas" w:cs="Consolas"/>
            <w:color w:val="343434"/>
          </w:rPr>
          <w:t xml:space="preserve">: 1hwb57eT-9qSgDHt9CrVt5Ht7RHogQaMk </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03" w:author="Unknown"/>
          <w:rFonts w:ascii="Consolas" w:eastAsia="Times New Roman" w:hAnsi="Consolas" w:cs="Consolas"/>
          <w:color w:val="343434"/>
        </w:rPr>
      </w:pPr>
      <w:ins w:id="304" w:author="Unknown">
        <w:r w:rsidRPr="00BC1D3D">
          <w:rPr>
            <w:rFonts w:ascii="Consolas" w:eastAsia="Times New Roman" w:hAnsi="Consolas" w:cs="Consolas"/>
            <w:color w:val="343434"/>
          </w:rPr>
          <w:t xml:space="preserve">## </w:t>
        </w:r>
        <w:proofErr w:type="gramStart"/>
        <w:r w:rsidRPr="00BC1D3D">
          <w:rPr>
            <w:rFonts w:ascii="Consolas" w:eastAsia="Times New Roman" w:hAnsi="Consolas" w:cs="Consolas"/>
            <w:color w:val="343434"/>
          </w:rPr>
          <w:t>with</w:t>
        </w:r>
        <w:proofErr w:type="gramEnd"/>
        <w:r w:rsidRPr="00BC1D3D">
          <w:rPr>
            <w:rFonts w:ascii="Consolas" w:eastAsia="Times New Roman" w:hAnsi="Consolas" w:cs="Consolas"/>
            <w:color w:val="343434"/>
          </w:rPr>
          <w:t xml:space="preserve"> MIME type: </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05" w:author="Unknown"/>
          <w:rFonts w:ascii="Consolas" w:eastAsia="Times New Roman" w:hAnsi="Consolas" w:cs="Consolas"/>
          <w:color w:val="343434"/>
        </w:rPr>
      </w:pPr>
      <w:ins w:id="306" w:author="Unknown">
        <w:r w:rsidRPr="00BC1D3D">
          <w:rPr>
            <w:rFonts w:ascii="Consolas" w:eastAsia="Times New Roman" w:hAnsi="Consolas" w:cs="Consolas"/>
            <w:color w:val="343434"/>
          </w:rPr>
          <w:t>## * text/</w:t>
        </w:r>
        <w:proofErr w:type="spellStart"/>
        <w:r w:rsidRPr="00BC1D3D">
          <w:rPr>
            <w:rFonts w:ascii="Consolas" w:eastAsia="Times New Roman" w:hAnsi="Consolas" w:cs="Consolas"/>
            <w:color w:val="343434"/>
          </w:rPr>
          <w:t>csv</w:t>
        </w:r>
        <w:proofErr w:type="spellEnd"/>
      </w:ins>
    </w:p>
    <w:p w:rsidR="00BC1D3D" w:rsidRPr="00BC1D3D" w:rsidRDefault="00BC1D3D" w:rsidP="00BC1D3D">
      <w:pPr>
        <w:shd w:val="clear" w:color="auto" w:fill="FFFFFF"/>
        <w:spacing w:before="100" w:beforeAutospacing="1" w:after="100" w:afterAutospacing="1" w:line="240" w:lineRule="auto"/>
        <w:rPr>
          <w:ins w:id="307" w:author="Unknown"/>
          <w:rFonts w:ascii="Arial" w:eastAsia="Times New Roman" w:hAnsi="Arial" w:cs="Arial"/>
          <w:color w:val="343434"/>
          <w:sz w:val="28"/>
          <w:szCs w:val="28"/>
        </w:rPr>
      </w:pPr>
      <w:ins w:id="308" w:author="Unknown">
        <w:r w:rsidRPr="00BC1D3D">
          <w:rPr>
            <w:rFonts w:ascii="Arial" w:eastAsia="Times New Roman" w:hAnsi="Arial" w:cs="Arial"/>
            <w:color w:val="343434"/>
            <w:sz w:val="28"/>
            <w:szCs w:val="28"/>
          </w:rPr>
          <w:t>You type 1 in the console to confirm the access</w:t>
        </w:r>
      </w:ins>
    </w:p>
    <w:p w:rsidR="00BC1D3D" w:rsidRPr="00BC1D3D" w:rsidRDefault="00BC1D3D" w:rsidP="00BC1D3D">
      <w:pPr>
        <w:shd w:val="clear" w:color="auto" w:fill="FFFFFF"/>
        <w:spacing w:before="100" w:beforeAutospacing="1" w:after="100" w:afterAutospacing="1" w:line="240" w:lineRule="auto"/>
        <w:jc w:val="center"/>
        <w:rPr>
          <w:ins w:id="309" w:author="Unknown"/>
          <w:rFonts w:ascii="Arial" w:eastAsia="Times New Roman" w:hAnsi="Arial" w:cs="Arial"/>
          <w:color w:val="343434"/>
          <w:sz w:val="28"/>
          <w:szCs w:val="28"/>
        </w:rPr>
      </w:pPr>
      <w:r>
        <w:rPr>
          <w:rFonts w:ascii="Arial" w:eastAsia="Times New Roman" w:hAnsi="Arial" w:cs="Arial"/>
          <w:noProof/>
          <w:color w:val="04B8E6"/>
          <w:sz w:val="28"/>
          <w:szCs w:val="28"/>
        </w:rPr>
        <w:drawing>
          <wp:inline distT="0" distB="0" distL="0" distR="0">
            <wp:extent cx="5943600" cy="1010285"/>
            <wp:effectExtent l="19050" t="0" r="0" b="0"/>
            <wp:docPr id="2" name="Picture 2" descr="https://www.guru99.com/images/r_programming/032918_0502_RExportingD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r_programming/032918_0502_RExportingD2.png">
                      <a:hlinkClick r:id="rId7"/>
                    </pic:cNvPr>
                    <pic:cNvPicPr>
                      <a:picLocks noChangeAspect="1" noChangeArrowheads="1"/>
                    </pic:cNvPicPr>
                  </pic:nvPicPr>
                  <pic:blipFill>
                    <a:blip r:embed="rId8"/>
                    <a:srcRect/>
                    <a:stretch>
                      <a:fillRect/>
                    </a:stretch>
                  </pic:blipFill>
                  <pic:spPr bwMode="auto">
                    <a:xfrm>
                      <a:off x="0" y="0"/>
                      <a:ext cx="5943600" cy="1010285"/>
                    </a:xfrm>
                    <a:prstGeom prst="rect">
                      <a:avLst/>
                    </a:prstGeom>
                    <a:noFill/>
                    <a:ln w="9525">
                      <a:noFill/>
                      <a:miter lim="800000"/>
                      <a:headEnd/>
                      <a:tailEnd/>
                    </a:ln>
                  </pic:spPr>
                </pic:pic>
              </a:graphicData>
            </a:graphic>
          </wp:inline>
        </w:drawing>
      </w:r>
    </w:p>
    <w:p w:rsidR="00BC1D3D" w:rsidRPr="00BC1D3D" w:rsidRDefault="00BC1D3D" w:rsidP="00BC1D3D">
      <w:pPr>
        <w:shd w:val="clear" w:color="auto" w:fill="FFFFFF"/>
        <w:spacing w:before="100" w:beforeAutospacing="1" w:after="100" w:afterAutospacing="1" w:line="240" w:lineRule="auto"/>
        <w:rPr>
          <w:ins w:id="310" w:author="Unknown"/>
          <w:rFonts w:ascii="Arial" w:eastAsia="Times New Roman" w:hAnsi="Arial" w:cs="Arial"/>
          <w:color w:val="343434"/>
          <w:sz w:val="28"/>
          <w:szCs w:val="28"/>
        </w:rPr>
      </w:pPr>
      <w:ins w:id="311" w:author="Unknown">
        <w:r w:rsidRPr="00BC1D3D">
          <w:rPr>
            <w:rFonts w:ascii="Arial" w:eastAsia="Times New Roman" w:hAnsi="Arial" w:cs="Arial"/>
            <w:color w:val="343434"/>
            <w:sz w:val="28"/>
            <w:szCs w:val="28"/>
          </w:rPr>
          <w:lastRenderedPageBreak/>
          <w:t>Then, you are redirected to Google API to allow the access. Click Allow.</w:t>
        </w:r>
      </w:ins>
    </w:p>
    <w:p w:rsidR="00BC1D3D" w:rsidRPr="00BC1D3D" w:rsidRDefault="00BC1D3D" w:rsidP="00BC1D3D">
      <w:pPr>
        <w:shd w:val="clear" w:color="auto" w:fill="FFFFFF"/>
        <w:spacing w:before="100" w:beforeAutospacing="1" w:after="100" w:afterAutospacing="1" w:line="240" w:lineRule="auto"/>
        <w:jc w:val="center"/>
        <w:rPr>
          <w:ins w:id="312" w:author="Unknown"/>
          <w:rFonts w:ascii="Arial" w:eastAsia="Times New Roman" w:hAnsi="Arial" w:cs="Arial"/>
          <w:color w:val="343434"/>
          <w:sz w:val="28"/>
          <w:szCs w:val="28"/>
        </w:rPr>
      </w:pPr>
      <w:r>
        <w:rPr>
          <w:rFonts w:ascii="Arial" w:eastAsia="Times New Roman" w:hAnsi="Arial" w:cs="Arial"/>
          <w:noProof/>
          <w:color w:val="04B8E6"/>
          <w:sz w:val="28"/>
          <w:szCs w:val="28"/>
        </w:rPr>
        <w:drawing>
          <wp:inline distT="0" distB="0" distL="0" distR="0">
            <wp:extent cx="4253230" cy="4827270"/>
            <wp:effectExtent l="19050" t="0" r="0" b="0"/>
            <wp:docPr id="3" name="Picture 3" descr="https://www.guru99.com/images/r_programming/032918_0502_RExportingD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r_programming/032918_0502_RExportingD3.png">
                      <a:hlinkClick r:id="rId9"/>
                    </pic:cNvPr>
                    <pic:cNvPicPr>
                      <a:picLocks noChangeAspect="1" noChangeArrowheads="1"/>
                    </pic:cNvPicPr>
                  </pic:nvPicPr>
                  <pic:blipFill>
                    <a:blip r:embed="rId10"/>
                    <a:srcRect/>
                    <a:stretch>
                      <a:fillRect/>
                    </a:stretch>
                  </pic:blipFill>
                  <pic:spPr bwMode="auto">
                    <a:xfrm>
                      <a:off x="0" y="0"/>
                      <a:ext cx="4253230" cy="4827270"/>
                    </a:xfrm>
                    <a:prstGeom prst="rect">
                      <a:avLst/>
                    </a:prstGeom>
                    <a:noFill/>
                    <a:ln w="9525">
                      <a:noFill/>
                      <a:miter lim="800000"/>
                      <a:headEnd/>
                      <a:tailEnd/>
                    </a:ln>
                  </pic:spPr>
                </pic:pic>
              </a:graphicData>
            </a:graphic>
          </wp:inline>
        </w:drawing>
      </w:r>
    </w:p>
    <w:p w:rsidR="00BC1D3D" w:rsidRPr="00BC1D3D" w:rsidRDefault="00BC1D3D" w:rsidP="00BC1D3D">
      <w:pPr>
        <w:shd w:val="clear" w:color="auto" w:fill="FFFFFF"/>
        <w:spacing w:before="100" w:beforeAutospacing="1" w:after="100" w:afterAutospacing="1" w:line="240" w:lineRule="auto"/>
        <w:rPr>
          <w:ins w:id="313" w:author="Unknown"/>
          <w:rFonts w:ascii="Arial" w:eastAsia="Times New Roman" w:hAnsi="Arial" w:cs="Arial"/>
          <w:color w:val="343434"/>
          <w:sz w:val="28"/>
          <w:szCs w:val="28"/>
        </w:rPr>
      </w:pPr>
      <w:ins w:id="314" w:author="Unknown">
        <w:r w:rsidRPr="00BC1D3D">
          <w:rPr>
            <w:rFonts w:ascii="Arial" w:eastAsia="Times New Roman" w:hAnsi="Arial" w:cs="Arial"/>
            <w:color w:val="343434"/>
            <w:sz w:val="28"/>
            <w:szCs w:val="28"/>
          </w:rPr>
          <w:t>Once the authentication is complete, you can quit your browser.</w:t>
        </w:r>
      </w:ins>
    </w:p>
    <w:p w:rsidR="00BC1D3D" w:rsidRPr="00BC1D3D" w:rsidRDefault="00BC1D3D" w:rsidP="00BC1D3D">
      <w:pPr>
        <w:shd w:val="clear" w:color="auto" w:fill="FFFFFF"/>
        <w:spacing w:before="100" w:beforeAutospacing="1" w:after="100" w:afterAutospacing="1" w:line="240" w:lineRule="auto"/>
        <w:jc w:val="center"/>
        <w:rPr>
          <w:ins w:id="315" w:author="Unknown"/>
          <w:rFonts w:ascii="Arial" w:eastAsia="Times New Roman" w:hAnsi="Arial" w:cs="Arial"/>
          <w:color w:val="343434"/>
          <w:sz w:val="28"/>
          <w:szCs w:val="28"/>
        </w:rPr>
      </w:pPr>
      <w:r>
        <w:rPr>
          <w:rFonts w:ascii="Arial" w:eastAsia="Times New Roman" w:hAnsi="Arial" w:cs="Arial"/>
          <w:noProof/>
          <w:color w:val="04B8E6"/>
          <w:sz w:val="28"/>
          <w:szCs w:val="28"/>
        </w:rPr>
        <w:drawing>
          <wp:inline distT="0" distB="0" distL="0" distR="0">
            <wp:extent cx="7113270" cy="1042035"/>
            <wp:effectExtent l="19050" t="0" r="0" b="0"/>
            <wp:docPr id="4" name="Picture 4" descr="https://www.guru99.com/images/r_programming/032918_0502_RExportingD4.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r_programming/032918_0502_RExportingD4.png">
                      <a:hlinkClick r:id="rId11"/>
                    </pic:cNvPr>
                    <pic:cNvPicPr>
                      <a:picLocks noChangeAspect="1" noChangeArrowheads="1"/>
                    </pic:cNvPicPr>
                  </pic:nvPicPr>
                  <pic:blipFill>
                    <a:blip r:embed="rId12"/>
                    <a:srcRect/>
                    <a:stretch>
                      <a:fillRect/>
                    </a:stretch>
                  </pic:blipFill>
                  <pic:spPr bwMode="auto">
                    <a:xfrm>
                      <a:off x="0" y="0"/>
                      <a:ext cx="7113270" cy="1042035"/>
                    </a:xfrm>
                    <a:prstGeom prst="rect">
                      <a:avLst/>
                    </a:prstGeom>
                    <a:noFill/>
                    <a:ln w="9525">
                      <a:noFill/>
                      <a:miter lim="800000"/>
                      <a:headEnd/>
                      <a:tailEnd/>
                    </a:ln>
                  </pic:spPr>
                </pic:pic>
              </a:graphicData>
            </a:graphic>
          </wp:inline>
        </w:drawing>
      </w:r>
    </w:p>
    <w:p w:rsidR="00BC1D3D" w:rsidRPr="00BC1D3D" w:rsidRDefault="00BC1D3D" w:rsidP="00BC1D3D">
      <w:pPr>
        <w:shd w:val="clear" w:color="auto" w:fill="FFFFFF"/>
        <w:spacing w:before="100" w:beforeAutospacing="1" w:after="100" w:afterAutospacing="1" w:line="240" w:lineRule="auto"/>
        <w:rPr>
          <w:ins w:id="316" w:author="Unknown"/>
          <w:rFonts w:ascii="Arial" w:eastAsia="Times New Roman" w:hAnsi="Arial" w:cs="Arial"/>
          <w:color w:val="343434"/>
          <w:sz w:val="28"/>
          <w:szCs w:val="28"/>
        </w:rPr>
      </w:pPr>
      <w:ins w:id="317" w:author="Unknown">
        <w:r w:rsidRPr="00BC1D3D">
          <w:rPr>
            <w:rFonts w:ascii="Arial" w:eastAsia="Times New Roman" w:hAnsi="Arial" w:cs="Arial"/>
            <w:color w:val="343434"/>
            <w:sz w:val="28"/>
            <w:szCs w:val="28"/>
          </w:rPr>
          <w:t xml:space="preserve">In the </w:t>
        </w:r>
        <w:proofErr w:type="spellStart"/>
        <w:r w:rsidRPr="00BC1D3D">
          <w:rPr>
            <w:rFonts w:ascii="Arial" w:eastAsia="Times New Roman" w:hAnsi="Arial" w:cs="Arial"/>
            <w:color w:val="343434"/>
            <w:sz w:val="28"/>
            <w:szCs w:val="28"/>
          </w:rPr>
          <w:t>Rstudio's</w:t>
        </w:r>
        <w:proofErr w:type="spellEnd"/>
        <w:r w:rsidRPr="00BC1D3D">
          <w:rPr>
            <w:rFonts w:ascii="Arial" w:eastAsia="Times New Roman" w:hAnsi="Arial" w:cs="Arial"/>
            <w:color w:val="343434"/>
            <w:sz w:val="28"/>
            <w:szCs w:val="28"/>
          </w:rPr>
          <w:t xml:space="preserve"> console, you can see the summary of the step done. Google successfully uploaded the file located locally on the Drive. Google assigned an ID to each file in the drive.</w:t>
        </w:r>
      </w:ins>
    </w:p>
    <w:p w:rsidR="00BC1D3D" w:rsidRPr="00BC1D3D" w:rsidRDefault="00BC1D3D" w:rsidP="00BC1D3D">
      <w:pPr>
        <w:shd w:val="clear" w:color="auto" w:fill="FFFFFF"/>
        <w:spacing w:before="100" w:beforeAutospacing="1" w:after="100" w:afterAutospacing="1" w:line="240" w:lineRule="auto"/>
        <w:jc w:val="center"/>
        <w:rPr>
          <w:ins w:id="318" w:author="Unknown"/>
          <w:rFonts w:ascii="Arial" w:eastAsia="Times New Roman" w:hAnsi="Arial" w:cs="Arial"/>
          <w:color w:val="343434"/>
          <w:sz w:val="28"/>
          <w:szCs w:val="28"/>
        </w:rPr>
      </w:pPr>
      <w:r>
        <w:rPr>
          <w:rFonts w:ascii="Arial" w:eastAsia="Times New Roman" w:hAnsi="Arial" w:cs="Arial"/>
          <w:noProof/>
          <w:color w:val="04B8E6"/>
          <w:sz w:val="28"/>
          <w:szCs w:val="28"/>
        </w:rPr>
        <w:lastRenderedPageBreak/>
        <w:drawing>
          <wp:inline distT="0" distB="0" distL="0" distR="0">
            <wp:extent cx="4497705" cy="1414145"/>
            <wp:effectExtent l="19050" t="0" r="0" b="0"/>
            <wp:docPr id="5" name="Picture 5" descr="https://www.guru99.com/images/r_programming/032918_0502_RExportingD5.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r_programming/032918_0502_RExportingD5.png">
                      <a:hlinkClick r:id="rId13"/>
                    </pic:cNvPr>
                    <pic:cNvPicPr>
                      <a:picLocks noChangeAspect="1" noChangeArrowheads="1"/>
                    </pic:cNvPicPr>
                  </pic:nvPicPr>
                  <pic:blipFill>
                    <a:blip r:embed="rId14"/>
                    <a:srcRect/>
                    <a:stretch>
                      <a:fillRect/>
                    </a:stretch>
                  </pic:blipFill>
                  <pic:spPr bwMode="auto">
                    <a:xfrm>
                      <a:off x="0" y="0"/>
                      <a:ext cx="4497705" cy="1414145"/>
                    </a:xfrm>
                    <a:prstGeom prst="rect">
                      <a:avLst/>
                    </a:prstGeom>
                    <a:noFill/>
                    <a:ln w="9525">
                      <a:noFill/>
                      <a:miter lim="800000"/>
                      <a:headEnd/>
                      <a:tailEnd/>
                    </a:ln>
                  </pic:spPr>
                </pic:pic>
              </a:graphicData>
            </a:graphic>
          </wp:inline>
        </w:drawing>
      </w:r>
    </w:p>
    <w:p w:rsidR="00BC1D3D" w:rsidRPr="00BC1D3D" w:rsidRDefault="00BC1D3D" w:rsidP="00BC1D3D">
      <w:pPr>
        <w:shd w:val="clear" w:color="auto" w:fill="FFFFFF"/>
        <w:spacing w:before="100" w:beforeAutospacing="1" w:after="100" w:afterAutospacing="1" w:line="240" w:lineRule="auto"/>
        <w:rPr>
          <w:ins w:id="319" w:author="Unknown"/>
          <w:rFonts w:ascii="Arial" w:eastAsia="Times New Roman" w:hAnsi="Arial" w:cs="Arial"/>
          <w:color w:val="343434"/>
          <w:sz w:val="28"/>
          <w:szCs w:val="28"/>
        </w:rPr>
      </w:pPr>
      <w:ins w:id="320" w:author="Unknown">
        <w:r w:rsidRPr="00BC1D3D">
          <w:rPr>
            <w:rFonts w:ascii="Arial" w:eastAsia="Times New Roman" w:hAnsi="Arial" w:cs="Arial"/>
            <w:color w:val="343434"/>
            <w:sz w:val="28"/>
            <w:szCs w:val="28"/>
          </w:rPr>
          <w:t>You can see this file in Google Spreadsheet.</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21" w:author="Unknown"/>
          <w:rFonts w:ascii="Consolas" w:eastAsia="Times New Roman" w:hAnsi="Consolas" w:cs="Consolas"/>
          <w:color w:val="343434"/>
        </w:rPr>
      </w:pPr>
      <w:proofErr w:type="spellStart"/>
      <w:ins w:id="322" w:author="Unknown">
        <w:r w:rsidRPr="00BC1D3D">
          <w:rPr>
            <w:rFonts w:ascii="Consolas" w:eastAsia="Times New Roman" w:hAnsi="Consolas" w:cs="Consolas"/>
            <w:color w:val="343434"/>
          </w:rPr>
          <w:t>drive_</w:t>
        </w:r>
        <w:proofErr w:type="gramStart"/>
        <w:r w:rsidRPr="00BC1D3D">
          <w:rPr>
            <w:rFonts w:ascii="Consolas" w:eastAsia="Times New Roman" w:hAnsi="Consolas" w:cs="Consolas"/>
            <w:color w:val="343434"/>
          </w:rPr>
          <w:t>browse</w:t>
        </w:r>
        <w:proofErr w:type="spellEnd"/>
        <w:r w:rsidRPr="00BC1D3D">
          <w:rPr>
            <w:rFonts w:ascii="Consolas" w:eastAsia="Times New Roman" w:hAnsi="Consolas" w:cs="Consolas"/>
            <w:color w:val="343434"/>
          </w:rPr>
          <w:t>(</w:t>
        </w:r>
        <w:proofErr w:type="gramEnd"/>
        <w:r w:rsidRPr="00BC1D3D">
          <w:rPr>
            <w:rFonts w:ascii="Consolas" w:eastAsia="Times New Roman" w:hAnsi="Consolas" w:cs="Consolas"/>
            <w:color w:val="343434"/>
          </w:rPr>
          <w:t>"</w:t>
        </w:r>
        <w:proofErr w:type="spellStart"/>
        <w:r w:rsidRPr="00BC1D3D">
          <w:rPr>
            <w:rFonts w:ascii="Consolas" w:eastAsia="Times New Roman" w:hAnsi="Consolas" w:cs="Consolas"/>
            <w:color w:val="343434"/>
          </w:rPr>
          <w:t>table_car</w:t>
        </w:r>
        <w:proofErr w:type="spellEnd"/>
        <w:r w:rsidRPr="00BC1D3D">
          <w:rPr>
            <w:rFonts w:ascii="Consolas" w:eastAsia="Times New Roman" w:hAnsi="Consolas" w:cs="Consolas"/>
            <w:color w:val="343434"/>
          </w:rPr>
          <w:t>")</w:t>
        </w:r>
      </w:ins>
    </w:p>
    <w:p w:rsidR="00BC1D3D" w:rsidRPr="00BC1D3D" w:rsidRDefault="00BC1D3D" w:rsidP="00BC1D3D">
      <w:pPr>
        <w:shd w:val="clear" w:color="auto" w:fill="FFFFFF"/>
        <w:spacing w:before="100" w:beforeAutospacing="1" w:after="100" w:afterAutospacing="1" w:line="240" w:lineRule="auto"/>
        <w:rPr>
          <w:ins w:id="323" w:author="Unknown"/>
          <w:rFonts w:ascii="Arial" w:eastAsia="Times New Roman" w:hAnsi="Arial" w:cs="Arial"/>
          <w:color w:val="343434"/>
          <w:sz w:val="28"/>
          <w:szCs w:val="28"/>
        </w:rPr>
      </w:pPr>
      <w:ins w:id="324" w:author="Unknown">
        <w:r w:rsidRPr="00BC1D3D">
          <w:rPr>
            <w:rFonts w:ascii="Arial" w:eastAsia="Times New Roman" w:hAnsi="Arial" w:cs="Arial"/>
            <w:b/>
            <w:bCs/>
            <w:color w:val="343434"/>
            <w:sz w:val="28"/>
          </w:rPr>
          <w:t>Output:</w:t>
        </w:r>
      </w:ins>
    </w:p>
    <w:p w:rsidR="00BC1D3D" w:rsidRPr="00BC1D3D" w:rsidRDefault="00BC1D3D" w:rsidP="00BC1D3D">
      <w:pPr>
        <w:shd w:val="clear" w:color="auto" w:fill="FFFFFF"/>
        <w:spacing w:before="100" w:beforeAutospacing="1" w:after="100" w:afterAutospacing="1" w:line="240" w:lineRule="auto"/>
        <w:rPr>
          <w:ins w:id="325" w:author="Unknown"/>
          <w:rFonts w:ascii="Arial" w:eastAsia="Times New Roman" w:hAnsi="Arial" w:cs="Arial"/>
          <w:color w:val="343434"/>
          <w:sz w:val="28"/>
          <w:szCs w:val="28"/>
        </w:rPr>
      </w:pPr>
      <w:ins w:id="326" w:author="Unknown">
        <w:r w:rsidRPr="00BC1D3D">
          <w:rPr>
            <w:rFonts w:ascii="Arial" w:eastAsia="Times New Roman" w:hAnsi="Arial" w:cs="Arial"/>
            <w:color w:val="343434"/>
            <w:sz w:val="28"/>
            <w:szCs w:val="28"/>
          </w:rPr>
          <w:t>You will be redirected to Google Spreadsheet</w:t>
        </w:r>
      </w:ins>
    </w:p>
    <w:p w:rsidR="00BC1D3D" w:rsidRPr="00BC1D3D" w:rsidRDefault="00BC1D3D" w:rsidP="00BC1D3D">
      <w:pPr>
        <w:shd w:val="clear" w:color="auto" w:fill="FFFFFF"/>
        <w:spacing w:before="100" w:beforeAutospacing="1" w:after="100" w:afterAutospacing="1" w:line="240" w:lineRule="auto"/>
        <w:jc w:val="center"/>
        <w:rPr>
          <w:ins w:id="327" w:author="Unknown"/>
          <w:rFonts w:ascii="Arial" w:eastAsia="Times New Roman" w:hAnsi="Arial" w:cs="Arial"/>
          <w:color w:val="343434"/>
          <w:sz w:val="28"/>
          <w:szCs w:val="28"/>
        </w:rPr>
      </w:pPr>
      <w:r>
        <w:rPr>
          <w:rFonts w:ascii="Arial" w:eastAsia="Times New Roman" w:hAnsi="Arial" w:cs="Arial"/>
          <w:noProof/>
          <w:color w:val="04B8E6"/>
          <w:sz w:val="28"/>
          <w:szCs w:val="28"/>
        </w:rPr>
        <w:drawing>
          <wp:inline distT="0" distB="0" distL="0" distR="0">
            <wp:extent cx="9420225" cy="2062480"/>
            <wp:effectExtent l="19050" t="0" r="9525" b="0"/>
            <wp:docPr id="6" name="Picture 6" descr="https://www.guru99.com/images/r_programming/032918_0502_RExportingD6.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r_programming/032918_0502_RExportingD6.png">
                      <a:hlinkClick r:id="rId15"/>
                    </pic:cNvPr>
                    <pic:cNvPicPr>
                      <a:picLocks noChangeAspect="1" noChangeArrowheads="1"/>
                    </pic:cNvPicPr>
                  </pic:nvPicPr>
                  <pic:blipFill>
                    <a:blip r:embed="rId16"/>
                    <a:srcRect/>
                    <a:stretch>
                      <a:fillRect/>
                    </a:stretch>
                  </pic:blipFill>
                  <pic:spPr bwMode="auto">
                    <a:xfrm>
                      <a:off x="0" y="0"/>
                      <a:ext cx="9420225" cy="2062480"/>
                    </a:xfrm>
                    <a:prstGeom prst="rect">
                      <a:avLst/>
                    </a:prstGeom>
                    <a:noFill/>
                    <a:ln w="9525">
                      <a:noFill/>
                      <a:miter lim="800000"/>
                      <a:headEnd/>
                      <a:tailEnd/>
                    </a:ln>
                  </pic:spPr>
                </pic:pic>
              </a:graphicData>
            </a:graphic>
          </wp:inline>
        </w:drawing>
      </w:r>
    </w:p>
    <w:p w:rsidR="00BC1D3D" w:rsidRPr="00BC1D3D" w:rsidRDefault="00BC1D3D" w:rsidP="00BC1D3D">
      <w:pPr>
        <w:shd w:val="clear" w:color="auto" w:fill="FFFFFF"/>
        <w:spacing w:before="100" w:beforeAutospacing="1" w:after="100" w:afterAutospacing="1" w:line="276" w:lineRule="atLeast"/>
        <w:outlineLvl w:val="2"/>
        <w:rPr>
          <w:ins w:id="328" w:author="Unknown"/>
          <w:rFonts w:ascii="Calibri" w:eastAsia="Times New Roman" w:hAnsi="Calibri" w:cs="Calibri"/>
          <w:b/>
          <w:bCs/>
          <w:color w:val="343434"/>
          <w:sz w:val="37"/>
          <w:szCs w:val="37"/>
        </w:rPr>
      </w:pPr>
      <w:ins w:id="329" w:author="Unknown">
        <w:r w:rsidRPr="00BC1D3D">
          <w:rPr>
            <w:rFonts w:ascii="Calibri" w:eastAsia="Times New Roman" w:hAnsi="Calibri" w:cs="Calibri"/>
            <w:b/>
            <w:bCs/>
            <w:color w:val="343434"/>
            <w:sz w:val="37"/>
            <w:szCs w:val="37"/>
          </w:rPr>
          <w:t>Import from Google Drive</w:t>
        </w:r>
      </w:ins>
    </w:p>
    <w:p w:rsidR="00BC1D3D" w:rsidRPr="00BC1D3D" w:rsidRDefault="00BC1D3D" w:rsidP="00BC1D3D">
      <w:pPr>
        <w:shd w:val="clear" w:color="auto" w:fill="FFFFFF"/>
        <w:spacing w:before="100" w:beforeAutospacing="1" w:after="100" w:afterAutospacing="1" w:line="240" w:lineRule="auto"/>
        <w:rPr>
          <w:ins w:id="330" w:author="Unknown"/>
          <w:rFonts w:ascii="Arial" w:eastAsia="Times New Roman" w:hAnsi="Arial" w:cs="Arial"/>
          <w:color w:val="343434"/>
          <w:sz w:val="28"/>
          <w:szCs w:val="28"/>
        </w:rPr>
      </w:pPr>
      <w:ins w:id="331" w:author="Unknown">
        <w:r w:rsidRPr="00BC1D3D">
          <w:rPr>
            <w:rFonts w:ascii="Arial" w:eastAsia="Times New Roman" w:hAnsi="Arial" w:cs="Arial"/>
            <w:color w:val="343434"/>
            <w:sz w:val="28"/>
            <w:szCs w:val="28"/>
          </w:rPr>
          <w:t>Upload a file from Google Drive with the ID is convenient. If you know the file name, you can get its ID as follow:</w:t>
        </w:r>
      </w:ins>
    </w:p>
    <w:p w:rsidR="00BC1D3D" w:rsidRPr="00BC1D3D" w:rsidRDefault="00BC1D3D" w:rsidP="00BC1D3D">
      <w:pPr>
        <w:shd w:val="clear" w:color="auto" w:fill="FFFFFF"/>
        <w:spacing w:before="100" w:beforeAutospacing="1" w:after="100" w:afterAutospacing="1" w:line="240" w:lineRule="auto"/>
        <w:rPr>
          <w:ins w:id="332" w:author="Unknown"/>
          <w:rFonts w:ascii="Arial" w:eastAsia="Times New Roman" w:hAnsi="Arial" w:cs="Arial"/>
          <w:color w:val="343434"/>
          <w:sz w:val="28"/>
          <w:szCs w:val="28"/>
        </w:rPr>
      </w:pPr>
      <w:ins w:id="333" w:author="Unknown">
        <w:r w:rsidRPr="00BC1D3D">
          <w:rPr>
            <w:rFonts w:ascii="Arial" w:eastAsia="Times New Roman" w:hAnsi="Arial" w:cs="Arial"/>
            <w:b/>
            <w:bCs/>
            <w:color w:val="343434"/>
            <w:sz w:val="28"/>
          </w:rPr>
          <w:t>Note</w:t>
        </w:r>
        <w:r w:rsidRPr="00BC1D3D">
          <w:rPr>
            <w:rFonts w:ascii="Arial" w:eastAsia="Times New Roman" w:hAnsi="Arial" w:cs="Arial"/>
            <w:color w:val="343434"/>
            <w:sz w:val="28"/>
            <w:szCs w:val="28"/>
          </w:rPr>
          <w:t>: Depending on your internet connection and the size of your Drive, it takes times.</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34" w:author="Unknown"/>
          <w:rFonts w:ascii="Consolas" w:eastAsia="Times New Roman" w:hAnsi="Consolas" w:cs="Consolas"/>
          <w:color w:val="343434"/>
        </w:rPr>
      </w:pPr>
      <w:ins w:id="335" w:author="Unknown">
        <w:r w:rsidRPr="00BC1D3D">
          <w:rPr>
            <w:rFonts w:ascii="Consolas" w:eastAsia="Times New Roman" w:hAnsi="Consolas" w:cs="Consolas"/>
            <w:color w:val="343434"/>
          </w:rPr>
          <w:t>x &lt;-</w:t>
        </w:r>
        <w:proofErr w:type="spellStart"/>
        <w:r w:rsidRPr="00BC1D3D">
          <w:rPr>
            <w:rFonts w:ascii="Consolas" w:eastAsia="Times New Roman" w:hAnsi="Consolas" w:cs="Consolas"/>
            <w:color w:val="343434"/>
          </w:rPr>
          <w:t>drive_</w:t>
        </w:r>
        <w:proofErr w:type="gramStart"/>
        <w:r w:rsidRPr="00BC1D3D">
          <w:rPr>
            <w:rFonts w:ascii="Consolas" w:eastAsia="Times New Roman" w:hAnsi="Consolas" w:cs="Consolas"/>
            <w:color w:val="343434"/>
          </w:rPr>
          <w:t>get</w:t>
        </w:r>
        <w:proofErr w:type="spellEnd"/>
        <w:r w:rsidRPr="00BC1D3D">
          <w:rPr>
            <w:rFonts w:ascii="Consolas" w:eastAsia="Times New Roman" w:hAnsi="Consolas" w:cs="Consolas"/>
            <w:color w:val="343434"/>
          </w:rPr>
          <w:t>(</w:t>
        </w:r>
        <w:proofErr w:type="gramEnd"/>
        <w:r w:rsidRPr="00BC1D3D">
          <w:rPr>
            <w:rFonts w:ascii="Consolas" w:eastAsia="Times New Roman" w:hAnsi="Consolas" w:cs="Consolas"/>
            <w:color w:val="343434"/>
          </w:rPr>
          <w:t>"</w:t>
        </w:r>
        <w:proofErr w:type="spellStart"/>
        <w:r w:rsidRPr="00BC1D3D">
          <w:rPr>
            <w:rFonts w:ascii="Consolas" w:eastAsia="Times New Roman" w:hAnsi="Consolas" w:cs="Consolas"/>
            <w:color w:val="343434"/>
          </w:rPr>
          <w:t>table_car</w:t>
        </w:r>
        <w:proofErr w:type="spellEnd"/>
        <w:r w:rsidRPr="00BC1D3D">
          <w:rPr>
            <w:rFonts w:ascii="Consolas" w:eastAsia="Times New Roman" w:hAnsi="Consolas" w:cs="Consolas"/>
            <w:color w:val="343434"/>
          </w:rPr>
          <w:t>")</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36" w:author="Unknown"/>
          <w:rFonts w:ascii="Consolas" w:eastAsia="Times New Roman" w:hAnsi="Consolas" w:cs="Consolas"/>
          <w:color w:val="343434"/>
        </w:rPr>
      </w:pPr>
      <w:proofErr w:type="spellStart"/>
      <w:ins w:id="337" w:author="Unknown">
        <w:r w:rsidRPr="00BC1D3D">
          <w:rPr>
            <w:rFonts w:ascii="Consolas" w:eastAsia="Times New Roman" w:hAnsi="Consolas" w:cs="Consolas"/>
            <w:color w:val="343434"/>
          </w:rPr>
          <w:t>as_id</w:t>
        </w:r>
        <w:proofErr w:type="spellEnd"/>
        <w:r w:rsidRPr="00BC1D3D">
          <w:rPr>
            <w:rFonts w:ascii="Consolas" w:eastAsia="Times New Roman" w:hAnsi="Consolas" w:cs="Consolas"/>
            <w:color w:val="343434"/>
          </w:rPr>
          <w:t>(x)</w:t>
        </w:r>
      </w:ins>
    </w:p>
    <w:p w:rsidR="00BC1D3D" w:rsidRPr="00BC1D3D" w:rsidRDefault="00BC1D3D" w:rsidP="00BC1D3D">
      <w:pPr>
        <w:shd w:val="clear" w:color="auto" w:fill="FFFFFF"/>
        <w:spacing w:before="100" w:beforeAutospacing="1" w:after="100" w:afterAutospacing="1" w:line="240" w:lineRule="auto"/>
        <w:jc w:val="center"/>
        <w:rPr>
          <w:ins w:id="338" w:author="Unknown"/>
          <w:rFonts w:ascii="Arial" w:eastAsia="Times New Roman" w:hAnsi="Arial" w:cs="Arial"/>
          <w:color w:val="343434"/>
          <w:sz w:val="28"/>
          <w:szCs w:val="28"/>
        </w:rPr>
      </w:pPr>
      <w:r>
        <w:rPr>
          <w:rFonts w:ascii="Arial" w:eastAsia="Times New Roman" w:hAnsi="Arial" w:cs="Arial"/>
          <w:noProof/>
          <w:color w:val="04B8E6"/>
          <w:sz w:val="28"/>
          <w:szCs w:val="28"/>
        </w:rPr>
        <w:lastRenderedPageBreak/>
        <w:drawing>
          <wp:inline distT="0" distB="0" distL="0" distR="0">
            <wp:extent cx="3444875" cy="701675"/>
            <wp:effectExtent l="19050" t="0" r="3175" b="0"/>
            <wp:docPr id="7" name="Picture 7" descr="https://www.guru99.com/images/r_programming/032918_0502_RExportingD7.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r_programming/032918_0502_RExportingD7.png">
                      <a:hlinkClick r:id="rId17"/>
                    </pic:cNvPr>
                    <pic:cNvPicPr>
                      <a:picLocks noChangeAspect="1" noChangeArrowheads="1"/>
                    </pic:cNvPicPr>
                  </pic:nvPicPr>
                  <pic:blipFill>
                    <a:blip r:embed="rId18"/>
                    <a:srcRect/>
                    <a:stretch>
                      <a:fillRect/>
                    </a:stretch>
                  </pic:blipFill>
                  <pic:spPr bwMode="auto">
                    <a:xfrm>
                      <a:off x="0" y="0"/>
                      <a:ext cx="3444875" cy="701675"/>
                    </a:xfrm>
                    <a:prstGeom prst="rect">
                      <a:avLst/>
                    </a:prstGeom>
                    <a:noFill/>
                    <a:ln w="9525">
                      <a:noFill/>
                      <a:miter lim="800000"/>
                      <a:headEnd/>
                      <a:tailEnd/>
                    </a:ln>
                  </pic:spPr>
                </pic:pic>
              </a:graphicData>
            </a:graphic>
          </wp:inline>
        </w:drawing>
      </w:r>
    </w:p>
    <w:p w:rsidR="00BC1D3D" w:rsidRPr="00BC1D3D" w:rsidRDefault="00BC1D3D" w:rsidP="00BC1D3D">
      <w:pPr>
        <w:shd w:val="clear" w:color="auto" w:fill="FFFFFF"/>
        <w:spacing w:before="100" w:beforeAutospacing="1" w:after="100" w:afterAutospacing="1" w:line="240" w:lineRule="auto"/>
        <w:rPr>
          <w:ins w:id="339" w:author="Unknown"/>
          <w:rFonts w:ascii="Arial" w:eastAsia="Times New Roman" w:hAnsi="Arial" w:cs="Arial"/>
          <w:color w:val="343434"/>
          <w:sz w:val="28"/>
          <w:szCs w:val="28"/>
        </w:rPr>
      </w:pPr>
      <w:ins w:id="340" w:author="Unknown">
        <w:r w:rsidRPr="00BC1D3D">
          <w:rPr>
            <w:rFonts w:ascii="Arial" w:eastAsia="Times New Roman" w:hAnsi="Arial" w:cs="Arial"/>
            <w:color w:val="343434"/>
            <w:sz w:val="28"/>
            <w:szCs w:val="28"/>
          </w:rPr>
          <w:t xml:space="preserve">You stored the ID in the variable x. The function </w:t>
        </w:r>
        <w:proofErr w:type="spellStart"/>
        <w:r w:rsidRPr="00BC1D3D">
          <w:rPr>
            <w:rFonts w:ascii="Arial" w:eastAsia="Times New Roman" w:hAnsi="Arial" w:cs="Arial"/>
            <w:color w:val="343434"/>
            <w:sz w:val="28"/>
            <w:szCs w:val="28"/>
          </w:rPr>
          <w:t>drive_</w:t>
        </w:r>
        <w:proofErr w:type="gramStart"/>
        <w:r w:rsidRPr="00BC1D3D">
          <w:rPr>
            <w:rFonts w:ascii="Arial" w:eastAsia="Times New Roman" w:hAnsi="Arial" w:cs="Arial"/>
            <w:color w:val="343434"/>
            <w:sz w:val="28"/>
            <w:szCs w:val="28"/>
          </w:rPr>
          <w:t>download</w:t>
        </w:r>
        <w:proofErr w:type="spellEnd"/>
        <w:r w:rsidRPr="00BC1D3D">
          <w:rPr>
            <w:rFonts w:ascii="Arial" w:eastAsia="Times New Roman" w:hAnsi="Arial" w:cs="Arial"/>
            <w:color w:val="343434"/>
            <w:sz w:val="28"/>
            <w:szCs w:val="28"/>
          </w:rPr>
          <w:t>(</w:t>
        </w:r>
        <w:proofErr w:type="gramEnd"/>
        <w:r w:rsidRPr="00BC1D3D">
          <w:rPr>
            <w:rFonts w:ascii="Arial" w:eastAsia="Times New Roman" w:hAnsi="Arial" w:cs="Arial"/>
            <w:color w:val="343434"/>
            <w:sz w:val="28"/>
            <w:szCs w:val="28"/>
          </w:rPr>
          <w:t>) allows downloading a file from Google Drive.</w:t>
        </w:r>
      </w:ins>
    </w:p>
    <w:p w:rsidR="00BC1D3D" w:rsidRPr="00BC1D3D" w:rsidRDefault="00BC1D3D" w:rsidP="00BC1D3D">
      <w:pPr>
        <w:shd w:val="clear" w:color="auto" w:fill="FFFFFF"/>
        <w:spacing w:before="100" w:beforeAutospacing="1" w:after="100" w:afterAutospacing="1" w:line="240" w:lineRule="auto"/>
        <w:rPr>
          <w:ins w:id="341" w:author="Unknown"/>
          <w:rFonts w:ascii="Arial" w:eastAsia="Times New Roman" w:hAnsi="Arial" w:cs="Arial"/>
          <w:color w:val="343434"/>
          <w:sz w:val="28"/>
          <w:szCs w:val="28"/>
        </w:rPr>
      </w:pPr>
      <w:ins w:id="342" w:author="Unknown">
        <w:r w:rsidRPr="00BC1D3D">
          <w:rPr>
            <w:rFonts w:ascii="Arial" w:eastAsia="Times New Roman" w:hAnsi="Arial" w:cs="Arial"/>
            <w:color w:val="343434"/>
            <w:sz w:val="28"/>
            <w:szCs w:val="28"/>
          </w:rPr>
          <w:t>The basic syntax is:</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43" w:author="Unknown"/>
          <w:rFonts w:ascii="Consolas" w:eastAsia="Times New Roman" w:hAnsi="Consolas" w:cs="Consolas"/>
          <w:color w:val="343434"/>
        </w:rPr>
      </w:pPr>
      <w:proofErr w:type="spellStart"/>
      <w:ins w:id="344" w:author="Unknown">
        <w:r w:rsidRPr="00BC1D3D">
          <w:rPr>
            <w:rFonts w:ascii="Consolas" w:eastAsia="Times New Roman" w:hAnsi="Consolas" w:cs="Consolas"/>
            <w:color w:val="343434"/>
          </w:rPr>
          <w:t>drive_</w:t>
        </w:r>
        <w:proofErr w:type="gramStart"/>
        <w:r w:rsidRPr="00BC1D3D">
          <w:rPr>
            <w:rFonts w:ascii="Consolas" w:eastAsia="Times New Roman" w:hAnsi="Consolas" w:cs="Consolas"/>
            <w:color w:val="343434"/>
          </w:rPr>
          <w:t>download</w:t>
        </w:r>
        <w:proofErr w:type="spellEnd"/>
        <w:r w:rsidRPr="00BC1D3D">
          <w:rPr>
            <w:rFonts w:ascii="Consolas" w:eastAsia="Times New Roman" w:hAnsi="Consolas" w:cs="Consolas"/>
            <w:color w:val="343434"/>
          </w:rPr>
          <w:t>(</w:t>
        </w:r>
        <w:proofErr w:type="gramEnd"/>
        <w:r w:rsidRPr="00BC1D3D">
          <w:rPr>
            <w:rFonts w:ascii="Consolas" w:eastAsia="Times New Roman" w:hAnsi="Consolas" w:cs="Consolas"/>
            <w:color w:val="343434"/>
          </w:rPr>
          <w:t>file, path = NULL, overwrite = FALSE)</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45" w:author="Unknown"/>
          <w:rFonts w:ascii="Consolas" w:eastAsia="Times New Roman" w:hAnsi="Consolas" w:cs="Consolas"/>
          <w:color w:val="343434"/>
        </w:rPr>
      </w:pPr>
      <w:proofErr w:type="gramStart"/>
      <w:ins w:id="346" w:author="Unknown">
        <w:r w:rsidRPr="00BC1D3D">
          <w:rPr>
            <w:rFonts w:ascii="Consolas" w:eastAsia="Times New Roman" w:hAnsi="Consolas" w:cs="Consolas"/>
            <w:color w:val="343434"/>
          </w:rPr>
          <w:t>arguments</w:t>
        </w:r>
        <w:proofErr w:type="gramEnd"/>
        <w:r w:rsidRPr="00BC1D3D">
          <w:rPr>
            <w:rFonts w:ascii="Consolas" w:eastAsia="Times New Roman" w:hAnsi="Consolas" w:cs="Consolas"/>
            <w:color w:val="343434"/>
          </w:rPr>
          <w:t>:</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47" w:author="Unknown"/>
          <w:rFonts w:ascii="Consolas" w:eastAsia="Times New Roman" w:hAnsi="Consolas" w:cs="Consolas"/>
          <w:color w:val="343434"/>
        </w:rPr>
      </w:pPr>
      <w:ins w:id="348" w:author="Unknown">
        <w:r w:rsidRPr="00BC1D3D">
          <w:rPr>
            <w:rFonts w:ascii="Consolas" w:eastAsia="Times New Roman" w:hAnsi="Consolas" w:cs="Consolas"/>
            <w:color w:val="343434"/>
          </w:rPr>
          <w:t xml:space="preserve">- </w:t>
        </w:r>
        <w:proofErr w:type="gramStart"/>
        <w:r w:rsidRPr="00BC1D3D">
          <w:rPr>
            <w:rFonts w:ascii="Consolas" w:eastAsia="Times New Roman" w:hAnsi="Consolas" w:cs="Consolas"/>
            <w:color w:val="343434"/>
          </w:rPr>
          <w:t>file</w:t>
        </w:r>
        <w:proofErr w:type="gramEnd"/>
        <w:r w:rsidRPr="00BC1D3D">
          <w:rPr>
            <w:rFonts w:ascii="Consolas" w:eastAsia="Times New Roman" w:hAnsi="Consolas" w:cs="Consolas"/>
            <w:color w:val="343434"/>
          </w:rPr>
          <w:t>:  Name or id of the file to download</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49" w:author="Unknown"/>
          <w:rFonts w:ascii="Consolas" w:eastAsia="Times New Roman" w:hAnsi="Consolas" w:cs="Consolas"/>
          <w:color w:val="343434"/>
        </w:rPr>
      </w:pPr>
      <w:proofErr w:type="gramStart"/>
      <w:ins w:id="350" w:author="Unknown">
        <w:r w:rsidRPr="00BC1D3D">
          <w:rPr>
            <w:rFonts w:ascii="Consolas" w:eastAsia="Times New Roman" w:hAnsi="Consolas" w:cs="Consolas"/>
            <w:color w:val="343434"/>
          </w:rPr>
          <w:t>-path: Location to download the file.</w:t>
        </w:r>
        <w:proofErr w:type="gramEnd"/>
        <w:r w:rsidRPr="00BC1D3D">
          <w:rPr>
            <w:rFonts w:ascii="Consolas" w:eastAsia="Times New Roman" w:hAnsi="Consolas" w:cs="Consolas"/>
            <w:color w:val="343434"/>
          </w:rPr>
          <w:t xml:space="preserve"> By default, it is downloaded to the working directory and the name as in Google Drive</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51" w:author="Unknown"/>
          <w:rFonts w:ascii="Consolas" w:eastAsia="Times New Roman" w:hAnsi="Consolas" w:cs="Consolas"/>
          <w:color w:val="343434"/>
        </w:rPr>
      </w:pPr>
      <w:ins w:id="352" w:author="Unknown">
        <w:r w:rsidRPr="00BC1D3D">
          <w:rPr>
            <w:rFonts w:ascii="Consolas" w:eastAsia="Times New Roman" w:hAnsi="Consolas" w:cs="Consolas"/>
            <w:color w:val="343434"/>
          </w:rPr>
          <w:t xml:space="preserve">-overwrite = FALSE: If the file already exists, don't overwrite it. </w:t>
        </w:r>
        <w:proofErr w:type="gramStart"/>
        <w:r w:rsidRPr="00BC1D3D">
          <w:rPr>
            <w:rFonts w:ascii="Consolas" w:eastAsia="Times New Roman" w:hAnsi="Consolas" w:cs="Consolas"/>
            <w:color w:val="343434"/>
          </w:rPr>
          <w:t>If set to TRUE, the old file is erased and replaced by the new one.</w:t>
        </w:r>
        <w:proofErr w:type="gramEnd"/>
      </w:ins>
    </w:p>
    <w:p w:rsidR="00BC1D3D" w:rsidRPr="00BC1D3D" w:rsidRDefault="00BC1D3D" w:rsidP="00BC1D3D">
      <w:pPr>
        <w:shd w:val="clear" w:color="auto" w:fill="FFFFFF"/>
        <w:spacing w:before="100" w:beforeAutospacing="1" w:after="100" w:afterAutospacing="1" w:line="240" w:lineRule="auto"/>
        <w:rPr>
          <w:ins w:id="353" w:author="Unknown"/>
          <w:rFonts w:ascii="Arial" w:eastAsia="Times New Roman" w:hAnsi="Arial" w:cs="Arial"/>
          <w:color w:val="343434"/>
          <w:sz w:val="28"/>
          <w:szCs w:val="28"/>
        </w:rPr>
      </w:pPr>
      <w:ins w:id="354" w:author="Unknown">
        <w:r w:rsidRPr="00BC1D3D">
          <w:rPr>
            <w:rFonts w:ascii="Arial" w:eastAsia="Times New Roman" w:hAnsi="Arial" w:cs="Arial"/>
            <w:color w:val="343434"/>
            <w:sz w:val="28"/>
            <w:szCs w:val="28"/>
          </w:rPr>
          <w:t>You can finally download the file:</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55" w:author="Unknown"/>
          <w:rFonts w:ascii="Consolas" w:eastAsia="Times New Roman" w:hAnsi="Consolas" w:cs="Consolas"/>
          <w:color w:val="343434"/>
        </w:rPr>
      </w:pPr>
      <w:proofErr w:type="spellStart"/>
      <w:ins w:id="356" w:author="Unknown">
        <w:r w:rsidRPr="00BC1D3D">
          <w:rPr>
            <w:rFonts w:ascii="Consolas" w:eastAsia="Times New Roman" w:hAnsi="Consolas" w:cs="Consolas"/>
            <w:color w:val="343434"/>
          </w:rPr>
          <w:t>download_google</w:t>
        </w:r>
        <w:proofErr w:type="spellEnd"/>
        <w:r w:rsidRPr="00BC1D3D">
          <w:rPr>
            <w:rFonts w:ascii="Consolas" w:eastAsia="Times New Roman" w:hAnsi="Consolas" w:cs="Consolas"/>
            <w:color w:val="343434"/>
          </w:rPr>
          <w:t xml:space="preserve"> &amp; </w:t>
        </w:r>
        <w:proofErr w:type="spellStart"/>
        <w:r w:rsidRPr="00BC1D3D">
          <w:rPr>
            <w:rFonts w:ascii="Consolas" w:eastAsia="Times New Roman" w:hAnsi="Consolas" w:cs="Consolas"/>
            <w:color w:val="343434"/>
          </w:rPr>
          <w:t>lt</w:t>
        </w:r>
        <w:proofErr w:type="spellEnd"/>
        <w:r w:rsidRPr="00BC1D3D">
          <w:rPr>
            <w:rFonts w:ascii="Consolas" w:eastAsia="Times New Roman" w:hAnsi="Consolas" w:cs="Consolas"/>
            <w:color w:val="343434"/>
          </w:rPr>
          <w:t xml:space="preserve">; - </w:t>
        </w:r>
        <w:proofErr w:type="spellStart"/>
        <w:r w:rsidRPr="00BC1D3D">
          <w:rPr>
            <w:rFonts w:ascii="Consolas" w:eastAsia="Times New Roman" w:hAnsi="Consolas" w:cs="Consolas"/>
            <w:color w:val="343434"/>
          </w:rPr>
          <w:t>drive_</w:t>
        </w:r>
        <w:proofErr w:type="gramStart"/>
        <w:r w:rsidRPr="00BC1D3D">
          <w:rPr>
            <w:rFonts w:ascii="Consolas" w:eastAsia="Times New Roman" w:hAnsi="Consolas" w:cs="Consolas"/>
            <w:color w:val="343434"/>
          </w:rPr>
          <w:t>download</w:t>
        </w:r>
        <w:proofErr w:type="spellEnd"/>
        <w:r w:rsidRPr="00BC1D3D">
          <w:rPr>
            <w:rFonts w:ascii="Consolas" w:eastAsia="Times New Roman" w:hAnsi="Consolas" w:cs="Consolas"/>
            <w:color w:val="343434"/>
          </w:rPr>
          <w:t>(</w:t>
        </w:r>
        <w:proofErr w:type="spellStart"/>
        <w:proofErr w:type="gramEnd"/>
        <w:r w:rsidRPr="00BC1D3D">
          <w:rPr>
            <w:rFonts w:ascii="Consolas" w:eastAsia="Times New Roman" w:hAnsi="Consolas" w:cs="Consolas"/>
            <w:color w:val="343434"/>
          </w:rPr>
          <w:t>as_id</w:t>
        </w:r>
        <w:proofErr w:type="spellEnd"/>
        <w:r w:rsidRPr="00BC1D3D">
          <w:rPr>
            <w:rFonts w:ascii="Consolas" w:eastAsia="Times New Roman" w:hAnsi="Consolas" w:cs="Consolas"/>
            <w:color w:val="343434"/>
          </w:rPr>
          <w:t>(x), overwrite = TRUE)</w:t>
        </w:r>
      </w:ins>
    </w:p>
    <w:p w:rsidR="00BC1D3D" w:rsidRPr="00BC1D3D" w:rsidRDefault="00BC1D3D" w:rsidP="00BC1D3D">
      <w:pPr>
        <w:shd w:val="clear" w:color="auto" w:fill="FFFFFF"/>
        <w:spacing w:before="100" w:beforeAutospacing="1" w:after="100" w:afterAutospacing="1" w:line="240" w:lineRule="auto"/>
        <w:rPr>
          <w:ins w:id="357" w:author="Unknown"/>
          <w:rFonts w:ascii="Arial" w:eastAsia="Times New Roman" w:hAnsi="Arial" w:cs="Arial"/>
          <w:color w:val="343434"/>
          <w:sz w:val="28"/>
          <w:szCs w:val="28"/>
        </w:rPr>
      </w:pPr>
      <w:ins w:id="358" w:author="Unknown">
        <w:r w:rsidRPr="00BC1D3D">
          <w:rPr>
            <w:rFonts w:ascii="Arial" w:eastAsia="Times New Roman" w:hAnsi="Arial" w:cs="Arial"/>
            <w:color w:val="343434"/>
            <w:sz w:val="28"/>
            <w:szCs w:val="28"/>
          </w:rPr>
          <w:t>Code Explanation</w:t>
        </w:r>
      </w:ins>
    </w:p>
    <w:p w:rsidR="00BC1D3D" w:rsidRPr="00BC1D3D" w:rsidRDefault="00BC1D3D" w:rsidP="00BC1D3D">
      <w:pPr>
        <w:numPr>
          <w:ilvl w:val="0"/>
          <w:numId w:val="8"/>
        </w:numPr>
        <w:shd w:val="clear" w:color="auto" w:fill="FFFFFF"/>
        <w:spacing w:before="100" w:beforeAutospacing="1" w:after="100" w:afterAutospacing="1" w:line="240" w:lineRule="auto"/>
        <w:rPr>
          <w:ins w:id="359" w:author="Unknown"/>
          <w:rFonts w:ascii="Arial" w:eastAsia="Times New Roman" w:hAnsi="Arial" w:cs="Arial"/>
          <w:color w:val="343434"/>
          <w:sz w:val="28"/>
          <w:szCs w:val="28"/>
        </w:rPr>
      </w:pPr>
      <w:proofErr w:type="spellStart"/>
      <w:ins w:id="360" w:author="Unknown">
        <w:r w:rsidRPr="00BC1D3D">
          <w:rPr>
            <w:rFonts w:ascii="Arial" w:eastAsia="Times New Roman" w:hAnsi="Arial" w:cs="Arial"/>
            <w:color w:val="343434"/>
            <w:sz w:val="28"/>
            <w:szCs w:val="28"/>
          </w:rPr>
          <w:t>drive_download</w:t>
        </w:r>
        <w:proofErr w:type="spellEnd"/>
        <w:r w:rsidRPr="00BC1D3D">
          <w:rPr>
            <w:rFonts w:ascii="Arial" w:eastAsia="Times New Roman" w:hAnsi="Arial" w:cs="Arial"/>
            <w:color w:val="343434"/>
            <w:sz w:val="28"/>
            <w:szCs w:val="28"/>
          </w:rPr>
          <w:t>(): Function to download a file from Google Drive</w:t>
        </w:r>
      </w:ins>
    </w:p>
    <w:p w:rsidR="00BC1D3D" w:rsidRPr="00BC1D3D" w:rsidRDefault="00BC1D3D" w:rsidP="00BC1D3D">
      <w:pPr>
        <w:numPr>
          <w:ilvl w:val="0"/>
          <w:numId w:val="8"/>
        </w:numPr>
        <w:shd w:val="clear" w:color="auto" w:fill="FFFFFF"/>
        <w:spacing w:before="100" w:beforeAutospacing="1" w:after="100" w:afterAutospacing="1" w:line="240" w:lineRule="auto"/>
        <w:rPr>
          <w:ins w:id="361" w:author="Unknown"/>
          <w:rFonts w:ascii="Arial" w:eastAsia="Times New Roman" w:hAnsi="Arial" w:cs="Arial"/>
          <w:color w:val="343434"/>
          <w:sz w:val="28"/>
          <w:szCs w:val="28"/>
        </w:rPr>
      </w:pPr>
      <w:proofErr w:type="spellStart"/>
      <w:ins w:id="362" w:author="Unknown">
        <w:r w:rsidRPr="00BC1D3D">
          <w:rPr>
            <w:rFonts w:ascii="Arial" w:eastAsia="Times New Roman" w:hAnsi="Arial" w:cs="Arial"/>
            <w:color w:val="343434"/>
            <w:sz w:val="28"/>
            <w:szCs w:val="28"/>
          </w:rPr>
          <w:t>as_id</w:t>
        </w:r>
        <w:proofErr w:type="spellEnd"/>
        <w:r w:rsidRPr="00BC1D3D">
          <w:rPr>
            <w:rFonts w:ascii="Arial" w:eastAsia="Times New Roman" w:hAnsi="Arial" w:cs="Arial"/>
            <w:color w:val="343434"/>
            <w:sz w:val="28"/>
            <w:szCs w:val="28"/>
          </w:rPr>
          <w:t>(x): Use the ID to browse the file in Google Drive</w:t>
        </w:r>
      </w:ins>
    </w:p>
    <w:p w:rsidR="00BC1D3D" w:rsidRPr="00BC1D3D" w:rsidRDefault="00BC1D3D" w:rsidP="00BC1D3D">
      <w:pPr>
        <w:numPr>
          <w:ilvl w:val="0"/>
          <w:numId w:val="8"/>
        </w:numPr>
        <w:shd w:val="clear" w:color="auto" w:fill="FFFFFF"/>
        <w:spacing w:before="100" w:beforeAutospacing="1" w:after="100" w:afterAutospacing="1" w:line="240" w:lineRule="auto"/>
        <w:rPr>
          <w:ins w:id="363" w:author="Unknown"/>
          <w:rFonts w:ascii="Arial" w:eastAsia="Times New Roman" w:hAnsi="Arial" w:cs="Arial"/>
          <w:color w:val="343434"/>
          <w:sz w:val="28"/>
          <w:szCs w:val="28"/>
        </w:rPr>
      </w:pPr>
      <w:ins w:id="364" w:author="Unknown">
        <w:r w:rsidRPr="00BC1D3D">
          <w:rPr>
            <w:rFonts w:ascii="Arial" w:eastAsia="Times New Roman" w:hAnsi="Arial" w:cs="Arial"/>
            <w:color w:val="343434"/>
            <w:sz w:val="28"/>
            <w:szCs w:val="28"/>
          </w:rPr>
          <w:t>overwrite = TRUE: If file exists, overwrite it, else execution halted To see the name of the file locally, you can use:</w:t>
        </w:r>
      </w:ins>
    </w:p>
    <w:p w:rsidR="00BC1D3D" w:rsidRPr="00BC1D3D" w:rsidRDefault="00BC1D3D" w:rsidP="00BC1D3D">
      <w:pPr>
        <w:shd w:val="clear" w:color="auto" w:fill="FFFFFF"/>
        <w:spacing w:before="100" w:beforeAutospacing="1" w:after="100" w:afterAutospacing="1" w:line="240" w:lineRule="auto"/>
        <w:rPr>
          <w:ins w:id="365" w:author="Unknown"/>
          <w:rFonts w:ascii="Arial" w:eastAsia="Times New Roman" w:hAnsi="Arial" w:cs="Arial"/>
          <w:color w:val="343434"/>
          <w:sz w:val="28"/>
          <w:szCs w:val="28"/>
        </w:rPr>
      </w:pPr>
      <w:ins w:id="366" w:author="Unknown">
        <w:r w:rsidRPr="00BC1D3D">
          <w:rPr>
            <w:rFonts w:ascii="Arial" w:eastAsia="Times New Roman" w:hAnsi="Arial" w:cs="Arial"/>
            <w:b/>
            <w:bCs/>
            <w:color w:val="343434"/>
            <w:sz w:val="28"/>
          </w:rPr>
          <w:t>Output:</w:t>
        </w:r>
      </w:ins>
    </w:p>
    <w:p w:rsidR="00BC1D3D" w:rsidRPr="00BC1D3D" w:rsidRDefault="00BC1D3D" w:rsidP="00BC1D3D">
      <w:pPr>
        <w:shd w:val="clear" w:color="auto" w:fill="FFFFFF"/>
        <w:spacing w:before="100" w:beforeAutospacing="1" w:after="100" w:afterAutospacing="1" w:line="240" w:lineRule="auto"/>
        <w:jc w:val="center"/>
        <w:rPr>
          <w:ins w:id="367" w:author="Unknown"/>
          <w:rFonts w:ascii="Arial" w:eastAsia="Times New Roman" w:hAnsi="Arial" w:cs="Arial"/>
          <w:color w:val="343434"/>
          <w:sz w:val="28"/>
          <w:szCs w:val="28"/>
        </w:rPr>
      </w:pPr>
      <w:r>
        <w:rPr>
          <w:rFonts w:ascii="Arial" w:eastAsia="Times New Roman" w:hAnsi="Arial" w:cs="Arial"/>
          <w:noProof/>
          <w:color w:val="04B8E6"/>
          <w:sz w:val="28"/>
          <w:szCs w:val="28"/>
        </w:rPr>
        <w:drawing>
          <wp:inline distT="0" distB="0" distL="0" distR="0">
            <wp:extent cx="4965700" cy="797560"/>
            <wp:effectExtent l="19050" t="0" r="6350" b="0"/>
            <wp:docPr id="8" name="Picture 8" descr="https://www.guru99.com/images/r_programming/032918_0502_RExportingD8.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r_programming/032918_0502_RExportingD8.png">
                      <a:hlinkClick r:id="rId19"/>
                    </pic:cNvPr>
                    <pic:cNvPicPr>
                      <a:picLocks noChangeAspect="1" noChangeArrowheads="1"/>
                    </pic:cNvPicPr>
                  </pic:nvPicPr>
                  <pic:blipFill>
                    <a:blip r:embed="rId20"/>
                    <a:srcRect/>
                    <a:stretch>
                      <a:fillRect/>
                    </a:stretch>
                  </pic:blipFill>
                  <pic:spPr bwMode="auto">
                    <a:xfrm>
                      <a:off x="0" y="0"/>
                      <a:ext cx="4965700" cy="797560"/>
                    </a:xfrm>
                    <a:prstGeom prst="rect">
                      <a:avLst/>
                    </a:prstGeom>
                    <a:noFill/>
                    <a:ln w="9525">
                      <a:noFill/>
                      <a:miter lim="800000"/>
                      <a:headEnd/>
                      <a:tailEnd/>
                    </a:ln>
                  </pic:spPr>
                </pic:pic>
              </a:graphicData>
            </a:graphic>
          </wp:inline>
        </w:drawing>
      </w:r>
    </w:p>
    <w:p w:rsidR="00BC1D3D" w:rsidRPr="00BC1D3D" w:rsidRDefault="00BC1D3D" w:rsidP="00BC1D3D">
      <w:pPr>
        <w:shd w:val="clear" w:color="auto" w:fill="FFFFFF"/>
        <w:spacing w:before="100" w:beforeAutospacing="1" w:after="100" w:afterAutospacing="1" w:line="240" w:lineRule="auto"/>
        <w:rPr>
          <w:ins w:id="368" w:author="Unknown"/>
          <w:rFonts w:ascii="Arial" w:eastAsia="Times New Roman" w:hAnsi="Arial" w:cs="Arial"/>
          <w:color w:val="343434"/>
          <w:sz w:val="28"/>
          <w:szCs w:val="28"/>
        </w:rPr>
      </w:pPr>
      <w:ins w:id="369" w:author="Unknown">
        <w:r w:rsidRPr="00BC1D3D">
          <w:rPr>
            <w:rFonts w:ascii="Arial" w:eastAsia="Times New Roman" w:hAnsi="Arial" w:cs="Arial"/>
            <w:color w:val="343434"/>
            <w:sz w:val="28"/>
            <w:szCs w:val="28"/>
          </w:rPr>
          <w:t xml:space="preserve">The file is stored in your working directory. Remember, you need to add the </w:t>
        </w:r>
        <w:proofErr w:type="spellStart"/>
        <w:r w:rsidRPr="00BC1D3D">
          <w:rPr>
            <w:rFonts w:ascii="Arial" w:eastAsia="Times New Roman" w:hAnsi="Arial" w:cs="Arial"/>
            <w:color w:val="343434"/>
            <w:sz w:val="28"/>
            <w:szCs w:val="28"/>
          </w:rPr>
          <w:t>extenstion</w:t>
        </w:r>
        <w:proofErr w:type="spellEnd"/>
        <w:r w:rsidRPr="00BC1D3D">
          <w:rPr>
            <w:rFonts w:ascii="Arial" w:eastAsia="Times New Roman" w:hAnsi="Arial" w:cs="Arial"/>
            <w:color w:val="343434"/>
            <w:sz w:val="28"/>
            <w:szCs w:val="28"/>
          </w:rPr>
          <w:t xml:space="preserve"> of the file to open it in R. You can create the full name with the function </w:t>
        </w:r>
        <w:proofErr w:type="gramStart"/>
        <w:r w:rsidRPr="00BC1D3D">
          <w:rPr>
            <w:rFonts w:ascii="Arial" w:eastAsia="Times New Roman" w:hAnsi="Arial" w:cs="Arial"/>
            <w:color w:val="343434"/>
            <w:sz w:val="28"/>
            <w:szCs w:val="28"/>
          </w:rPr>
          <w:t>paste(</w:t>
        </w:r>
        <w:proofErr w:type="gramEnd"/>
        <w:r w:rsidRPr="00BC1D3D">
          <w:rPr>
            <w:rFonts w:ascii="Arial" w:eastAsia="Times New Roman" w:hAnsi="Arial" w:cs="Arial"/>
            <w:color w:val="343434"/>
            <w:sz w:val="28"/>
            <w:szCs w:val="28"/>
          </w:rPr>
          <w:t>) (i.e. table_car.csv)</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70" w:author="Unknown"/>
          <w:rFonts w:ascii="Consolas" w:eastAsia="Times New Roman" w:hAnsi="Consolas" w:cs="Consolas"/>
          <w:color w:val="343434"/>
        </w:rPr>
      </w:pPr>
      <w:proofErr w:type="spellStart"/>
      <w:ins w:id="371" w:author="Unknown">
        <w:r w:rsidRPr="00BC1D3D">
          <w:rPr>
            <w:rFonts w:ascii="Consolas" w:eastAsia="Times New Roman" w:hAnsi="Consolas" w:cs="Consolas"/>
            <w:color w:val="343434"/>
          </w:rPr>
          <w:t>google_file</w:t>
        </w:r>
        <w:proofErr w:type="spellEnd"/>
        <w:r w:rsidRPr="00BC1D3D">
          <w:rPr>
            <w:rFonts w:ascii="Consolas" w:eastAsia="Times New Roman" w:hAnsi="Consolas" w:cs="Consolas"/>
            <w:color w:val="343434"/>
          </w:rPr>
          <w:t xml:space="preserve"> &lt;-</w:t>
        </w:r>
        <w:proofErr w:type="spellStart"/>
        <w:r w:rsidRPr="00BC1D3D">
          <w:rPr>
            <w:rFonts w:ascii="Consolas" w:eastAsia="Times New Roman" w:hAnsi="Consolas" w:cs="Consolas"/>
            <w:color w:val="343434"/>
          </w:rPr>
          <w:t>download_google$local_path</w:t>
        </w:r>
        <w:proofErr w:type="spellEnd"/>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72" w:author="Unknown"/>
          <w:rFonts w:ascii="Consolas" w:eastAsia="Times New Roman" w:hAnsi="Consolas" w:cs="Consolas"/>
          <w:color w:val="343434"/>
        </w:rPr>
      </w:pPr>
      <w:proofErr w:type="spellStart"/>
      <w:ins w:id="373" w:author="Unknown">
        <w:r w:rsidRPr="00BC1D3D">
          <w:rPr>
            <w:rFonts w:ascii="Consolas" w:eastAsia="Times New Roman" w:hAnsi="Consolas" w:cs="Consolas"/>
            <w:color w:val="343434"/>
          </w:rPr>
          <w:lastRenderedPageBreak/>
          <w:t>google_file</w:t>
        </w:r>
        <w:proofErr w:type="spellEnd"/>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74" w:author="Unknown"/>
          <w:rFonts w:ascii="Consolas" w:eastAsia="Times New Roman" w:hAnsi="Consolas" w:cs="Consolas"/>
          <w:color w:val="343434"/>
        </w:rPr>
      </w:pPr>
      <w:proofErr w:type="gramStart"/>
      <w:ins w:id="375" w:author="Unknown">
        <w:r w:rsidRPr="00BC1D3D">
          <w:rPr>
            <w:rFonts w:ascii="Consolas" w:eastAsia="Times New Roman" w:hAnsi="Consolas" w:cs="Consolas"/>
            <w:color w:val="343434"/>
          </w:rPr>
          <w:t>path</w:t>
        </w:r>
        <w:proofErr w:type="gramEnd"/>
        <w:r w:rsidRPr="00BC1D3D">
          <w:rPr>
            <w:rFonts w:ascii="Consolas" w:eastAsia="Times New Roman" w:hAnsi="Consolas" w:cs="Consolas"/>
            <w:color w:val="343434"/>
          </w:rPr>
          <w:t xml:space="preserve"> &lt;-paste(</w:t>
        </w:r>
        <w:proofErr w:type="spellStart"/>
        <w:r w:rsidRPr="00BC1D3D">
          <w:rPr>
            <w:rFonts w:ascii="Consolas" w:eastAsia="Times New Roman" w:hAnsi="Consolas" w:cs="Consolas"/>
            <w:color w:val="343434"/>
          </w:rPr>
          <w:t>google_file</w:t>
        </w:r>
        <w:proofErr w:type="spellEnd"/>
        <w:r w:rsidRPr="00BC1D3D">
          <w:rPr>
            <w:rFonts w:ascii="Consolas" w:eastAsia="Times New Roman" w:hAnsi="Consolas" w:cs="Consolas"/>
            <w:color w:val="343434"/>
          </w:rPr>
          <w:t>, ".</w:t>
        </w:r>
        <w:proofErr w:type="spellStart"/>
        <w:r w:rsidRPr="00BC1D3D">
          <w:rPr>
            <w:rFonts w:ascii="Consolas" w:eastAsia="Times New Roman" w:hAnsi="Consolas" w:cs="Consolas"/>
            <w:color w:val="343434"/>
          </w:rPr>
          <w:t>csv</w:t>
        </w:r>
        <w:proofErr w:type="spellEnd"/>
        <w:r w:rsidRPr="00BC1D3D">
          <w:rPr>
            <w:rFonts w:ascii="Consolas" w:eastAsia="Times New Roman" w:hAnsi="Consolas" w:cs="Consolas"/>
            <w:color w:val="343434"/>
          </w:rPr>
          <w:t>", sep = "")</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76" w:author="Unknown"/>
          <w:rFonts w:ascii="Consolas" w:eastAsia="Times New Roman" w:hAnsi="Consolas" w:cs="Consolas"/>
          <w:color w:val="343434"/>
        </w:rPr>
      </w:pPr>
      <w:proofErr w:type="spellStart"/>
      <w:ins w:id="377" w:author="Unknown">
        <w:r w:rsidRPr="00BC1D3D">
          <w:rPr>
            <w:rFonts w:ascii="Consolas" w:eastAsia="Times New Roman" w:hAnsi="Consolas" w:cs="Consolas"/>
            <w:color w:val="343434"/>
          </w:rPr>
          <w:t>google_table_car</w:t>
        </w:r>
        <w:proofErr w:type="spellEnd"/>
        <w:r w:rsidRPr="00BC1D3D">
          <w:rPr>
            <w:rFonts w:ascii="Consolas" w:eastAsia="Times New Roman" w:hAnsi="Consolas" w:cs="Consolas"/>
            <w:color w:val="343434"/>
          </w:rPr>
          <w:t xml:space="preserve"> &lt;-</w:t>
        </w:r>
        <w:proofErr w:type="gramStart"/>
        <w:r w:rsidRPr="00BC1D3D">
          <w:rPr>
            <w:rFonts w:ascii="Consolas" w:eastAsia="Times New Roman" w:hAnsi="Consolas" w:cs="Consolas"/>
            <w:color w:val="343434"/>
          </w:rPr>
          <w:t>read.csv(</w:t>
        </w:r>
        <w:proofErr w:type="gramEnd"/>
        <w:r w:rsidRPr="00BC1D3D">
          <w:rPr>
            <w:rFonts w:ascii="Consolas" w:eastAsia="Times New Roman" w:hAnsi="Consolas" w:cs="Consolas"/>
            <w:color w:val="343434"/>
          </w:rPr>
          <w:t>path)</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78" w:author="Unknown"/>
          <w:rFonts w:ascii="Consolas" w:eastAsia="Times New Roman" w:hAnsi="Consolas" w:cs="Consolas"/>
          <w:color w:val="343434"/>
        </w:rPr>
      </w:pPr>
      <w:proofErr w:type="spellStart"/>
      <w:ins w:id="379" w:author="Unknown">
        <w:r w:rsidRPr="00BC1D3D">
          <w:rPr>
            <w:rFonts w:ascii="Consolas" w:eastAsia="Times New Roman" w:hAnsi="Consolas" w:cs="Consolas"/>
            <w:color w:val="343434"/>
          </w:rPr>
          <w:t>google_table_car</w:t>
        </w:r>
        <w:proofErr w:type="spellEnd"/>
      </w:ins>
    </w:p>
    <w:p w:rsidR="00BC1D3D" w:rsidRPr="00BC1D3D" w:rsidRDefault="00BC1D3D" w:rsidP="00BC1D3D">
      <w:pPr>
        <w:shd w:val="clear" w:color="auto" w:fill="FFFFFF"/>
        <w:spacing w:before="100" w:beforeAutospacing="1" w:after="100" w:afterAutospacing="1" w:line="240" w:lineRule="auto"/>
        <w:rPr>
          <w:ins w:id="380" w:author="Unknown"/>
          <w:rFonts w:ascii="Arial" w:eastAsia="Times New Roman" w:hAnsi="Arial" w:cs="Arial"/>
          <w:color w:val="343434"/>
          <w:sz w:val="28"/>
          <w:szCs w:val="28"/>
        </w:rPr>
      </w:pPr>
      <w:ins w:id="381" w:author="Unknown">
        <w:r w:rsidRPr="00BC1D3D">
          <w:rPr>
            <w:rFonts w:ascii="Arial" w:eastAsia="Times New Roman" w:hAnsi="Arial" w:cs="Arial"/>
            <w:b/>
            <w:bCs/>
            <w:color w:val="343434"/>
            <w:sz w:val="28"/>
          </w:rPr>
          <w:t>Output:</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82" w:author="Unknown"/>
          <w:rFonts w:ascii="Consolas" w:eastAsia="Times New Roman" w:hAnsi="Consolas" w:cs="Consolas"/>
          <w:color w:val="343434"/>
        </w:rPr>
      </w:pPr>
      <w:ins w:id="383" w:author="Unknown">
        <w:r w:rsidRPr="00BC1D3D">
          <w:rPr>
            <w:rFonts w:ascii="Consolas" w:eastAsia="Times New Roman" w:hAnsi="Consolas" w:cs="Consolas"/>
            <w:color w:val="343434"/>
          </w:rPr>
          <w:t xml:space="preserve">##   X gear </w:t>
        </w:r>
        <w:proofErr w:type="spellStart"/>
        <w:r w:rsidRPr="00BC1D3D">
          <w:rPr>
            <w:rFonts w:ascii="Consolas" w:eastAsia="Times New Roman" w:hAnsi="Consolas" w:cs="Consolas"/>
            <w:color w:val="343434"/>
          </w:rPr>
          <w:t>mean_mpg</w:t>
        </w:r>
        <w:proofErr w:type="spellEnd"/>
        <w:r w:rsidRPr="00BC1D3D">
          <w:rPr>
            <w:rFonts w:ascii="Consolas" w:eastAsia="Times New Roman" w:hAnsi="Consolas" w:cs="Consolas"/>
            <w:color w:val="343434"/>
          </w:rPr>
          <w:t xml:space="preserve"> </w:t>
        </w:r>
        <w:proofErr w:type="spellStart"/>
        <w:r w:rsidRPr="00BC1D3D">
          <w:rPr>
            <w:rFonts w:ascii="Consolas" w:eastAsia="Times New Roman" w:hAnsi="Consolas" w:cs="Consolas"/>
            <w:color w:val="343434"/>
          </w:rPr>
          <w:t>mean_disp</w:t>
        </w:r>
        <w:proofErr w:type="spellEnd"/>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84" w:author="Unknown"/>
          <w:rFonts w:ascii="Consolas" w:eastAsia="Times New Roman" w:hAnsi="Consolas" w:cs="Consolas"/>
          <w:color w:val="343434"/>
        </w:rPr>
      </w:pPr>
      <w:ins w:id="385" w:author="Unknown">
        <w:r w:rsidRPr="00BC1D3D">
          <w:rPr>
            <w:rFonts w:ascii="Consolas" w:eastAsia="Times New Roman" w:hAnsi="Consolas" w:cs="Consolas"/>
            <w:color w:val="343434"/>
          </w:rPr>
          <w:t xml:space="preserve">## 1 </w:t>
        </w:r>
        <w:proofErr w:type="spellStart"/>
        <w:r w:rsidRPr="00BC1D3D">
          <w:rPr>
            <w:rFonts w:ascii="Consolas" w:eastAsia="Times New Roman" w:hAnsi="Consolas" w:cs="Consolas"/>
            <w:color w:val="343434"/>
          </w:rPr>
          <w:t>1</w:t>
        </w:r>
        <w:proofErr w:type="spellEnd"/>
        <w:r w:rsidRPr="00BC1D3D">
          <w:rPr>
            <w:rFonts w:ascii="Consolas" w:eastAsia="Times New Roman" w:hAnsi="Consolas" w:cs="Consolas"/>
            <w:color w:val="343434"/>
          </w:rPr>
          <w:t xml:space="preserve">    3 </w:t>
        </w:r>
        <w:proofErr w:type="gramStart"/>
        <w:r w:rsidRPr="00BC1D3D">
          <w:rPr>
            <w:rFonts w:ascii="Consolas" w:eastAsia="Times New Roman" w:hAnsi="Consolas" w:cs="Consolas"/>
            <w:color w:val="343434"/>
          </w:rPr>
          <w:t>16.10667  326.3000</w:t>
        </w:r>
        <w:proofErr w:type="gramEnd"/>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86" w:author="Unknown"/>
          <w:rFonts w:ascii="Consolas" w:eastAsia="Times New Roman" w:hAnsi="Consolas" w:cs="Consolas"/>
          <w:color w:val="343434"/>
        </w:rPr>
      </w:pPr>
      <w:ins w:id="387" w:author="Unknown">
        <w:r w:rsidRPr="00BC1D3D">
          <w:rPr>
            <w:rFonts w:ascii="Consolas" w:eastAsia="Times New Roman" w:hAnsi="Consolas" w:cs="Consolas"/>
            <w:color w:val="343434"/>
          </w:rPr>
          <w:t xml:space="preserve">## 2 </w:t>
        </w:r>
        <w:proofErr w:type="spellStart"/>
        <w:r w:rsidRPr="00BC1D3D">
          <w:rPr>
            <w:rFonts w:ascii="Consolas" w:eastAsia="Times New Roman" w:hAnsi="Consolas" w:cs="Consolas"/>
            <w:color w:val="343434"/>
          </w:rPr>
          <w:t>2</w:t>
        </w:r>
        <w:proofErr w:type="spellEnd"/>
        <w:r w:rsidRPr="00BC1D3D">
          <w:rPr>
            <w:rFonts w:ascii="Consolas" w:eastAsia="Times New Roman" w:hAnsi="Consolas" w:cs="Consolas"/>
            <w:color w:val="343434"/>
          </w:rPr>
          <w:t xml:space="preserve">    4 </w:t>
        </w:r>
        <w:proofErr w:type="gramStart"/>
        <w:r w:rsidRPr="00BC1D3D">
          <w:rPr>
            <w:rFonts w:ascii="Consolas" w:eastAsia="Times New Roman" w:hAnsi="Consolas" w:cs="Consolas"/>
            <w:color w:val="343434"/>
          </w:rPr>
          <w:t>24.53333  123.0167</w:t>
        </w:r>
        <w:proofErr w:type="gramEnd"/>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88" w:author="Unknown"/>
          <w:rFonts w:ascii="Consolas" w:eastAsia="Times New Roman" w:hAnsi="Consolas" w:cs="Consolas"/>
          <w:color w:val="343434"/>
        </w:rPr>
      </w:pPr>
      <w:ins w:id="389" w:author="Unknown">
        <w:r w:rsidRPr="00BC1D3D">
          <w:rPr>
            <w:rFonts w:ascii="Consolas" w:eastAsia="Times New Roman" w:hAnsi="Consolas" w:cs="Consolas"/>
            <w:color w:val="343434"/>
          </w:rPr>
          <w:t xml:space="preserve">## 3 </w:t>
        </w:r>
        <w:proofErr w:type="spellStart"/>
        <w:r w:rsidRPr="00BC1D3D">
          <w:rPr>
            <w:rFonts w:ascii="Consolas" w:eastAsia="Times New Roman" w:hAnsi="Consolas" w:cs="Consolas"/>
            <w:color w:val="343434"/>
          </w:rPr>
          <w:t>3</w:t>
        </w:r>
        <w:proofErr w:type="spellEnd"/>
        <w:r w:rsidRPr="00BC1D3D">
          <w:rPr>
            <w:rFonts w:ascii="Consolas" w:eastAsia="Times New Roman" w:hAnsi="Consolas" w:cs="Consolas"/>
            <w:color w:val="343434"/>
          </w:rPr>
          <w:t xml:space="preserve">    5 </w:t>
        </w:r>
        <w:proofErr w:type="gramStart"/>
        <w:r w:rsidRPr="00BC1D3D">
          <w:rPr>
            <w:rFonts w:ascii="Consolas" w:eastAsia="Times New Roman" w:hAnsi="Consolas" w:cs="Consolas"/>
            <w:color w:val="343434"/>
          </w:rPr>
          <w:t>21.38000  202.4800</w:t>
        </w:r>
        <w:proofErr w:type="gramEnd"/>
      </w:ins>
    </w:p>
    <w:p w:rsidR="00BC1D3D" w:rsidRPr="00BC1D3D" w:rsidRDefault="00BC1D3D" w:rsidP="00BC1D3D">
      <w:pPr>
        <w:shd w:val="clear" w:color="auto" w:fill="FFFFFF"/>
        <w:spacing w:before="100" w:beforeAutospacing="1" w:after="100" w:afterAutospacing="1" w:line="240" w:lineRule="auto"/>
        <w:rPr>
          <w:ins w:id="390" w:author="Unknown"/>
          <w:rFonts w:ascii="Arial" w:eastAsia="Times New Roman" w:hAnsi="Arial" w:cs="Arial"/>
          <w:color w:val="343434"/>
          <w:sz w:val="28"/>
          <w:szCs w:val="28"/>
        </w:rPr>
      </w:pPr>
      <w:ins w:id="391" w:author="Unknown">
        <w:r w:rsidRPr="00BC1D3D">
          <w:rPr>
            <w:rFonts w:ascii="Arial" w:eastAsia="Times New Roman" w:hAnsi="Arial" w:cs="Arial"/>
            <w:color w:val="343434"/>
            <w:sz w:val="28"/>
            <w:szCs w:val="28"/>
          </w:rPr>
          <w:t>Finally, you can remove the file from your Google drive.</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92" w:author="Unknown"/>
          <w:rFonts w:ascii="Consolas" w:eastAsia="Times New Roman" w:hAnsi="Consolas" w:cs="Consolas"/>
          <w:color w:val="343434"/>
        </w:rPr>
      </w:pPr>
      <w:ins w:id="393" w:author="Unknown">
        <w:r w:rsidRPr="00BC1D3D">
          <w:rPr>
            <w:rFonts w:ascii="Consolas" w:eastAsia="Times New Roman" w:hAnsi="Consolas" w:cs="Consolas"/>
            <w:color w:val="343434"/>
          </w:rPr>
          <w:t>## remove file</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94" w:author="Unknown"/>
          <w:rFonts w:ascii="Consolas" w:eastAsia="Times New Roman" w:hAnsi="Consolas" w:cs="Consolas"/>
          <w:color w:val="343434"/>
        </w:rPr>
      </w:pPr>
      <w:proofErr w:type="spellStart"/>
      <w:ins w:id="395" w:author="Unknown">
        <w:r w:rsidRPr="00BC1D3D">
          <w:rPr>
            <w:rFonts w:ascii="Consolas" w:eastAsia="Times New Roman" w:hAnsi="Consolas" w:cs="Consolas"/>
            <w:color w:val="343434"/>
          </w:rPr>
          <w:t>drive_</w:t>
        </w:r>
        <w:proofErr w:type="gramStart"/>
        <w:r w:rsidRPr="00BC1D3D">
          <w:rPr>
            <w:rFonts w:ascii="Consolas" w:eastAsia="Times New Roman" w:hAnsi="Consolas" w:cs="Consolas"/>
            <w:color w:val="343434"/>
          </w:rPr>
          <w:t>find</w:t>
        </w:r>
        <w:proofErr w:type="spellEnd"/>
        <w:r w:rsidRPr="00BC1D3D">
          <w:rPr>
            <w:rFonts w:ascii="Consolas" w:eastAsia="Times New Roman" w:hAnsi="Consolas" w:cs="Consolas"/>
            <w:color w:val="343434"/>
          </w:rPr>
          <w:t>(</w:t>
        </w:r>
        <w:proofErr w:type="gramEnd"/>
        <w:r w:rsidRPr="00BC1D3D">
          <w:rPr>
            <w:rFonts w:ascii="Consolas" w:eastAsia="Times New Roman" w:hAnsi="Consolas" w:cs="Consolas"/>
            <w:color w:val="343434"/>
          </w:rPr>
          <w:t>"</w:t>
        </w:r>
        <w:proofErr w:type="spellStart"/>
        <w:r w:rsidRPr="00BC1D3D">
          <w:rPr>
            <w:rFonts w:ascii="Consolas" w:eastAsia="Times New Roman" w:hAnsi="Consolas" w:cs="Consolas"/>
            <w:color w:val="343434"/>
          </w:rPr>
          <w:t>table_car</w:t>
        </w:r>
        <w:proofErr w:type="spellEnd"/>
        <w:r w:rsidRPr="00BC1D3D">
          <w:rPr>
            <w:rFonts w:ascii="Consolas" w:eastAsia="Times New Roman" w:hAnsi="Consolas" w:cs="Consolas"/>
            <w:color w:val="343434"/>
          </w:rPr>
          <w:t>") %&gt;%</w:t>
        </w:r>
        <w:proofErr w:type="spellStart"/>
        <w:r w:rsidRPr="00BC1D3D">
          <w:rPr>
            <w:rFonts w:ascii="Consolas" w:eastAsia="Times New Roman" w:hAnsi="Consolas" w:cs="Consolas"/>
            <w:color w:val="343434"/>
          </w:rPr>
          <w:t>drive_rm</w:t>
        </w:r>
        <w:proofErr w:type="spellEnd"/>
        <w:r w:rsidRPr="00BC1D3D">
          <w:rPr>
            <w:rFonts w:ascii="Consolas" w:eastAsia="Times New Roman" w:hAnsi="Consolas" w:cs="Consolas"/>
            <w:color w:val="343434"/>
          </w:rPr>
          <w:t>()</w:t>
        </w:r>
      </w:ins>
    </w:p>
    <w:p w:rsidR="00BC1D3D" w:rsidRPr="00BC1D3D" w:rsidRDefault="00BC1D3D" w:rsidP="00BC1D3D">
      <w:pPr>
        <w:shd w:val="clear" w:color="auto" w:fill="FFFFFF"/>
        <w:spacing w:before="100" w:beforeAutospacing="1" w:after="100" w:afterAutospacing="1" w:line="240" w:lineRule="auto"/>
        <w:rPr>
          <w:ins w:id="396" w:author="Unknown"/>
          <w:rFonts w:ascii="Arial" w:eastAsia="Times New Roman" w:hAnsi="Arial" w:cs="Arial"/>
          <w:color w:val="343434"/>
          <w:sz w:val="28"/>
          <w:szCs w:val="28"/>
        </w:rPr>
      </w:pPr>
      <w:ins w:id="397" w:author="Unknown">
        <w:r w:rsidRPr="00BC1D3D">
          <w:rPr>
            <w:rFonts w:ascii="Arial" w:eastAsia="Times New Roman" w:hAnsi="Arial" w:cs="Arial"/>
            <w:b/>
            <w:bCs/>
            <w:color w:val="343434"/>
            <w:sz w:val="28"/>
          </w:rPr>
          <w:t>Output:</w:t>
        </w:r>
      </w:ins>
    </w:p>
    <w:p w:rsidR="00BC1D3D" w:rsidRPr="00BC1D3D" w:rsidRDefault="00BC1D3D" w:rsidP="00BC1D3D">
      <w:pPr>
        <w:shd w:val="clear" w:color="auto" w:fill="FFFFFF"/>
        <w:spacing w:before="100" w:beforeAutospacing="1" w:after="100" w:afterAutospacing="1" w:line="240" w:lineRule="auto"/>
        <w:jc w:val="center"/>
        <w:rPr>
          <w:ins w:id="398" w:author="Unknown"/>
          <w:rFonts w:ascii="Arial" w:eastAsia="Times New Roman" w:hAnsi="Arial" w:cs="Arial"/>
          <w:color w:val="343434"/>
          <w:sz w:val="28"/>
          <w:szCs w:val="28"/>
        </w:rPr>
      </w:pPr>
      <w:ins w:id="399" w:author="Unknown">
        <w:r w:rsidRPr="00BC1D3D">
          <w:rPr>
            <w:rFonts w:ascii="Arial" w:eastAsia="Times New Roman" w:hAnsi="Arial" w:cs="Arial"/>
            <w:color w:val="343434"/>
            <w:sz w:val="28"/>
            <w:szCs w:val="28"/>
          </w:rPr>
          <w:fldChar w:fldCharType="begin"/>
        </w:r>
        <w:r w:rsidRPr="00BC1D3D">
          <w:rPr>
            <w:rFonts w:ascii="Arial" w:eastAsia="Times New Roman" w:hAnsi="Arial" w:cs="Arial"/>
            <w:color w:val="343434"/>
            <w:sz w:val="28"/>
            <w:szCs w:val="28"/>
          </w:rPr>
          <w:instrText xml:space="preserve"> HYPERLINK "https://www.guru99.com/images/r_programming/032918_0502_RExportingD9.gif" </w:instrText>
        </w:r>
        <w:r w:rsidRPr="00BC1D3D">
          <w:rPr>
            <w:rFonts w:ascii="Arial" w:eastAsia="Times New Roman" w:hAnsi="Arial" w:cs="Arial"/>
            <w:color w:val="343434"/>
            <w:sz w:val="28"/>
            <w:szCs w:val="28"/>
          </w:rPr>
          <w:fldChar w:fldCharType="separate"/>
        </w:r>
        <w:r w:rsidRPr="00BC1D3D">
          <w:rPr>
            <w:rFonts w:ascii="Arial" w:eastAsia="Times New Roman" w:hAnsi="Arial" w:cs="Arial"/>
            <w:color w:val="04B8E6"/>
            <w:sz w:val="28"/>
            <w:szCs w:val="28"/>
          </w:rPr>
          <w:fldChar w:fldCharType="begin"/>
        </w:r>
        <w:r w:rsidRPr="00BC1D3D">
          <w:rPr>
            <w:rFonts w:ascii="Arial" w:eastAsia="Times New Roman" w:hAnsi="Arial" w:cs="Arial"/>
            <w:color w:val="04B8E6"/>
            <w:sz w:val="28"/>
            <w:szCs w:val="28"/>
          </w:rPr>
          <w:instrText xml:space="preserve"> INCLUDEPICTURE "https://www.guru99.com/images/r_programming/032918_0502_RExportingD9.gif" \* MERGEFORMATINET </w:instrText>
        </w:r>
      </w:ins>
      <w:r w:rsidRPr="00BC1D3D">
        <w:rPr>
          <w:rFonts w:ascii="Arial" w:eastAsia="Times New Roman" w:hAnsi="Arial" w:cs="Arial"/>
          <w:color w:val="04B8E6"/>
          <w:sz w:val="28"/>
          <w:szCs w:val="28"/>
        </w:rPr>
        <w:fldChar w:fldCharType="separate"/>
      </w:r>
      <w:r w:rsidRPr="00BC1D3D">
        <w:rPr>
          <w:rFonts w:ascii="Arial" w:eastAsia="Times New Roman" w:hAnsi="Arial" w:cs="Arial"/>
          <w:color w:val="04B8E6"/>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www.guru99.com/images/r_programming/032918_0502_RExportingD9.gif" style="width:24.3pt;height:24.3pt" o:button="t"/>
        </w:pict>
      </w:r>
      <w:ins w:id="400" w:author="Unknown">
        <w:r w:rsidRPr="00BC1D3D">
          <w:rPr>
            <w:rFonts w:ascii="Arial" w:eastAsia="Times New Roman" w:hAnsi="Arial" w:cs="Arial"/>
            <w:color w:val="04B8E6"/>
            <w:sz w:val="28"/>
            <w:szCs w:val="28"/>
          </w:rPr>
          <w:fldChar w:fldCharType="end"/>
        </w:r>
        <w:r w:rsidRPr="00BC1D3D">
          <w:rPr>
            <w:rFonts w:ascii="Arial" w:eastAsia="Times New Roman" w:hAnsi="Arial" w:cs="Arial"/>
            <w:color w:val="343434"/>
            <w:sz w:val="28"/>
            <w:szCs w:val="28"/>
          </w:rPr>
          <w:fldChar w:fldCharType="end"/>
        </w:r>
      </w:ins>
    </w:p>
    <w:p w:rsidR="00BC1D3D" w:rsidRPr="00BC1D3D" w:rsidRDefault="00BC1D3D" w:rsidP="00BC1D3D">
      <w:pPr>
        <w:shd w:val="clear" w:color="auto" w:fill="FFFFFF"/>
        <w:spacing w:before="100" w:beforeAutospacing="1" w:after="100" w:afterAutospacing="1" w:line="240" w:lineRule="auto"/>
        <w:rPr>
          <w:ins w:id="401" w:author="Unknown"/>
          <w:rFonts w:ascii="Arial" w:eastAsia="Times New Roman" w:hAnsi="Arial" w:cs="Arial"/>
          <w:color w:val="343434"/>
          <w:sz w:val="28"/>
          <w:szCs w:val="28"/>
        </w:rPr>
      </w:pPr>
      <w:ins w:id="402" w:author="Unknown">
        <w:r w:rsidRPr="00BC1D3D">
          <w:rPr>
            <w:rFonts w:ascii="Arial" w:eastAsia="Times New Roman" w:hAnsi="Arial" w:cs="Arial"/>
            <w:color w:val="343434"/>
            <w:sz w:val="28"/>
            <w:szCs w:val="28"/>
          </w:rPr>
          <w:t>It's a slow process. Takes time to delete</w:t>
        </w:r>
      </w:ins>
    </w:p>
    <w:p w:rsidR="00BC1D3D" w:rsidRPr="00BC1D3D" w:rsidRDefault="00BC1D3D" w:rsidP="00BC1D3D">
      <w:pPr>
        <w:shd w:val="clear" w:color="auto" w:fill="FFFFFF"/>
        <w:spacing w:before="100" w:beforeAutospacing="1" w:after="100" w:afterAutospacing="1" w:line="372" w:lineRule="atLeast"/>
        <w:outlineLvl w:val="1"/>
        <w:rPr>
          <w:ins w:id="403" w:author="Unknown"/>
          <w:rFonts w:ascii="Calibri" w:eastAsia="Times New Roman" w:hAnsi="Calibri" w:cs="Calibri"/>
          <w:b/>
          <w:bCs/>
          <w:color w:val="343434"/>
          <w:sz w:val="44"/>
          <w:szCs w:val="44"/>
        </w:rPr>
      </w:pPr>
      <w:ins w:id="404" w:author="Unknown">
        <w:r w:rsidRPr="00BC1D3D">
          <w:rPr>
            <w:rFonts w:ascii="Calibri" w:eastAsia="Times New Roman" w:hAnsi="Calibri" w:cs="Calibri"/>
            <w:b/>
            <w:bCs/>
            <w:color w:val="343434"/>
            <w:sz w:val="44"/>
            <w:szCs w:val="44"/>
          </w:rPr>
          <w:t xml:space="preserve">Export to </w:t>
        </w:r>
        <w:proofErr w:type="spellStart"/>
        <w:r w:rsidRPr="00BC1D3D">
          <w:rPr>
            <w:rFonts w:ascii="Calibri" w:eastAsia="Times New Roman" w:hAnsi="Calibri" w:cs="Calibri"/>
            <w:b/>
            <w:bCs/>
            <w:color w:val="343434"/>
            <w:sz w:val="44"/>
            <w:szCs w:val="44"/>
          </w:rPr>
          <w:t>Dropbox</w:t>
        </w:r>
        <w:proofErr w:type="spellEnd"/>
      </w:ins>
    </w:p>
    <w:p w:rsidR="00BC1D3D" w:rsidRPr="00BC1D3D" w:rsidRDefault="00BC1D3D" w:rsidP="00BC1D3D">
      <w:pPr>
        <w:shd w:val="clear" w:color="auto" w:fill="FFFFFF"/>
        <w:spacing w:before="100" w:beforeAutospacing="1" w:after="100" w:afterAutospacing="1" w:line="240" w:lineRule="auto"/>
        <w:rPr>
          <w:ins w:id="405" w:author="Unknown"/>
          <w:rFonts w:ascii="Arial" w:eastAsia="Times New Roman" w:hAnsi="Arial" w:cs="Arial"/>
          <w:color w:val="343434"/>
          <w:sz w:val="28"/>
          <w:szCs w:val="28"/>
        </w:rPr>
      </w:pPr>
      <w:ins w:id="406" w:author="Unknown">
        <w:r w:rsidRPr="00BC1D3D">
          <w:rPr>
            <w:rFonts w:ascii="Arial" w:eastAsia="Times New Roman" w:hAnsi="Arial" w:cs="Arial"/>
            <w:color w:val="343434"/>
            <w:sz w:val="28"/>
            <w:szCs w:val="28"/>
          </w:rPr>
          <w:t xml:space="preserve">R interacts with </w:t>
        </w:r>
        <w:proofErr w:type="spellStart"/>
        <w:r w:rsidRPr="00BC1D3D">
          <w:rPr>
            <w:rFonts w:ascii="Arial" w:eastAsia="Times New Roman" w:hAnsi="Arial" w:cs="Arial"/>
            <w:color w:val="343434"/>
            <w:sz w:val="28"/>
            <w:szCs w:val="28"/>
          </w:rPr>
          <w:t>Dropbox</w:t>
        </w:r>
        <w:proofErr w:type="spellEnd"/>
        <w:r w:rsidRPr="00BC1D3D">
          <w:rPr>
            <w:rFonts w:ascii="Arial" w:eastAsia="Times New Roman" w:hAnsi="Arial" w:cs="Arial"/>
            <w:color w:val="343434"/>
            <w:sz w:val="28"/>
            <w:szCs w:val="28"/>
          </w:rPr>
          <w:t xml:space="preserve"> via the rdrop2 library. The library is not available at Anaconda as well. You can install it via the console</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407" w:author="Unknown"/>
          <w:rFonts w:ascii="Consolas" w:eastAsia="Times New Roman" w:hAnsi="Consolas" w:cs="Consolas"/>
          <w:color w:val="343434"/>
        </w:rPr>
      </w:pPr>
      <w:proofErr w:type="spellStart"/>
      <w:proofErr w:type="gramStart"/>
      <w:ins w:id="408" w:author="Unknown">
        <w:r w:rsidRPr="00BC1D3D">
          <w:rPr>
            <w:rFonts w:ascii="Consolas" w:eastAsia="Times New Roman" w:hAnsi="Consolas" w:cs="Consolas"/>
            <w:color w:val="343434"/>
          </w:rPr>
          <w:t>install.packages</w:t>
        </w:r>
        <w:proofErr w:type="spellEnd"/>
        <w:r w:rsidRPr="00BC1D3D">
          <w:rPr>
            <w:rFonts w:ascii="Consolas" w:eastAsia="Times New Roman" w:hAnsi="Consolas" w:cs="Consolas"/>
            <w:color w:val="343434"/>
          </w:rPr>
          <w:t>(</w:t>
        </w:r>
        <w:proofErr w:type="gramEnd"/>
        <w:r w:rsidRPr="00BC1D3D">
          <w:rPr>
            <w:rFonts w:ascii="Consolas" w:eastAsia="Times New Roman" w:hAnsi="Consolas" w:cs="Consolas"/>
            <w:color w:val="343434"/>
          </w:rPr>
          <w:t>'rdrop2')</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409" w:author="Unknown"/>
          <w:rFonts w:ascii="Consolas" w:eastAsia="Times New Roman" w:hAnsi="Consolas" w:cs="Consolas"/>
          <w:color w:val="343434"/>
        </w:rPr>
      </w:pPr>
      <w:proofErr w:type="gramStart"/>
      <w:ins w:id="410" w:author="Unknown">
        <w:r w:rsidRPr="00BC1D3D">
          <w:rPr>
            <w:rFonts w:ascii="Consolas" w:eastAsia="Times New Roman" w:hAnsi="Consolas" w:cs="Consolas"/>
            <w:color w:val="343434"/>
          </w:rPr>
          <w:t>library(</w:t>
        </w:r>
        <w:proofErr w:type="gramEnd"/>
        <w:r w:rsidRPr="00BC1D3D">
          <w:rPr>
            <w:rFonts w:ascii="Consolas" w:eastAsia="Times New Roman" w:hAnsi="Consolas" w:cs="Consolas"/>
            <w:color w:val="343434"/>
          </w:rPr>
          <w:t>rdrop2)</w:t>
        </w:r>
      </w:ins>
    </w:p>
    <w:p w:rsidR="00BC1D3D" w:rsidRPr="00BC1D3D" w:rsidRDefault="00BC1D3D" w:rsidP="00BC1D3D">
      <w:pPr>
        <w:shd w:val="clear" w:color="auto" w:fill="FFFFFF"/>
        <w:spacing w:before="100" w:beforeAutospacing="1" w:after="100" w:afterAutospacing="1" w:line="240" w:lineRule="auto"/>
        <w:rPr>
          <w:ins w:id="411" w:author="Unknown"/>
          <w:rFonts w:ascii="Arial" w:eastAsia="Times New Roman" w:hAnsi="Arial" w:cs="Arial"/>
          <w:color w:val="343434"/>
          <w:sz w:val="28"/>
          <w:szCs w:val="28"/>
        </w:rPr>
      </w:pPr>
      <w:ins w:id="412" w:author="Unknown">
        <w:r w:rsidRPr="00BC1D3D">
          <w:rPr>
            <w:rFonts w:ascii="Arial" w:eastAsia="Times New Roman" w:hAnsi="Arial" w:cs="Arial"/>
            <w:color w:val="343434"/>
            <w:sz w:val="28"/>
            <w:szCs w:val="28"/>
          </w:rPr>
          <w:t xml:space="preserve">You need to provide temporary access to </w:t>
        </w:r>
        <w:proofErr w:type="spellStart"/>
        <w:r w:rsidRPr="00BC1D3D">
          <w:rPr>
            <w:rFonts w:ascii="Arial" w:eastAsia="Times New Roman" w:hAnsi="Arial" w:cs="Arial"/>
            <w:color w:val="343434"/>
            <w:sz w:val="28"/>
            <w:szCs w:val="28"/>
          </w:rPr>
          <w:t>Dropbox</w:t>
        </w:r>
        <w:proofErr w:type="spellEnd"/>
        <w:r w:rsidRPr="00BC1D3D">
          <w:rPr>
            <w:rFonts w:ascii="Arial" w:eastAsia="Times New Roman" w:hAnsi="Arial" w:cs="Arial"/>
            <w:color w:val="343434"/>
            <w:sz w:val="28"/>
            <w:szCs w:val="28"/>
          </w:rPr>
          <w:t xml:space="preserve"> with your credential. After the identification is done, R can create, remove upload and download to your </w:t>
        </w:r>
        <w:proofErr w:type="spellStart"/>
        <w:r w:rsidRPr="00BC1D3D">
          <w:rPr>
            <w:rFonts w:ascii="Arial" w:eastAsia="Times New Roman" w:hAnsi="Arial" w:cs="Arial"/>
            <w:color w:val="343434"/>
            <w:sz w:val="28"/>
            <w:szCs w:val="28"/>
          </w:rPr>
          <w:t>Dropbox</w:t>
        </w:r>
        <w:proofErr w:type="spellEnd"/>
        <w:r w:rsidRPr="00BC1D3D">
          <w:rPr>
            <w:rFonts w:ascii="Arial" w:eastAsia="Times New Roman" w:hAnsi="Arial" w:cs="Arial"/>
            <w:color w:val="343434"/>
            <w:sz w:val="28"/>
            <w:szCs w:val="28"/>
          </w:rPr>
          <w:t>.</w:t>
        </w:r>
      </w:ins>
    </w:p>
    <w:p w:rsidR="00BC1D3D" w:rsidRPr="00BC1D3D" w:rsidRDefault="00BC1D3D" w:rsidP="00BC1D3D">
      <w:pPr>
        <w:shd w:val="clear" w:color="auto" w:fill="FFFFFF"/>
        <w:spacing w:before="100" w:beforeAutospacing="1" w:after="100" w:afterAutospacing="1" w:line="240" w:lineRule="auto"/>
        <w:rPr>
          <w:ins w:id="413" w:author="Unknown"/>
          <w:rFonts w:ascii="Arial" w:eastAsia="Times New Roman" w:hAnsi="Arial" w:cs="Arial"/>
          <w:color w:val="343434"/>
          <w:sz w:val="28"/>
          <w:szCs w:val="28"/>
        </w:rPr>
      </w:pPr>
      <w:ins w:id="414" w:author="Unknown">
        <w:r w:rsidRPr="00BC1D3D">
          <w:rPr>
            <w:rFonts w:ascii="Arial" w:eastAsia="Times New Roman" w:hAnsi="Arial" w:cs="Arial"/>
            <w:color w:val="343434"/>
            <w:sz w:val="28"/>
            <w:szCs w:val="28"/>
          </w:rPr>
          <w:t>First of all, you need to give access to your account. The credentials are cached during all session.</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415" w:author="Unknown"/>
          <w:rFonts w:ascii="Consolas" w:eastAsia="Times New Roman" w:hAnsi="Consolas" w:cs="Consolas"/>
          <w:color w:val="343434"/>
        </w:rPr>
      </w:pPr>
      <w:proofErr w:type="spellStart"/>
      <w:ins w:id="416" w:author="Unknown">
        <w:r w:rsidRPr="00BC1D3D">
          <w:rPr>
            <w:rFonts w:ascii="Consolas" w:eastAsia="Times New Roman" w:hAnsi="Consolas" w:cs="Consolas"/>
            <w:color w:val="343434"/>
          </w:rPr>
          <w:t>drop_</w:t>
        </w:r>
        <w:proofErr w:type="gramStart"/>
        <w:r w:rsidRPr="00BC1D3D">
          <w:rPr>
            <w:rFonts w:ascii="Consolas" w:eastAsia="Times New Roman" w:hAnsi="Consolas" w:cs="Consolas"/>
            <w:color w:val="343434"/>
          </w:rPr>
          <w:t>auth</w:t>
        </w:r>
        <w:proofErr w:type="spellEnd"/>
        <w:r w:rsidRPr="00BC1D3D">
          <w:rPr>
            <w:rFonts w:ascii="Consolas" w:eastAsia="Times New Roman" w:hAnsi="Consolas" w:cs="Consolas"/>
            <w:color w:val="343434"/>
          </w:rPr>
          <w:t>()</w:t>
        </w:r>
        <w:proofErr w:type="gramEnd"/>
      </w:ins>
    </w:p>
    <w:p w:rsidR="00BC1D3D" w:rsidRPr="00BC1D3D" w:rsidRDefault="00BC1D3D" w:rsidP="00BC1D3D">
      <w:pPr>
        <w:shd w:val="clear" w:color="auto" w:fill="FFFFFF"/>
        <w:spacing w:before="100" w:beforeAutospacing="1" w:after="100" w:afterAutospacing="1" w:line="240" w:lineRule="auto"/>
        <w:rPr>
          <w:ins w:id="417" w:author="Unknown"/>
          <w:rFonts w:ascii="Arial" w:eastAsia="Times New Roman" w:hAnsi="Arial" w:cs="Arial"/>
          <w:color w:val="343434"/>
          <w:sz w:val="28"/>
          <w:szCs w:val="28"/>
        </w:rPr>
      </w:pPr>
      <w:ins w:id="418" w:author="Unknown">
        <w:r w:rsidRPr="00BC1D3D">
          <w:rPr>
            <w:rFonts w:ascii="Arial" w:eastAsia="Times New Roman" w:hAnsi="Arial" w:cs="Arial"/>
            <w:color w:val="343434"/>
            <w:sz w:val="28"/>
            <w:szCs w:val="28"/>
          </w:rPr>
          <w:lastRenderedPageBreak/>
          <w:t xml:space="preserve">You will be redirected to </w:t>
        </w:r>
        <w:proofErr w:type="spellStart"/>
        <w:r w:rsidRPr="00BC1D3D">
          <w:rPr>
            <w:rFonts w:ascii="Arial" w:eastAsia="Times New Roman" w:hAnsi="Arial" w:cs="Arial"/>
            <w:color w:val="343434"/>
            <w:sz w:val="28"/>
            <w:szCs w:val="28"/>
          </w:rPr>
          <w:t>Dropbox</w:t>
        </w:r>
        <w:proofErr w:type="spellEnd"/>
        <w:r w:rsidRPr="00BC1D3D">
          <w:rPr>
            <w:rFonts w:ascii="Arial" w:eastAsia="Times New Roman" w:hAnsi="Arial" w:cs="Arial"/>
            <w:color w:val="343434"/>
            <w:sz w:val="28"/>
            <w:szCs w:val="28"/>
          </w:rPr>
          <w:t xml:space="preserve"> to confirm the authentication.</w:t>
        </w:r>
      </w:ins>
    </w:p>
    <w:p w:rsidR="00BC1D3D" w:rsidRPr="00BC1D3D" w:rsidRDefault="00BC1D3D" w:rsidP="00BC1D3D">
      <w:pPr>
        <w:shd w:val="clear" w:color="auto" w:fill="FFFFFF"/>
        <w:spacing w:before="100" w:beforeAutospacing="1" w:after="100" w:afterAutospacing="1" w:line="240" w:lineRule="auto"/>
        <w:jc w:val="center"/>
        <w:rPr>
          <w:ins w:id="419" w:author="Unknown"/>
          <w:rFonts w:ascii="Arial" w:eastAsia="Times New Roman" w:hAnsi="Arial" w:cs="Arial"/>
          <w:color w:val="343434"/>
          <w:sz w:val="28"/>
          <w:szCs w:val="28"/>
        </w:rPr>
      </w:pPr>
      <w:r>
        <w:rPr>
          <w:rFonts w:ascii="Arial" w:eastAsia="Times New Roman" w:hAnsi="Arial" w:cs="Arial"/>
          <w:noProof/>
          <w:color w:val="04B8E6"/>
          <w:sz w:val="28"/>
          <w:szCs w:val="28"/>
        </w:rPr>
        <w:drawing>
          <wp:inline distT="0" distB="0" distL="0" distR="0">
            <wp:extent cx="6337300" cy="3381375"/>
            <wp:effectExtent l="19050" t="0" r="6350" b="0"/>
            <wp:docPr id="10" name="Picture 10" descr="https://www.guru99.com/images/r_programming/032918_0502_RExportingD10.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r_programming/032918_0502_RExportingD10.png">
                      <a:hlinkClick r:id="rId21"/>
                    </pic:cNvPr>
                    <pic:cNvPicPr>
                      <a:picLocks noChangeAspect="1" noChangeArrowheads="1"/>
                    </pic:cNvPicPr>
                  </pic:nvPicPr>
                  <pic:blipFill>
                    <a:blip r:embed="rId22"/>
                    <a:srcRect/>
                    <a:stretch>
                      <a:fillRect/>
                    </a:stretch>
                  </pic:blipFill>
                  <pic:spPr bwMode="auto">
                    <a:xfrm>
                      <a:off x="0" y="0"/>
                      <a:ext cx="6337300" cy="3381375"/>
                    </a:xfrm>
                    <a:prstGeom prst="rect">
                      <a:avLst/>
                    </a:prstGeom>
                    <a:noFill/>
                    <a:ln w="9525">
                      <a:noFill/>
                      <a:miter lim="800000"/>
                      <a:headEnd/>
                      <a:tailEnd/>
                    </a:ln>
                  </pic:spPr>
                </pic:pic>
              </a:graphicData>
            </a:graphic>
          </wp:inline>
        </w:drawing>
      </w:r>
    </w:p>
    <w:p w:rsidR="00BC1D3D" w:rsidRPr="00BC1D3D" w:rsidRDefault="00BC1D3D" w:rsidP="00BC1D3D">
      <w:pPr>
        <w:shd w:val="clear" w:color="auto" w:fill="FFFFFF"/>
        <w:spacing w:before="100" w:beforeAutospacing="1" w:after="100" w:afterAutospacing="1" w:line="240" w:lineRule="auto"/>
        <w:rPr>
          <w:ins w:id="420" w:author="Unknown"/>
          <w:rFonts w:ascii="Arial" w:eastAsia="Times New Roman" w:hAnsi="Arial" w:cs="Arial"/>
          <w:color w:val="343434"/>
          <w:sz w:val="28"/>
          <w:szCs w:val="28"/>
        </w:rPr>
      </w:pPr>
      <w:ins w:id="421" w:author="Unknown">
        <w:r w:rsidRPr="00BC1D3D">
          <w:rPr>
            <w:rFonts w:ascii="Arial" w:eastAsia="Times New Roman" w:hAnsi="Arial" w:cs="Arial"/>
            <w:color w:val="343434"/>
            <w:sz w:val="28"/>
            <w:szCs w:val="28"/>
          </w:rPr>
          <w:t>You will get a confirmation page. You can close it and return to R</w:t>
        </w:r>
      </w:ins>
    </w:p>
    <w:p w:rsidR="00BC1D3D" w:rsidRPr="00BC1D3D" w:rsidRDefault="00BC1D3D" w:rsidP="00BC1D3D">
      <w:pPr>
        <w:shd w:val="clear" w:color="auto" w:fill="FFFFFF"/>
        <w:spacing w:before="100" w:beforeAutospacing="1" w:after="100" w:afterAutospacing="1" w:line="240" w:lineRule="auto"/>
        <w:jc w:val="center"/>
        <w:rPr>
          <w:ins w:id="422" w:author="Unknown"/>
          <w:rFonts w:ascii="Arial" w:eastAsia="Times New Roman" w:hAnsi="Arial" w:cs="Arial"/>
          <w:color w:val="343434"/>
          <w:sz w:val="28"/>
          <w:szCs w:val="28"/>
        </w:rPr>
      </w:pPr>
      <w:r>
        <w:rPr>
          <w:rFonts w:ascii="Arial" w:eastAsia="Times New Roman" w:hAnsi="Arial" w:cs="Arial"/>
          <w:noProof/>
          <w:color w:val="04B8E6"/>
          <w:sz w:val="28"/>
          <w:szCs w:val="28"/>
        </w:rPr>
        <w:drawing>
          <wp:inline distT="0" distB="0" distL="0" distR="0">
            <wp:extent cx="7506335" cy="701675"/>
            <wp:effectExtent l="19050" t="0" r="0" b="0"/>
            <wp:docPr id="11" name="Picture 11" descr="https://www.guru99.com/images/r_programming/032918_0502_RExportingD1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r_programming/032918_0502_RExportingD11.png">
                      <a:hlinkClick r:id="rId23"/>
                    </pic:cNvPr>
                    <pic:cNvPicPr>
                      <a:picLocks noChangeAspect="1" noChangeArrowheads="1"/>
                    </pic:cNvPicPr>
                  </pic:nvPicPr>
                  <pic:blipFill>
                    <a:blip r:embed="rId24"/>
                    <a:srcRect/>
                    <a:stretch>
                      <a:fillRect/>
                    </a:stretch>
                  </pic:blipFill>
                  <pic:spPr bwMode="auto">
                    <a:xfrm>
                      <a:off x="0" y="0"/>
                      <a:ext cx="7506335" cy="701675"/>
                    </a:xfrm>
                    <a:prstGeom prst="rect">
                      <a:avLst/>
                    </a:prstGeom>
                    <a:noFill/>
                    <a:ln w="9525">
                      <a:noFill/>
                      <a:miter lim="800000"/>
                      <a:headEnd/>
                      <a:tailEnd/>
                    </a:ln>
                  </pic:spPr>
                </pic:pic>
              </a:graphicData>
            </a:graphic>
          </wp:inline>
        </w:drawing>
      </w:r>
    </w:p>
    <w:p w:rsidR="00BC1D3D" w:rsidRPr="00BC1D3D" w:rsidRDefault="00BC1D3D" w:rsidP="00BC1D3D">
      <w:pPr>
        <w:shd w:val="clear" w:color="auto" w:fill="FFFFFF"/>
        <w:spacing w:before="100" w:beforeAutospacing="1" w:after="100" w:afterAutospacing="1" w:line="240" w:lineRule="auto"/>
        <w:rPr>
          <w:ins w:id="423" w:author="Unknown"/>
          <w:rFonts w:ascii="Arial" w:eastAsia="Times New Roman" w:hAnsi="Arial" w:cs="Arial"/>
          <w:color w:val="343434"/>
          <w:sz w:val="28"/>
          <w:szCs w:val="28"/>
        </w:rPr>
      </w:pPr>
      <w:ins w:id="424" w:author="Unknown">
        <w:r w:rsidRPr="00BC1D3D">
          <w:rPr>
            <w:rFonts w:ascii="Arial" w:eastAsia="Times New Roman" w:hAnsi="Arial" w:cs="Arial"/>
            <w:color w:val="343434"/>
            <w:sz w:val="28"/>
            <w:szCs w:val="28"/>
          </w:rPr>
          <w:t xml:space="preserve">You can create a folder with the function </w:t>
        </w:r>
        <w:proofErr w:type="spellStart"/>
        <w:r w:rsidRPr="00BC1D3D">
          <w:rPr>
            <w:rFonts w:ascii="Arial" w:eastAsia="Times New Roman" w:hAnsi="Arial" w:cs="Arial"/>
            <w:color w:val="343434"/>
            <w:sz w:val="28"/>
            <w:szCs w:val="28"/>
          </w:rPr>
          <w:t>drop_</w:t>
        </w:r>
        <w:proofErr w:type="gramStart"/>
        <w:r w:rsidRPr="00BC1D3D">
          <w:rPr>
            <w:rFonts w:ascii="Arial" w:eastAsia="Times New Roman" w:hAnsi="Arial" w:cs="Arial"/>
            <w:color w:val="343434"/>
            <w:sz w:val="28"/>
            <w:szCs w:val="28"/>
          </w:rPr>
          <w:t>create</w:t>
        </w:r>
        <w:proofErr w:type="spellEnd"/>
        <w:r w:rsidRPr="00BC1D3D">
          <w:rPr>
            <w:rFonts w:ascii="Arial" w:eastAsia="Times New Roman" w:hAnsi="Arial" w:cs="Arial"/>
            <w:color w:val="343434"/>
            <w:sz w:val="28"/>
            <w:szCs w:val="28"/>
          </w:rPr>
          <w:t>(</w:t>
        </w:r>
        <w:proofErr w:type="gramEnd"/>
        <w:r w:rsidRPr="00BC1D3D">
          <w:rPr>
            <w:rFonts w:ascii="Arial" w:eastAsia="Times New Roman" w:hAnsi="Arial" w:cs="Arial"/>
            <w:color w:val="343434"/>
            <w:sz w:val="28"/>
            <w:szCs w:val="28"/>
          </w:rPr>
          <w:t>).</w:t>
        </w:r>
      </w:ins>
    </w:p>
    <w:p w:rsidR="00BC1D3D" w:rsidRPr="00BC1D3D" w:rsidRDefault="00BC1D3D" w:rsidP="00BC1D3D">
      <w:pPr>
        <w:numPr>
          <w:ilvl w:val="0"/>
          <w:numId w:val="9"/>
        </w:numPr>
        <w:shd w:val="clear" w:color="auto" w:fill="FFFFFF"/>
        <w:spacing w:before="100" w:beforeAutospacing="1" w:after="100" w:afterAutospacing="1" w:line="240" w:lineRule="auto"/>
        <w:rPr>
          <w:ins w:id="425" w:author="Unknown"/>
          <w:rFonts w:ascii="Arial" w:eastAsia="Times New Roman" w:hAnsi="Arial" w:cs="Arial"/>
          <w:color w:val="343434"/>
          <w:sz w:val="28"/>
          <w:szCs w:val="28"/>
        </w:rPr>
      </w:pPr>
      <w:proofErr w:type="spellStart"/>
      <w:ins w:id="426" w:author="Unknown">
        <w:r w:rsidRPr="00BC1D3D">
          <w:rPr>
            <w:rFonts w:ascii="Arial" w:eastAsia="Times New Roman" w:hAnsi="Arial" w:cs="Arial"/>
            <w:color w:val="343434"/>
            <w:sz w:val="28"/>
            <w:szCs w:val="28"/>
          </w:rPr>
          <w:t>drop_create</w:t>
        </w:r>
        <w:proofErr w:type="spellEnd"/>
        <w:r w:rsidRPr="00BC1D3D">
          <w:rPr>
            <w:rFonts w:ascii="Arial" w:eastAsia="Times New Roman" w:hAnsi="Arial" w:cs="Arial"/>
            <w:color w:val="343434"/>
            <w:sz w:val="28"/>
            <w:szCs w:val="28"/>
          </w:rPr>
          <w:t>('</w:t>
        </w:r>
        <w:proofErr w:type="spellStart"/>
        <w:r w:rsidRPr="00BC1D3D">
          <w:rPr>
            <w:rFonts w:ascii="Arial" w:eastAsia="Times New Roman" w:hAnsi="Arial" w:cs="Arial"/>
            <w:color w:val="343434"/>
            <w:sz w:val="28"/>
            <w:szCs w:val="28"/>
          </w:rPr>
          <w:t>my_first_drop</w:t>
        </w:r>
        <w:proofErr w:type="spellEnd"/>
        <w:r w:rsidRPr="00BC1D3D">
          <w:rPr>
            <w:rFonts w:ascii="Arial" w:eastAsia="Times New Roman" w:hAnsi="Arial" w:cs="Arial"/>
            <w:color w:val="343434"/>
            <w:sz w:val="28"/>
            <w:szCs w:val="28"/>
          </w:rPr>
          <w:t xml:space="preserve">'): Create a folder in the first branch of </w:t>
        </w:r>
        <w:proofErr w:type="spellStart"/>
        <w:r w:rsidRPr="00BC1D3D">
          <w:rPr>
            <w:rFonts w:ascii="Arial" w:eastAsia="Times New Roman" w:hAnsi="Arial" w:cs="Arial"/>
            <w:color w:val="343434"/>
            <w:sz w:val="28"/>
            <w:szCs w:val="28"/>
          </w:rPr>
          <w:t>Dropbox</w:t>
        </w:r>
        <w:proofErr w:type="spellEnd"/>
      </w:ins>
    </w:p>
    <w:p w:rsidR="00BC1D3D" w:rsidRPr="00BC1D3D" w:rsidRDefault="00BC1D3D" w:rsidP="00BC1D3D">
      <w:pPr>
        <w:numPr>
          <w:ilvl w:val="0"/>
          <w:numId w:val="9"/>
        </w:numPr>
        <w:shd w:val="clear" w:color="auto" w:fill="FFFFFF"/>
        <w:spacing w:before="100" w:beforeAutospacing="1" w:after="100" w:afterAutospacing="1" w:line="240" w:lineRule="auto"/>
        <w:rPr>
          <w:ins w:id="427" w:author="Unknown"/>
          <w:rFonts w:ascii="Arial" w:eastAsia="Times New Roman" w:hAnsi="Arial" w:cs="Arial"/>
          <w:color w:val="343434"/>
          <w:sz w:val="28"/>
          <w:szCs w:val="28"/>
        </w:rPr>
      </w:pPr>
      <w:proofErr w:type="spellStart"/>
      <w:ins w:id="428" w:author="Unknown">
        <w:r w:rsidRPr="00BC1D3D">
          <w:rPr>
            <w:rFonts w:ascii="Arial" w:eastAsia="Times New Roman" w:hAnsi="Arial" w:cs="Arial"/>
            <w:color w:val="343434"/>
            <w:sz w:val="28"/>
            <w:szCs w:val="28"/>
          </w:rPr>
          <w:t>drop_</w:t>
        </w:r>
        <w:proofErr w:type="gramStart"/>
        <w:r w:rsidRPr="00BC1D3D">
          <w:rPr>
            <w:rFonts w:ascii="Arial" w:eastAsia="Times New Roman" w:hAnsi="Arial" w:cs="Arial"/>
            <w:color w:val="343434"/>
            <w:sz w:val="28"/>
            <w:szCs w:val="28"/>
          </w:rPr>
          <w:t>create</w:t>
        </w:r>
        <w:proofErr w:type="spellEnd"/>
        <w:r w:rsidRPr="00BC1D3D">
          <w:rPr>
            <w:rFonts w:ascii="Arial" w:eastAsia="Times New Roman" w:hAnsi="Arial" w:cs="Arial"/>
            <w:color w:val="343434"/>
            <w:sz w:val="28"/>
            <w:szCs w:val="28"/>
          </w:rPr>
          <w:t>(</w:t>
        </w:r>
        <w:proofErr w:type="gramEnd"/>
        <w:r w:rsidRPr="00BC1D3D">
          <w:rPr>
            <w:rFonts w:ascii="Arial" w:eastAsia="Times New Roman" w:hAnsi="Arial" w:cs="Arial"/>
            <w:color w:val="343434"/>
            <w:sz w:val="28"/>
            <w:szCs w:val="28"/>
          </w:rPr>
          <w:t>'</w:t>
        </w:r>
        <w:proofErr w:type="spellStart"/>
        <w:r w:rsidRPr="00BC1D3D">
          <w:rPr>
            <w:rFonts w:ascii="Arial" w:eastAsia="Times New Roman" w:hAnsi="Arial" w:cs="Arial"/>
            <w:color w:val="343434"/>
            <w:sz w:val="28"/>
            <w:szCs w:val="28"/>
          </w:rPr>
          <w:t>First_branch</w:t>
        </w:r>
        <w:proofErr w:type="spellEnd"/>
        <w:r w:rsidRPr="00BC1D3D">
          <w:rPr>
            <w:rFonts w:ascii="Arial" w:eastAsia="Times New Roman" w:hAnsi="Arial" w:cs="Arial"/>
            <w:color w:val="343434"/>
            <w:sz w:val="28"/>
            <w:szCs w:val="28"/>
          </w:rPr>
          <w:t>/</w:t>
        </w:r>
        <w:proofErr w:type="spellStart"/>
        <w:r w:rsidRPr="00BC1D3D">
          <w:rPr>
            <w:rFonts w:ascii="Arial" w:eastAsia="Times New Roman" w:hAnsi="Arial" w:cs="Arial"/>
            <w:color w:val="343434"/>
            <w:sz w:val="28"/>
            <w:szCs w:val="28"/>
          </w:rPr>
          <w:t>my_first_drop</w:t>
        </w:r>
        <w:proofErr w:type="spellEnd"/>
        <w:r w:rsidRPr="00BC1D3D">
          <w:rPr>
            <w:rFonts w:ascii="Arial" w:eastAsia="Times New Roman" w:hAnsi="Arial" w:cs="Arial"/>
            <w:color w:val="343434"/>
            <w:sz w:val="28"/>
            <w:szCs w:val="28"/>
          </w:rPr>
          <w:t xml:space="preserve">'): Create a folder inside the existing </w:t>
        </w:r>
        <w:proofErr w:type="spellStart"/>
        <w:r w:rsidRPr="00BC1D3D">
          <w:rPr>
            <w:rFonts w:ascii="Arial" w:eastAsia="Times New Roman" w:hAnsi="Arial" w:cs="Arial"/>
            <w:color w:val="343434"/>
            <w:sz w:val="28"/>
            <w:szCs w:val="28"/>
          </w:rPr>
          <w:t>First_branch</w:t>
        </w:r>
        <w:proofErr w:type="spellEnd"/>
        <w:r w:rsidRPr="00BC1D3D">
          <w:rPr>
            <w:rFonts w:ascii="Arial" w:eastAsia="Times New Roman" w:hAnsi="Arial" w:cs="Arial"/>
            <w:color w:val="343434"/>
            <w:sz w:val="28"/>
            <w:szCs w:val="28"/>
          </w:rPr>
          <w:t xml:space="preserve"> folder.</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429" w:author="Unknown"/>
          <w:rFonts w:ascii="Consolas" w:eastAsia="Times New Roman" w:hAnsi="Consolas" w:cs="Consolas"/>
          <w:color w:val="343434"/>
        </w:rPr>
      </w:pPr>
      <w:proofErr w:type="spellStart"/>
      <w:ins w:id="430" w:author="Unknown">
        <w:r w:rsidRPr="00BC1D3D">
          <w:rPr>
            <w:rFonts w:ascii="Consolas" w:eastAsia="Times New Roman" w:hAnsi="Consolas" w:cs="Consolas"/>
            <w:color w:val="343434"/>
          </w:rPr>
          <w:t>drop_</w:t>
        </w:r>
        <w:proofErr w:type="gramStart"/>
        <w:r w:rsidRPr="00BC1D3D">
          <w:rPr>
            <w:rFonts w:ascii="Consolas" w:eastAsia="Times New Roman" w:hAnsi="Consolas" w:cs="Consolas"/>
            <w:color w:val="343434"/>
          </w:rPr>
          <w:t>create</w:t>
        </w:r>
        <w:proofErr w:type="spellEnd"/>
        <w:r w:rsidRPr="00BC1D3D">
          <w:rPr>
            <w:rFonts w:ascii="Consolas" w:eastAsia="Times New Roman" w:hAnsi="Consolas" w:cs="Consolas"/>
            <w:color w:val="343434"/>
          </w:rPr>
          <w:t>(</w:t>
        </w:r>
        <w:proofErr w:type="gramEnd"/>
        <w:r w:rsidRPr="00BC1D3D">
          <w:rPr>
            <w:rFonts w:ascii="Consolas" w:eastAsia="Times New Roman" w:hAnsi="Consolas" w:cs="Consolas"/>
            <w:color w:val="343434"/>
          </w:rPr>
          <w:t>'</w:t>
        </w:r>
        <w:proofErr w:type="spellStart"/>
        <w:r w:rsidRPr="00BC1D3D">
          <w:rPr>
            <w:rFonts w:ascii="Consolas" w:eastAsia="Times New Roman" w:hAnsi="Consolas" w:cs="Consolas"/>
            <w:color w:val="343434"/>
          </w:rPr>
          <w:t>my_first_drop</w:t>
        </w:r>
        <w:proofErr w:type="spellEnd"/>
        <w:r w:rsidRPr="00BC1D3D">
          <w:rPr>
            <w:rFonts w:ascii="Consolas" w:eastAsia="Times New Roman" w:hAnsi="Consolas" w:cs="Consolas"/>
            <w:color w:val="343434"/>
          </w:rPr>
          <w:t>')</w:t>
        </w:r>
      </w:ins>
    </w:p>
    <w:p w:rsidR="00BC1D3D" w:rsidRPr="00BC1D3D" w:rsidRDefault="00BC1D3D" w:rsidP="00BC1D3D">
      <w:pPr>
        <w:shd w:val="clear" w:color="auto" w:fill="FFFFFF"/>
        <w:spacing w:before="100" w:beforeAutospacing="1" w:after="100" w:afterAutospacing="1" w:line="240" w:lineRule="auto"/>
        <w:rPr>
          <w:ins w:id="431" w:author="Unknown"/>
          <w:rFonts w:ascii="Arial" w:eastAsia="Times New Roman" w:hAnsi="Arial" w:cs="Arial"/>
          <w:color w:val="343434"/>
          <w:sz w:val="28"/>
          <w:szCs w:val="28"/>
        </w:rPr>
      </w:pPr>
      <w:ins w:id="432" w:author="Unknown">
        <w:r w:rsidRPr="00BC1D3D">
          <w:rPr>
            <w:rFonts w:ascii="Arial" w:eastAsia="Times New Roman" w:hAnsi="Arial" w:cs="Arial"/>
            <w:b/>
            <w:bCs/>
            <w:color w:val="343434"/>
            <w:sz w:val="28"/>
          </w:rPr>
          <w:t>Output:</w:t>
        </w:r>
      </w:ins>
    </w:p>
    <w:p w:rsidR="00BC1D3D" w:rsidRPr="00BC1D3D" w:rsidRDefault="00BC1D3D" w:rsidP="00BC1D3D">
      <w:pPr>
        <w:shd w:val="clear" w:color="auto" w:fill="FFFFFF"/>
        <w:spacing w:before="100" w:beforeAutospacing="1" w:after="100" w:afterAutospacing="1" w:line="240" w:lineRule="auto"/>
        <w:jc w:val="center"/>
        <w:rPr>
          <w:ins w:id="433" w:author="Unknown"/>
          <w:rFonts w:ascii="Arial" w:eastAsia="Times New Roman" w:hAnsi="Arial" w:cs="Arial"/>
          <w:color w:val="343434"/>
          <w:sz w:val="28"/>
          <w:szCs w:val="28"/>
        </w:rPr>
      </w:pPr>
      <w:r>
        <w:rPr>
          <w:rFonts w:ascii="Arial" w:eastAsia="Times New Roman" w:hAnsi="Arial" w:cs="Arial"/>
          <w:noProof/>
          <w:color w:val="04B8E6"/>
          <w:sz w:val="28"/>
          <w:szCs w:val="28"/>
        </w:rPr>
        <w:drawing>
          <wp:inline distT="0" distB="0" distL="0" distR="0">
            <wp:extent cx="3381375" cy="318770"/>
            <wp:effectExtent l="19050" t="0" r="9525" b="0"/>
            <wp:docPr id="12" name="Picture 12" descr="https://www.guru99.com/images/r_programming/032918_0502_RExportingD12.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uru99.com/images/r_programming/032918_0502_RExportingD12.png">
                      <a:hlinkClick r:id="rId25"/>
                    </pic:cNvPr>
                    <pic:cNvPicPr>
                      <a:picLocks noChangeAspect="1" noChangeArrowheads="1"/>
                    </pic:cNvPicPr>
                  </pic:nvPicPr>
                  <pic:blipFill>
                    <a:blip r:embed="rId26"/>
                    <a:srcRect/>
                    <a:stretch>
                      <a:fillRect/>
                    </a:stretch>
                  </pic:blipFill>
                  <pic:spPr bwMode="auto">
                    <a:xfrm>
                      <a:off x="0" y="0"/>
                      <a:ext cx="3381375" cy="318770"/>
                    </a:xfrm>
                    <a:prstGeom prst="rect">
                      <a:avLst/>
                    </a:prstGeom>
                    <a:noFill/>
                    <a:ln w="9525">
                      <a:noFill/>
                      <a:miter lim="800000"/>
                      <a:headEnd/>
                      <a:tailEnd/>
                    </a:ln>
                  </pic:spPr>
                </pic:pic>
              </a:graphicData>
            </a:graphic>
          </wp:inline>
        </w:drawing>
      </w:r>
    </w:p>
    <w:p w:rsidR="00BC1D3D" w:rsidRPr="00BC1D3D" w:rsidRDefault="00BC1D3D" w:rsidP="00BC1D3D">
      <w:pPr>
        <w:shd w:val="clear" w:color="auto" w:fill="FFFFFF"/>
        <w:spacing w:before="100" w:beforeAutospacing="1" w:after="100" w:afterAutospacing="1" w:line="240" w:lineRule="auto"/>
        <w:rPr>
          <w:ins w:id="434" w:author="Unknown"/>
          <w:rFonts w:ascii="Arial" w:eastAsia="Times New Roman" w:hAnsi="Arial" w:cs="Arial"/>
          <w:color w:val="343434"/>
          <w:sz w:val="28"/>
          <w:szCs w:val="28"/>
        </w:rPr>
      </w:pPr>
      <w:ins w:id="435" w:author="Unknown">
        <w:r w:rsidRPr="00BC1D3D">
          <w:rPr>
            <w:rFonts w:ascii="Arial" w:eastAsia="Times New Roman" w:hAnsi="Arial" w:cs="Arial"/>
            <w:color w:val="343434"/>
            <w:sz w:val="28"/>
            <w:szCs w:val="28"/>
          </w:rPr>
          <w:t xml:space="preserve">In </w:t>
        </w:r>
        <w:proofErr w:type="spellStart"/>
        <w:r w:rsidRPr="00BC1D3D">
          <w:rPr>
            <w:rFonts w:ascii="Arial" w:eastAsia="Times New Roman" w:hAnsi="Arial" w:cs="Arial"/>
            <w:color w:val="343434"/>
            <w:sz w:val="28"/>
            <w:szCs w:val="28"/>
          </w:rPr>
          <w:t>DropBox</w:t>
        </w:r>
        <w:proofErr w:type="spellEnd"/>
      </w:ins>
    </w:p>
    <w:p w:rsidR="00BC1D3D" w:rsidRPr="00BC1D3D" w:rsidRDefault="00BC1D3D" w:rsidP="00BC1D3D">
      <w:pPr>
        <w:shd w:val="clear" w:color="auto" w:fill="FFFFFF"/>
        <w:spacing w:before="100" w:beforeAutospacing="1" w:after="100" w:afterAutospacing="1" w:line="240" w:lineRule="auto"/>
        <w:jc w:val="center"/>
        <w:rPr>
          <w:ins w:id="436" w:author="Unknown"/>
          <w:rFonts w:ascii="Arial" w:eastAsia="Times New Roman" w:hAnsi="Arial" w:cs="Arial"/>
          <w:color w:val="343434"/>
          <w:sz w:val="28"/>
          <w:szCs w:val="28"/>
        </w:rPr>
      </w:pPr>
      <w:ins w:id="437" w:author="Unknown">
        <w:r w:rsidRPr="00BC1D3D">
          <w:rPr>
            <w:rFonts w:ascii="Arial" w:eastAsia="Times New Roman" w:hAnsi="Arial" w:cs="Arial"/>
            <w:color w:val="343434"/>
            <w:sz w:val="28"/>
            <w:szCs w:val="28"/>
          </w:rPr>
          <w:lastRenderedPageBreak/>
          <w:fldChar w:fldCharType="begin"/>
        </w:r>
        <w:r w:rsidRPr="00BC1D3D">
          <w:rPr>
            <w:rFonts w:ascii="Arial" w:eastAsia="Times New Roman" w:hAnsi="Arial" w:cs="Arial"/>
            <w:color w:val="343434"/>
            <w:sz w:val="28"/>
            <w:szCs w:val="28"/>
          </w:rPr>
          <w:instrText xml:space="preserve"> HYPERLINK "https://www.guru99.com/images/r_programming/032918_0502_RExportingD13.png" </w:instrText>
        </w:r>
        <w:r w:rsidRPr="00BC1D3D">
          <w:rPr>
            <w:rFonts w:ascii="Arial" w:eastAsia="Times New Roman" w:hAnsi="Arial" w:cs="Arial"/>
            <w:color w:val="343434"/>
            <w:sz w:val="28"/>
            <w:szCs w:val="28"/>
          </w:rPr>
          <w:fldChar w:fldCharType="separate"/>
        </w:r>
        <w:r w:rsidRPr="00BC1D3D">
          <w:rPr>
            <w:rFonts w:ascii="Arial" w:eastAsia="Times New Roman" w:hAnsi="Arial" w:cs="Arial"/>
            <w:color w:val="04B8E6"/>
            <w:sz w:val="28"/>
            <w:szCs w:val="28"/>
          </w:rPr>
          <w:fldChar w:fldCharType="begin"/>
        </w:r>
        <w:r w:rsidRPr="00BC1D3D">
          <w:rPr>
            <w:rFonts w:ascii="Arial" w:eastAsia="Times New Roman" w:hAnsi="Arial" w:cs="Arial"/>
            <w:color w:val="04B8E6"/>
            <w:sz w:val="28"/>
            <w:szCs w:val="28"/>
          </w:rPr>
          <w:instrText xml:space="preserve"> INCLUDEPICTURE "https://www.guru99.com/images/r_programming/032918_0502_RExportingD13.png" \* MERGEFORMATINET </w:instrText>
        </w:r>
      </w:ins>
      <w:r w:rsidRPr="00BC1D3D">
        <w:rPr>
          <w:rFonts w:ascii="Arial" w:eastAsia="Times New Roman" w:hAnsi="Arial" w:cs="Arial"/>
          <w:color w:val="04B8E6"/>
          <w:sz w:val="28"/>
          <w:szCs w:val="28"/>
        </w:rPr>
        <w:fldChar w:fldCharType="separate"/>
      </w:r>
      <w:r w:rsidRPr="00BC1D3D">
        <w:rPr>
          <w:rFonts w:ascii="Arial" w:eastAsia="Times New Roman" w:hAnsi="Arial" w:cs="Arial"/>
          <w:color w:val="04B8E6"/>
          <w:sz w:val="28"/>
          <w:szCs w:val="28"/>
        </w:rPr>
        <w:pict>
          <v:shape id="_x0000_i1026" type="#_x0000_t75" alt="" href="https://www.guru99.com/images/r_programming/032918_0502_RExportingD13.png" style="width:24.3pt;height:24.3pt" o:button="t"/>
        </w:pict>
      </w:r>
      <w:ins w:id="438" w:author="Unknown">
        <w:r w:rsidRPr="00BC1D3D">
          <w:rPr>
            <w:rFonts w:ascii="Arial" w:eastAsia="Times New Roman" w:hAnsi="Arial" w:cs="Arial"/>
            <w:color w:val="04B8E6"/>
            <w:sz w:val="28"/>
            <w:szCs w:val="28"/>
          </w:rPr>
          <w:fldChar w:fldCharType="end"/>
        </w:r>
        <w:r w:rsidRPr="00BC1D3D">
          <w:rPr>
            <w:rFonts w:ascii="Arial" w:eastAsia="Times New Roman" w:hAnsi="Arial" w:cs="Arial"/>
            <w:color w:val="343434"/>
            <w:sz w:val="28"/>
            <w:szCs w:val="28"/>
          </w:rPr>
          <w:fldChar w:fldCharType="end"/>
        </w:r>
      </w:ins>
    </w:p>
    <w:p w:rsidR="00BC1D3D" w:rsidRPr="00BC1D3D" w:rsidRDefault="00BC1D3D" w:rsidP="00BC1D3D">
      <w:pPr>
        <w:shd w:val="clear" w:color="auto" w:fill="FFFFFF"/>
        <w:spacing w:before="100" w:beforeAutospacing="1" w:after="100" w:afterAutospacing="1" w:line="240" w:lineRule="auto"/>
        <w:rPr>
          <w:ins w:id="439" w:author="Unknown"/>
          <w:rFonts w:ascii="Arial" w:eastAsia="Times New Roman" w:hAnsi="Arial" w:cs="Arial"/>
          <w:color w:val="343434"/>
          <w:sz w:val="28"/>
          <w:szCs w:val="28"/>
        </w:rPr>
      </w:pPr>
      <w:ins w:id="440" w:author="Unknown">
        <w:r w:rsidRPr="00BC1D3D">
          <w:rPr>
            <w:rFonts w:ascii="Arial" w:eastAsia="Times New Roman" w:hAnsi="Arial" w:cs="Arial"/>
            <w:color w:val="343434"/>
            <w:sz w:val="28"/>
            <w:szCs w:val="28"/>
          </w:rPr>
          <w:t>To upload the .</w:t>
        </w:r>
        <w:proofErr w:type="spellStart"/>
        <w:r w:rsidRPr="00BC1D3D">
          <w:rPr>
            <w:rFonts w:ascii="Arial" w:eastAsia="Times New Roman" w:hAnsi="Arial" w:cs="Arial"/>
            <w:color w:val="343434"/>
            <w:sz w:val="28"/>
            <w:szCs w:val="28"/>
          </w:rPr>
          <w:t>csv</w:t>
        </w:r>
        <w:proofErr w:type="spellEnd"/>
        <w:r w:rsidRPr="00BC1D3D">
          <w:rPr>
            <w:rFonts w:ascii="Arial" w:eastAsia="Times New Roman" w:hAnsi="Arial" w:cs="Arial"/>
            <w:color w:val="343434"/>
            <w:sz w:val="28"/>
            <w:szCs w:val="28"/>
          </w:rPr>
          <w:t xml:space="preserve"> file into your </w:t>
        </w:r>
        <w:proofErr w:type="spellStart"/>
        <w:r w:rsidRPr="00BC1D3D">
          <w:rPr>
            <w:rFonts w:ascii="Arial" w:eastAsia="Times New Roman" w:hAnsi="Arial" w:cs="Arial"/>
            <w:color w:val="343434"/>
            <w:sz w:val="28"/>
            <w:szCs w:val="28"/>
          </w:rPr>
          <w:t>Dropbox</w:t>
        </w:r>
        <w:proofErr w:type="spellEnd"/>
        <w:r w:rsidRPr="00BC1D3D">
          <w:rPr>
            <w:rFonts w:ascii="Arial" w:eastAsia="Times New Roman" w:hAnsi="Arial" w:cs="Arial"/>
            <w:color w:val="343434"/>
            <w:sz w:val="28"/>
            <w:szCs w:val="28"/>
          </w:rPr>
          <w:t xml:space="preserve">, use the function </w:t>
        </w:r>
        <w:proofErr w:type="spellStart"/>
        <w:r w:rsidRPr="00BC1D3D">
          <w:rPr>
            <w:rFonts w:ascii="Arial" w:eastAsia="Times New Roman" w:hAnsi="Arial" w:cs="Arial"/>
            <w:color w:val="343434"/>
            <w:sz w:val="28"/>
            <w:szCs w:val="28"/>
          </w:rPr>
          <w:t>drop_</w:t>
        </w:r>
        <w:proofErr w:type="gramStart"/>
        <w:r w:rsidRPr="00BC1D3D">
          <w:rPr>
            <w:rFonts w:ascii="Arial" w:eastAsia="Times New Roman" w:hAnsi="Arial" w:cs="Arial"/>
            <w:color w:val="343434"/>
            <w:sz w:val="28"/>
            <w:szCs w:val="28"/>
          </w:rPr>
          <w:t>upload</w:t>
        </w:r>
        <w:proofErr w:type="spellEnd"/>
        <w:r w:rsidRPr="00BC1D3D">
          <w:rPr>
            <w:rFonts w:ascii="Arial" w:eastAsia="Times New Roman" w:hAnsi="Arial" w:cs="Arial"/>
            <w:color w:val="343434"/>
            <w:sz w:val="28"/>
            <w:szCs w:val="28"/>
          </w:rPr>
          <w:t>(</w:t>
        </w:r>
        <w:proofErr w:type="gramEnd"/>
        <w:r w:rsidRPr="00BC1D3D">
          <w:rPr>
            <w:rFonts w:ascii="Arial" w:eastAsia="Times New Roman" w:hAnsi="Arial" w:cs="Arial"/>
            <w:color w:val="343434"/>
            <w:sz w:val="28"/>
            <w:szCs w:val="28"/>
          </w:rPr>
          <w:t>).</w:t>
        </w:r>
      </w:ins>
    </w:p>
    <w:p w:rsidR="00BC1D3D" w:rsidRPr="00BC1D3D" w:rsidRDefault="00BC1D3D" w:rsidP="00BC1D3D">
      <w:pPr>
        <w:shd w:val="clear" w:color="auto" w:fill="FFFFFF"/>
        <w:spacing w:before="100" w:beforeAutospacing="1" w:after="100" w:afterAutospacing="1" w:line="240" w:lineRule="auto"/>
        <w:rPr>
          <w:ins w:id="441" w:author="Unknown"/>
          <w:rFonts w:ascii="Arial" w:eastAsia="Times New Roman" w:hAnsi="Arial" w:cs="Arial"/>
          <w:color w:val="343434"/>
          <w:sz w:val="28"/>
          <w:szCs w:val="28"/>
        </w:rPr>
      </w:pPr>
      <w:ins w:id="442" w:author="Unknown">
        <w:r w:rsidRPr="00BC1D3D">
          <w:rPr>
            <w:rFonts w:ascii="Arial" w:eastAsia="Times New Roman" w:hAnsi="Arial" w:cs="Arial"/>
            <w:color w:val="343434"/>
            <w:sz w:val="28"/>
            <w:szCs w:val="28"/>
          </w:rPr>
          <w:t>Basic syntax:</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443" w:author="Unknown"/>
          <w:rFonts w:ascii="Consolas" w:eastAsia="Times New Roman" w:hAnsi="Consolas" w:cs="Consolas"/>
          <w:color w:val="343434"/>
        </w:rPr>
      </w:pPr>
      <w:proofErr w:type="spellStart"/>
      <w:ins w:id="444" w:author="Unknown">
        <w:r w:rsidRPr="00BC1D3D">
          <w:rPr>
            <w:rFonts w:ascii="Consolas" w:eastAsia="Times New Roman" w:hAnsi="Consolas" w:cs="Consolas"/>
            <w:color w:val="343434"/>
          </w:rPr>
          <w:t>drop_</w:t>
        </w:r>
        <w:proofErr w:type="gramStart"/>
        <w:r w:rsidRPr="00BC1D3D">
          <w:rPr>
            <w:rFonts w:ascii="Consolas" w:eastAsia="Times New Roman" w:hAnsi="Consolas" w:cs="Consolas"/>
            <w:color w:val="343434"/>
          </w:rPr>
          <w:t>upload</w:t>
        </w:r>
        <w:proofErr w:type="spellEnd"/>
        <w:r w:rsidRPr="00BC1D3D">
          <w:rPr>
            <w:rFonts w:ascii="Consolas" w:eastAsia="Times New Roman" w:hAnsi="Consolas" w:cs="Consolas"/>
            <w:color w:val="343434"/>
          </w:rPr>
          <w:t>(</w:t>
        </w:r>
        <w:proofErr w:type="gramEnd"/>
        <w:r w:rsidRPr="00BC1D3D">
          <w:rPr>
            <w:rFonts w:ascii="Consolas" w:eastAsia="Times New Roman" w:hAnsi="Consolas" w:cs="Consolas"/>
            <w:color w:val="343434"/>
          </w:rPr>
          <w:t>file, path = NULL, mode = "overwrite")</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445" w:author="Unknown"/>
          <w:rFonts w:ascii="Consolas" w:eastAsia="Times New Roman" w:hAnsi="Consolas" w:cs="Consolas"/>
          <w:color w:val="343434"/>
        </w:rPr>
      </w:pPr>
      <w:proofErr w:type="gramStart"/>
      <w:ins w:id="446" w:author="Unknown">
        <w:r w:rsidRPr="00BC1D3D">
          <w:rPr>
            <w:rFonts w:ascii="Consolas" w:eastAsia="Times New Roman" w:hAnsi="Consolas" w:cs="Consolas"/>
            <w:color w:val="343434"/>
          </w:rPr>
          <w:t>arguments</w:t>
        </w:r>
        <w:proofErr w:type="gramEnd"/>
        <w:r w:rsidRPr="00BC1D3D">
          <w:rPr>
            <w:rFonts w:ascii="Consolas" w:eastAsia="Times New Roman" w:hAnsi="Consolas" w:cs="Consolas"/>
            <w:color w:val="343434"/>
          </w:rPr>
          <w:t>:</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447" w:author="Unknown"/>
          <w:rFonts w:ascii="Consolas" w:eastAsia="Times New Roman" w:hAnsi="Consolas" w:cs="Consolas"/>
          <w:color w:val="343434"/>
        </w:rPr>
      </w:pPr>
      <w:ins w:id="448" w:author="Unknown">
        <w:r w:rsidRPr="00BC1D3D">
          <w:rPr>
            <w:rFonts w:ascii="Consolas" w:eastAsia="Times New Roman" w:hAnsi="Consolas" w:cs="Consolas"/>
            <w:color w:val="343434"/>
          </w:rPr>
          <w:t xml:space="preserve">- </w:t>
        </w:r>
        <w:proofErr w:type="gramStart"/>
        <w:r w:rsidRPr="00BC1D3D">
          <w:rPr>
            <w:rFonts w:ascii="Consolas" w:eastAsia="Times New Roman" w:hAnsi="Consolas" w:cs="Consolas"/>
            <w:color w:val="343434"/>
          </w:rPr>
          <w:t>file</w:t>
        </w:r>
        <w:proofErr w:type="gramEnd"/>
        <w:r w:rsidRPr="00BC1D3D">
          <w:rPr>
            <w:rFonts w:ascii="Consolas" w:eastAsia="Times New Roman" w:hAnsi="Consolas" w:cs="Consolas"/>
            <w:color w:val="343434"/>
          </w:rPr>
          <w:t>: local path</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449" w:author="Unknown"/>
          <w:rFonts w:ascii="Consolas" w:eastAsia="Times New Roman" w:hAnsi="Consolas" w:cs="Consolas"/>
          <w:color w:val="343434"/>
        </w:rPr>
      </w:pPr>
      <w:ins w:id="450" w:author="Unknown">
        <w:r w:rsidRPr="00BC1D3D">
          <w:rPr>
            <w:rFonts w:ascii="Consolas" w:eastAsia="Times New Roman" w:hAnsi="Consolas" w:cs="Consolas"/>
            <w:color w:val="343434"/>
          </w:rPr>
          <w:t xml:space="preserve">- </w:t>
        </w:r>
        <w:proofErr w:type="gramStart"/>
        <w:r w:rsidRPr="00BC1D3D">
          <w:rPr>
            <w:rFonts w:ascii="Consolas" w:eastAsia="Times New Roman" w:hAnsi="Consolas" w:cs="Consolas"/>
            <w:color w:val="343434"/>
          </w:rPr>
          <w:t>path</w:t>
        </w:r>
        <w:proofErr w:type="gramEnd"/>
        <w:r w:rsidRPr="00BC1D3D">
          <w:rPr>
            <w:rFonts w:ascii="Consolas" w:eastAsia="Times New Roman" w:hAnsi="Consolas" w:cs="Consolas"/>
            <w:color w:val="343434"/>
          </w:rPr>
          <w:t xml:space="preserve">: Path on </w:t>
        </w:r>
        <w:proofErr w:type="spellStart"/>
        <w:r w:rsidRPr="00BC1D3D">
          <w:rPr>
            <w:rFonts w:ascii="Consolas" w:eastAsia="Times New Roman" w:hAnsi="Consolas" w:cs="Consolas"/>
            <w:color w:val="343434"/>
          </w:rPr>
          <w:t>Dropbox</w:t>
        </w:r>
        <w:proofErr w:type="spellEnd"/>
        <w:r w:rsidRPr="00BC1D3D">
          <w:rPr>
            <w:rFonts w:ascii="Consolas" w:eastAsia="Times New Roman" w:hAnsi="Consolas" w:cs="Consolas"/>
            <w:color w:val="343434"/>
          </w:rPr>
          <w:t xml:space="preserve"> </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451" w:author="Unknown"/>
          <w:rFonts w:ascii="Consolas" w:eastAsia="Times New Roman" w:hAnsi="Consolas" w:cs="Consolas"/>
          <w:color w:val="343434"/>
        </w:rPr>
      </w:pPr>
      <w:ins w:id="452" w:author="Unknown">
        <w:r w:rsidRPr="00BC1D3D">
          <w:rPr>
            <w:rFonts w:ascii="Consolas" w:eastAsia="Times New Roman" w:hAnsi="Consolas" w:cs="Consolas"/>
            <w:color w:val="343434"/>
          </w:rPr>
          <w:t xml:space="preserve">- </w:t>
        </w:r>
        <w:proofErr w:type="gramStart"/>
        <w:r w:rsidRPr="00BC1D3D">
          <w:rPr>
            <w:rFonts w:ascii="Consolas" w:eastAsia="Times New Roman" w:hAnsi="Consolas" w:cs="Consolas"/>
            <w:color w:val="343434"/>
          </w:rPr>
          <w:t>mode</w:t>
        </w:r>
        <w:proofErr w:type="gramEnd"/>
        <w:r w:rsidRPr="00BC1D3D">
          <w:rPr>
            <w:rFonts w:ascii="Consolas" w:eastAsia="Times New Roman" w:hAnsi="Consolas" w:cs="Consolas"/>
            <w:color w:val="343434"/>
          </w:rPr>
          <w:t xml:space="preserve"> = "overwrite":  By default, overwrite an existing file. </w:t>
        </w:r>
        <w:proofErr w:type="gramStart"/>
        <w:r w:rsidRPr="00BC1D3D">
          <w:rPr>
            <w:rFonts w:ascii="Consolas" w:eastAsia="Times New Roman" w:hAnsi="Consolas" w:cs="Consolas"/>
            <w:color w:val="343434"/>
          </w:rPr>
          <w:t>If set to `add`, the upload is not completed.</w:t>
        </w:r>
        <w:proofErr w:type="gramEnd"/>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453" w:author="Unknown"/>
          <w:rFonts w:ascii="Consolas" w:eastAsia="Times New Roman" w:hAnsi="Consolas" w:cs="Consolas"/>
          <w:color w:val="343434"/>
        </w:rPr>
      </w:pPr>
      <w:proofErr w:type="spellStart"/>
      <w:ins w:id="454" w:author="Unknown">
        <w:r w:rsidRPr="00BC1D3D">
          <w:rPr>
            <w:rFonts w:ascii="Consolas" w:eastAsia="Times New Roman" w:hAnsi="Consolas" w:cs="Consolas"/>
            <w:color w:val="343434"/>
          </w:rPr>
          <w:t>drop_</w:t>
        </w:r>
        <w:proofErr w:type="gramStart"/>
        <w:r w:rsidRPr="00BC1D3D">
          <w:rPr>
            <w:rFonts w:ascii="Consolas" w:eastAsia="Times New Roman" w:hAnsi="Consolas" w:cs="Consolas"/>
            <w:color w:val="343434"/>
          </w:rPr>
          <w:t>upload</w:t>
        </w:r>
        <w:proofErr w:type="spellEnd"/>
        <w:r w:rsidRPr="00BC1D3D">
          <w:rPr>
            <w:rFonts w:ascii="Consolas" w:eastAsia="Times New Roman" w:hAnsi="Consolas" w:cs="Consolas"/>
            <w:color w:val="343434"/>
          </w:rPr>
          <w:t>(</w:t>
        </w:r>
        <w:proofErr w:type="gramEnd"/>
        <w:r w:rsidRPr="00BC1D3D">
          <w:rPr>
            <w:rFonts w:ascii="Consolas" w:eastAsia="Times New Roman" w:hAnsi="Consolas" w:cs="Consolas"/>
            <w:color w:val="343434"/>
          </w:rPr>
          <w:t>'table_car.csv', path = "</w:t>
        </w:r>
        <w:proofErr w:type="spellStart"/>
        <w:r w:rsidRPr="00BC1D3D">
          <w:rPr>
            <w:rFonts w:ascii="Consolas" w:eastAsia="Times New Roman" w:hAnsi="Consolas" w:cs="Consolas"/>
            <w:color w:val="343434"/>
          </w:rPr>
          <w:t>my_first_drop</w:t>
        </w:r>
        <w:proofErr w:type="spellEnd"/>
        <w:r w:rsidRPr="00BC1D3D">
          <w:rPr>
            <w:rFonts w:ascii="Consolas" w:eastAsia="Times New Roman" w:hAnsi="Consolas" w:cs="Consolas"/>
            <w:color w:val="343434"/>
          </w:rPr>
          <w:t>")</w:t>
        </w:r>
      </w:ins>
    </w:p>
    <w:p w:rsidR="00BC1D3D" w:rsidRPr="00BC1D3D" w:rsidRDefault="00BC1D3D" w:rsidP="00BC1D3D">
      <w:pPr>
        <w:shd w:val="clear" w:color="auto" w:fill="FFFFFF"/>
        <w:spacing w:before="100" w:beforeAutospacing="1" w:after="100" w:afterAutospacing="1" w:line="240" w:lineRule="auto"/>
        <w:rPr>
          <w:ins w:id="455" w:author="Unknown"/>
          <w:rFonts w:ascii="Arial" w:eastAsia="Times New Roman" w:hAnsi="Arial" w:cs="Arial"/>
          <w:color w:val="343434"/>
          <w:sz w:val="28"/>
          <w:szCs w:val="28"/>
        </w:rPr>
      </w:pPr>
      <w:ins w:id="456" w:author="Unknown">
        <w:r w:rsidRPr="00BC1D3D">
          <w:rPr>
            <w:rFonts w:ascii="Arial" w:eastAsia="Times New Roman" w:hAnsi="Arial" w:cs="Arial"/>
            <w:b/>
            <w:bCs/>
            <w:color w:val="343434"/>
            <w:sz w:val="28"/>
          </w:rPr>
          <w:t>Output:</w:t>
        </w:r>
      </w:ins>
    </w:p>
    <w:p w:rsidR="00BC1D3D" w:rsidRPr="00BC1D3D" w:rsidRDefault="00BC1D3D" w:rsidP="00BC1D3D">
      <w:pPr>
        <w:shd w:val="clear" w:color="auto" w:fill="FFFFFF"/>
        <w:spacing w:before="100" w:beforeAutospacing="1" w:after="100" w:afterAutospacing="1" w:line="240" w:lineRule="auto"/>
        <w:jc w:val="center"/>
        <w:rPr>
          <w:ins w:id="457" w:author="Unknown"/>
          <w:rFonts w:ascii="Arial" w:eastAsia="Times New Roman" w:hAnsi="Arial" w:cs="Arial"/>
          <w:color w:val="343434"/>
          <w:sz w:val="28"/>
          <w:szCs w:val="28"/>
        </w:rPr>
      </w:pPr>
      <w:ins w:id="458" w:author="Unknown">
        <w:r w:rsidRPr="00BC1D3D">
          <w:rPr>
            <w:rFonts w:ascii="Arial" w:eastAsia="Times New Roman" w:hAnsi="Arial" w:cs="Arial"/>
            <w:color w:val="343434"/>
            <w:sz w:val="28"/>
            <w:szCs w:val="28"/>
          </w:rPr>
          <w:fldChar w:fldCharType="begin"/>
        </w:r>
        <w:r w:rsidRPr="00BC1D3D">
          <w:rPr>
            <w:rFonts w:ascii="Arial" w:eastAsia="Times New Roman" w:hAnsi="Arial" w:cs="Arial"/>
            <w:color w:val="343434"/>
            <w:sz w:val="28"/>
            <w:szCs w:val="28"/>
          </w:rPr>
          <w:instrText xml:space="preserve"> HYPERLINK "https://www.guru99.com/images/r_programming/032918_0502_RExportingD14.png" </w:instrText>
        </w:r>
        <w:r w:rsidRPr="00BC1D3D">
          <w:rPr>
            <w:rFonts w:ascii="Arial" w:eastAsia="Times New Roman" w:hAnsi="Arial" w:cs="Arial"/>
            <w:color w:val="343434"/>
            <w:sz w:val="28"/>
            <w:szCs w:val="28"/>
          </w:rPr>
          <w:fldChar w:fldCharType="separate"/>
        </w:r>
        <w:r w:rsidRPr="00BC1D3D">
          <w:rPr>
            <w:rFonts w:ascii="Arial" w:eastAsia="Times New Roman" w:hAnsi="Arial" w:cs="Arial"/>
            <w:color w:val="04B8E6"/>
            <w:sz w:val="28"/>
            <w:szCs w:val="28"/>
          </w:rPr>
          <w:fldChar w:fldCharType="begin"/>
        </w:r>
        <w:r w:rsidRPr="00BC1D3D">
          <w:rPr>
            <w:rFonts w:ascii="Arial" w:eastAsia="Times New Roman" w:hAnsi="Arial" w:cs="Arial"/>
            <w:color w:val="04B8E6"/>
            <w:sz w:val="28"/>
            <w:szCs w:val="28"/>
          </w:rPr>
          <w:instrText xml:space="preserve"> INCLUDEPICTURE "https://www.guru99.com/images/r_programming/032918_0502_RExportingD14.png" \* MERGEFORMATINET </w:instrText>
        </w:r>
      </w:ins>
      <w:r w:rsidRPr="00BC1D3D">
        <w:rPr>
          <w:rFonts w:ascii="Arial" w:eastAsia="Times New Roman" w:hAnsi="Arial" w:cs="Arial"/>
          <w:color w:val="04B8E6"/>
          <w:sz w:val="28"/>
          <w:szCs w:val="28"/>
        </w:rPr>
        <w:fldChar w:fldCharType="separate"/>
      </w:r>
      <w:r w:rsidRPr="00BC1D3D">
        <w:rPr>
          <w:rFonts w:ascii="Arial" w:eastAsia="Times New Roman" w:hAnsi="Arial" w:cs="Arial"/>
          <w:color w:val="04B8E6"/>
          <w:sz w:val="28"/>
          <w:szCs w:val="28"/>
        </w:rPr>
        <w:pict>
          <v:shape id="_x0000_i1027" type="#_x0000_t75" alt="" href="https://www.guru99.com/images/r_programming/032918_0502_RExportingD14.png" style="width:24.3pt;height:24.3pt" o:button="t"/>
        </w:pict>
      </w:r>
      <w:ins w:id="459" w:author="Unknown">
        <w:r w:rsidRPr="00BC1D3D">
          <w:rPr>
            <w:rFonts w:ascii="Arial" w:eastAsia="Times New Roman" w:hAnsi="Arial" w:cs="Arial"/>
            <w:color w:val="04B8E6"/>
            <w:sz w:val="28"/>
            <w:szCs w:val="28"/>
          </w:rPr>
          <w:fldChar w:fldCharType="end"/>
        </w:r>
        <w:r w:rsidRPr="00BC1D3D">
          <w:rPr>
            <w:rFonts w:ascii="Arial" w:eastAsia="Times New Roman" w:hAnsi="Arial" w:cs="Arial"/>
            <w:color w:val="343434"/>
            <w:sz w:val="28"/>
            <w:szCs w:val="28"/>
          </w:rPr>
          <w:fldChar w:fldCharType="end"/>
        </w:r>
      </w:ins>
    </w:p>
    <w:p w:rsidR="00BC1D3D" w:rsidRPr="00BC1D3D" w:rsidRDefault="00BC1D3D" w:rsidP="00BC1D3D">
      <w:pPr>
        <w:shd w:val="clear" w:color="auto" w:fill="FFFFFF"/>
        <w:spacing w:before="100" w:beforeAutospacing="1" w:after="100" w:afterAutospacing="1" w:line="240" w:lineRule="auto"/>
        <w:rPr>
          <w:ins w:id="460" w:author="Unknown"/>
          <w:rFonts w:ascii="Arial" w:eastAsia="Times New Roman" w:hAnsi="Arial" w:cs="Arial"/>
          <w:color w:val="343434"/>
          <w:sz w:val="28"/>
          <w:szCs w:val="28"/>
        </w:rPr>
      </w:pPr>
      <w:ins w:id="461" w:author="Unknown">
        <w:r w:rsidRPr="00BC1D3D">
          <w:rPr>
            <w:rFonts w:ascii="Arial" w:eastAsia="Times New Roman" w:hAnsi="Arial" w:cs="Arial"/>
            <w:color w:val="343434"/>
            <w:sz w:val="28"/>
            <w:szCs w:val="28"/>
          </w:rPr>
          <w:t xml:space="preserve">At </w:t>
        </w:r>
        <w:proofErr w:type="spellStart"/>
        <w:r w:rsidRPr="00BC1D3D">
          <w:rPr>
            <w:rFonts w:ascii="Arial" w:eastAsia="Times New Roman" w:hAnsi="Arial" w:cs="Arial"/>
            <w:color w:val="343434"/>
            <w:sz w:val="28"/>
            <w:szCs w:val="28"/>
          </w:rPr>
          <w:t>DropBox</w:t>
        </w:r>
        <w:proofErr w:type="spellEnd"/>
      </w:ins>
    </w:p>
    <w:p w:rsidR="00BC1D3D" w:rsidRPr="00BC1D3D" w:rsidRDefault="00BC1D3D" w:rsidP="00BC1D3D">
      <w:pPr>
        <w:shd w:val="clear" w:color="auto" w:fill="FFFFFF"/>
        <w:spacing w:before="100" w:beforeAutospacing="1" w:after="100" w:afterAutospacing="1" w:line="240" w:lineRule="auto"/>
        <w:jc w:val="center"/>
        <w:rPr>
          <w:ins w:id="462" w:author="Unknown"/>
          <w:rFonts w:ascii="Arial" w:eastAsia="Times New Roman" w:hAnsi="Arial" w:cs="Arial"/>
          <w:color w:val="343434"/>
          <w:sz w:val="28"/>
          <w:szCs w:val="28"/>
        </w:rPr>
      </w:pPr>
      <w:ins w:id="463" w:author="Unknown">
        <w:r w:rsidRPr="00BC1D3D">
          <w:rPr>
            <w:rFonts w:ascii="Arial" w:eastAsia="Times New Roman" w:hAnsi="Arial" w:cs="Arial"/>
            <w:color w:val="343434"/>
            <w:sz w:val="28"/>
            <w:szCs w:val="28"/>
          </w:rPr>
          <w:fldChar w:fldCharType="begin"/>
        </w:r>
        <w:r w:rsidRPr="00BC1D3D">
          <w:rPr>
            <w:rFonts w:ascii="Arial" w:eastAsia="Times New Roman" w:hAnsi="Arial" w:cs="Arial"/>
            <w:color w:val="343434"/>
            <w:sz w:val="28"/>
            <w:szCs w:val="28"/>
          </w:rPr>
          <w:instrText xml:space="preserve"> HYPERLINK "https://www.guru99.com/images/r_programming/032918_0502_RExportingD15.png" </w:instrText>
        </w:r>
        <w:r w:rsidRPr="00BC1D3D">
          <w:rPr>
            <w:rFonts w:ascii="Arial" w:eastAsia="Times New Roman" w:hAnsi="Arial" w:cs="Arial"/>
            <w:color w:val="343434"/>
            <w:sz w:val="28"/>
            <w:szCs w:val="28"/>
          </w:rPr>
          <w:fldChar w:fldCharType="separate"/>
        </w:r>
        <w:r w:rsidRPr="00BC1D3D">
          <w:rPr>
            <w:rFonts w:ascii="Arial" w:eastAsia="Times New Roman" w:hAnsi="Arial" w:cs="Arial"/>
            <w:color w:val="04B8E6"/>
            <w:sz w:val="28"/>
            <w:szCs w:val="28"/>
          </w:rPr>
          <w:fldChar w:fldCharType="begin"/>
        </w:r>
        <w:r w:rsidRPr="00BC1D3D">
          <w:rPr>
            <w:rFonts w:ascii="Arial" w:eastAsia="Times New Roman" w:hAnsi="Arial" w:cs="Arial"/>
            <w:color w:val="04B8E6"/>
            <w:sz w:val="28"/>
            <w:szCs w:val="28"/>
          </w:rPr>
          <w:instrText xml:space="preserve"> INCLUDEPICTURE "https://www.guru99.com/images/r_programming/032918_0502_RExportingD15.png" \* MERGEFORMATINET </w:instrText>
        </w:r>
      </w:ins>
      <w:r w:rsidRPr="00BC1D3D">
        <w:rPr>
          <w:rFonts w:ascii="Arial" w:eastAsia="Times New Roman" w:hAnsi="Arial" w:cs="Arial"/>
          <w:color w:val="04B8E6"/>
          <w:sz w:val="28"/>
          <w:szCs w:val="28"/>
        </w:rPr>
        <w:fldChar w:fldCharType="separate"/>
      </w:r>
      <w:r w:rsidRPr="00BC1D3D">
        <w:rPr>
          <w:rFonts w:ascii="Arial" w:eastAsia="Times New Roman" w:hAnsi="Arial" w:cs="Arial"/>
          <w:color w:val="04B8E6"/>
          <w:sz w:val="28"/>
          <w:szCs w:val="28"/>
        </w:rPr>
        <w:pict>
          <v:shape id="_x0000_i1028" type="#_x0000_t75" alt="" href="https://www.guru99.com/images/r_programming/032918_0502_RExportingD15.png" style="width:24.3pt;height:24.3pt" o:button="t"/>
        </w:pict>
      </w:r>
      <w:ins w:id="464" w:author="Unknown">
        <w:r w:rsidRPr="00BC1D3D">
          <w:rPr>
            <w:rFonts w:ascii="Arial" w:eastAsia="Times New Roman" w:hAnsi="Arial" w:cs="Arial"/>
            <w:color w:val="04B8E6"/>
            <w:sz w:val="28"/>
            <w:szCs w:val="28"/>
          </w:rPr>
          <w:fldChar w:fldCharType="end"/>
        </w:r>
        <w:r w:rsidRPr="00BC1D3D">
          <w:rPr>
            <w:rFonts w:ascii="Arial" w:eastAsia="Times New Roman" w:hAnsi="Arial" w:cs="Arial"/>
            <w:color w:val="343434"/>
            <w:sz w:val="28"/>
            <w:szCs w:val="28"/>
          </w:rPr>
          <w:fldChar w:fldCharType="end"/>
        </w:r>
      </w:ins>
    </w:p>
    <w:p w:rsidR="00BC1D3D" w:rsidRPr="00BC1D3D" w:rsidRDefault="00BC1D3D" w:rsidP="00BC1D3D">
      <w:pPr>
        <w:shd w:val="clear" w:color="auto" w:fill="FFFFFF"/>
        <w:spacing w:before="100" w:beforeAutospacing="1" w:after="100" w:afterAutospacing="1" w:line="240" w:lineRule="auto"/>
        <w:rPr>
          <w:ins w:id="465" w:author="Unknown"/>
          <w:rFonts w:ascii="Arial" w:eastAsia="Times New Roman" w:hAnsi="Arial" w:cs="Arial"/>
          <w:color w:val="343434"/>
          <w:sz w:val="28"/>
          <w:szCs w:val="28"/>
        </w:rPr>
      </w:pPr>
      <w:ins w:id="466" w:author="Unknown">
        <w:r w:rsidRPr="00BC1D3D">
          <w:rPr>
            <w:rFonts w:ascii="Arial" w:eastAsia="Times New Roman" w:hAnsi="Arial" w:cs="Arial"/>
            <w:color w:val="343434"/>
            <w:sz w:val="28"/>
            <w:szCs w:val="28"/>
          </w:rPr>
          <w:t xml:space="preserve">You can read the </w:t>
        </w:r>
        <w:proofErr w:type="spellStart"/>
        <w:r w:rsidRPr="00BC1D3D">
          <w:rPr>
            <w:rFonts w:ascii="Arial" w:eastAsia="Times New Roman" w:hAnsi="Arial" w:cs="Arial"/>
            <w:color w:val="343434"/>
            <w:sz w:val="28"/>
            <w:szCs w:val="28"/>
          </w:rPr>
          <w:t>csv</w:t>
        </w:r>
        <w:proofErr w:type="spellEnd"/>
        <w:r w:rsidRPr="00BC1D3D">
          <w:rPr>
            <w:rFonts w:ascii="Arial" w:eastAsia="Times New Roman" w:hAnsi="Arial" w:cs="Arial"/>
            <w:color w:val="343434"/>
            <w:sz w:val="28"/>
            <w:szCs w:val="28"/>
          </w:rPr>
          <w:t xml:space="preserve"> file from </w:t>
        </w:r>
        <w:proofErr w:type="spellStart"/>
        <w:r w:rsidRPr="00BC1D3D">
          <w:rPr>
            <w:rFonts w:ascii="Arial" w:eastAsia="Times New Roman" w:hAnsi="Arial" w:cs="Arial"/>
            <w:color w:val="343434"/>
            <w:sz w:val="28"/>
            <w:szCs w:val="28"/>
          </w:rPr>
          <w:t>Dropbox</w:t>
        </w:r>
        <w:proofErr w:type="spellEnd"/>
        <w:r w:rsidRPr="00BC1D3D">
          <w:rPr>
            <w:rFonts w:ascii="Arial" w:eastAsia="Times New Roman" w:hAnsi="Arial" w:cs="Arial"/>
            <w:color w:val="343434"/>
            <w:sz w:val="28"/>
            <w:szCs w:val="28"/>
          </w:rPr>
          <w:t xml:space="preserve"> with the function </w:t>
        </w:r>
        <w:proofErr w:type="spellStart"/>
        <w:r w:rsidRPr="00BC1D3D">
          <w:rPr>
            <w:rFonts w:ascii="Arial" w:eastAsia="Times New Roman" w:hAnsi="Arial" w:cs="Arial"/>
            <w:color w:val="343434"/>
            <w:sz w:val="28"/>
            <w:szCs w:val="28"/>
          </w:rPr>
          <w:t>drop_read_</w:t>
        </w:r>
        <w:proofErr w:type="gramStart"/>
        <w:r w:rsidRPr="00BC1D3D">
          <w:rPr>
            <w:rFonts w:ascii="Arial" w:eastAsia="Times New Roman" w:hAnsi="Arial" w:cs="Arial"/>
            <w:color w:val="343434"/>
            <w:sz w:val="28"/>
            <w:szCs w:val="28"/>
          </w:rPr>
          <w:t>csv</w:t>
        </w:r>
        <w:proofErr w:type="spellEnd"/>
        <w:r w:rsidRPr="00BC1D3D">
          <w:rPr>
            <w:rFonts w:ascii="Arial" w:eastAsia="Times New Roman" w:hAnsi="Arial" w:cs="Arial"/>
            <w:color w:val="343434"/>
            <w:sz w:val="28"/>
            <w:szCs w:val="28"/>
          </w:rPr>
          <w:t>()</w:t>
        </w:r>
        <w:proofErr w:type="gramEnd"/>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467" w:author="Unknown"/>
          <w:rFonts w:ascii="Consolas" w:eastAsia="Times New Roman" w:hAnsi="Consolas" w:cs="Consolas"/>
          <w:color w:val="343434"/>
        </w:rPr>
      </w:pPr>
      <w:proofErr w:type="spellStart"/>
      <w:ins w:id="468" w:author="Unknown">
        <w:r w:rsidRPr="00BC1D3D">
          <w:rPr>
            <w:rFonts w:ascii="Consolas" w:eastAsia="Times New Roman" w:hAnsi="Consolas" w:cs="Consolas"/>
            <w:color w:val="343434"/>
          </w:rPr>
          <w:t>dropbox_table_car</w:t>
        </w:r>
        <w:proofErr w:type="spellEnd"/>
        <w:r w:rsidRPr="00BC1D3D">
          <w:rPr>
            <w:rFonts w:ascii="Consolas" w:eastAsia="Times New Roman" w:hAnsi="Consolas" w:cs="Consolas"/>
            <w:color w:val="343434"/>
          </w:rPr>
          <w:t xml:space="preserve"> &lt;-</w:t>
        </w:r>
        <w:proofErr w:type="spellStart"/>
        <w:r w:rsidRPr="00BC1D3D">
          <w:rPr>
            <w:rFonts w:ascii="Consolas" w:eastAsia="Times New Roman" w:hAnsi="Consolas" w:cs="Consolas"/>
            <w:color w:val="343434"/>
          </w:rPr>
          <w:t>drop_read_</w:t>
        </w:r>
        <w:proofErr w:type="gramStart"/>
        <w:r w:rsidRPr="00BC1D3D">
          <w:rPr>
            <w:rFonts w:ascii="Consolas" w:eastAsia="Times New Roman" w:hAnsi="Consolas" w:cs="Consolas"/>
            <w:color w:val="343434"/>
          </w:rPr>
          <w:t>csv</w:t>
        </w:r>
        <w:proofErr w:type="spellEnd"/>
        <w:r w:rsidRPr="00BC1D3D">
          <w:rPr>
            <w:rFonts w:ascii="Consolas" w:eastAsia="Times New Roman" w:hAnsi="Consolas" w:cs="Consolas"/>
            <w:color w:val="343434"/>
          </w:rPr>
          <w:t>(</w:t>
        </w:r>
        <w:proofErr w:type="gramEnd"/>
        <w:r w:rsidRPr="00BC1D3D">
          <w:rPr>
            <w:rFonts w:ascii="Consolas" w:eastAsia="Times New Roman" w:hAnsi="Consolas" w:cs="Consolas"/>
            <w:color w:val="343434"/>
          </w:rPr>
          <w:t>"</w:t>
        </w:r>
        <w:proofErr w:type="spellStart"/>
        <w:r w:rsidRPr="00BC1D3D">
          <w:rPr>
            <w:rFonts w:ascii="Consolas" w:eastAsia="Times New Roman" w:hAnsi="Consolas" w:cs="Consolas"/>
            <w:color w:val="343434"/>
          </w:rPr>
          <w:t>my_first_drop</w:t>
        </w:r>
        <w:proofErr w:type="spellEnd"/>
        <w:r w:rsidRPr="00BC1D3D">
          <w:rPr>
            <w:rFonts w:ascii="Consolas" w:eastAsia="Times New Roman" w:hAnsi="Consolas" w:cs="Consolas"/>
            <w:color w:val="343434"/>
          </w:rPr>
          <w:t>/table_car.csv")</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469" w:author="Unknown"/>
          <w:rFonts w:ascii="Consolas" w:eastAsia="Times New Roman" w:hAnsi="Consolas" w:cs="Consolas"/>
          <w:color w:val="343434"/>
        </w:rPr>
      </w:pPr>
      <w:proofErr w:type="spellStart"/>
      <w:ins w:id="470" w:author="Unknown">
        <w:r w:rsidRPr="00BC1D3D">
          <w:rPr>
            <w:rFonts w:ascii="Consolas" w:eastAsia="Times New Roman" w:hAnsi="Consolas" w:cs="Consolas"/>
            <w:color w:val="343434"/>
          </w:rPr>
          <w:t>dropbox_table_car</w:t>
        </w:r>
        <w:proofErr w:type="spellEnd"/>
      </w:ins>
    </w:p>
    <w:p w:rsidR="00BC1D3D" w:rsidRPr="00BC1D3D" w:rsidRDefault="00BC1D3D" w:rsidP="00BC1D3D">
      <w:pPr>
        <w:shd w:val="clear" w:color="auto" w:fill="FFFFFF"/>
        <w:spacing w:before="100" w:beforeAutospacing="1" w:after="100" w:afterAutospacing="1" w:line="240" w:lineRule="auto"/>
        <w:rPr>
          <w:ins w:id="471" w:author="Unknown"/>
          <w:rFonts w:ascii="Arial" w:eastAsia="Times New Roman" w:hAnsi="Arial" w:cs="Arial"/>
          <w:color w:val="343434"/>
          <w:sz w:val="28"/>
          <w:szCs w:val="28"/>
        </w:rPr>
      </w:pPr>
      <w:ins w:id="472" w:author="Unknown">
        <w:r w:rsidRPr="00BC1D3D">
          <w:rPr>
            <w:rFonts w:ascii="Arial" w:eastAsia="Times New Roman" w:hAnsi="Arial" w:cs="Arial"/>
            <w:b/>
            <w:bCs/>
            <w:color w:val="343434"/>
            <w:sz w:val="28"/>
          </w:rPr>
          <w:t>Output:</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473" w:author="Unknown"/>
          <w:rFonts w:ascii="Consolas" w:eastAsia="Times New Roman" w:hAnsi="Consolas" w:cs="Consolas"/>
          <w:color w:val="343434"/>
        </w:rPr>
      </w:pPr>
      <w:ins w:id="474" w:author="Unknown">
        <w:r w:rsidRPr="00BC1D3D">
          <w:rPr>
            <w:rFonts w:ascii="Consolas" w:eastAsia="Times New Roman" w:hAnsi="Consolas" w:cs="Consolas"/>
            <w:color w:val="343434"/>
          </w:rPr>
          <w:t xml:space="preserve">##   X gear </w:t>
        </w:r>
        <w:proofErr w:type="spellStart"/>
        <w:r w:rsidRPr="00BC1D3D">
          <w:rPr>
            <w:rFonts w:ascii="Consolas" w:eastAsia="Times New Roman" w:hAnsi="Consolas" w:cs="Consolas"/>
            <w:color w:val="343434"/>
          </w:rPr>
          <w:t>mean_mpg</w:t>
        </w:r>
        <w:proofErr w:type="spellEnd"/>
        <w:r w:rsidRPr="00BC1D3D">
          <w:rPr>
            <w:rFonts w:ascii="Consolas" w:eastAsia="Times New Roman" w:hAnsi="Consolas" w:cs="Consolas"/>
            <w:color w:val="343434"/>
          </w:rPr>
          <w:t xml:space="preserve"> </w:t>
        </w:r>
        <w:proofErr w:type="spellStart"/>
        <w:r w:rsidRPr="00BC1D3D">
          <w:rPr>
            <w:rFonts w:ascii="Consolas" w:eastAsia="Times New Roman" w:hAnsi="Consolas" w:cs="Consolas"/>
            <w:color w:val="343434"/>
          </w:rPr>
          <w:t>mean_disp</w:t>
        </w:r>
        <w:proofErr w:type="spellEnd"/>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475" w:author="Unknown"/>
          <w:rFonts w:ascii="Consolas" w:eastAsia="Times New Roman" w:hAnsi="Consolas" w:cs="Consolas"/>
          <w:color w:val="343434"/>
        </w:rPr>
      </w:pPr>
      <w:ins w:id="476" w:author="Unknown">
        <w:r w:rsidRPr="00BC1D3D">
          <w:rPr>
            <w:rFonts w:ascii="Consolas" w:eastAsia="Times New Roman" w:hAnsi="Consolas" w:cs="Consolas"/>
            <w:color w:val="343434"/>
          </w:rPr>
          <w:t xml:space="preserve">## 1 </w:t>
        </w:r>
        <w:proofErr w:type="spellStart"/>
        <w:r w:rsidRPr="00BC1D3D">
          <w:rPr>
            <w:rFonts w:ascii="Consolas" w:eastAsia="Times New Roman" w:hAnsi="Consolas" w:cs="Consolas"/>
            <w:color w:val="343434"/>
          </w:rPr>
          <w:t>1</w:t>
        </w:r>
        <w:proofErr w:type="spellEnd"/>
        <w:r w:rsidRPr="00BC1D3D">
          <w:rPr>
            <w:rFonts w:ascii="Consolas" w:eastAsia="Times New Roman" w:hAnsi="Consolas" w:cs="Consolas"/>
            <w:color w:val="343434"/>
          </w:rPr>
          <w:t xml:space="preserve">    3 </w:t>
        </w:r>
        <w:proofErr w:type="gramStart"/>
        <w:r w:rsidRPr="00BC1D3D">
          <w:rPr>
            <w:rFonts w:ascii="Consolas" w:eastAsia="Times New Roman" w:hAnsi="Consolas" w:cs="Consolas"/>
            <w:color w:val="343434"/>
          </w:rPr>
          <w:t>16.10667  326.3000</w:t>
        </w:r>
        <w:proofErr w:type="gramEnd"/>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477" w:author="Unknown"/>
          <w:rFonts w:ascii="Consolas" w:eastAsia="Times New Roman" w:hAnsi="Consolas" w:cs="Consolas"/>
          <w:color w:val="343434"/>
        </w:rPr>
      </w:pPr>
      <w:ins w:id="478" w:author="Unknown">
        <w:r w:rsidRPr="00BC1D3D">
          <w:rPr>
            <w:rFonts w:ascii="Consolas" w:eastAsia="Times New Roman" w:hAnsi="Consolas" w:cs="Consolas"/>
            <w:color w:val="343434"/>
          </w:rPr>
          <w:t xml:space="preserve">## 2 </w:t>
        </w:r>
        <w:proofErr w:type="spellStart"/>
        <w:r w:rsidRPr="00BC1D3D">
          <w:rPr>
            <w:rFonts w:ascii="Consolas" w:eastAsia="Times New Roman" w:hAnsi="Consolas" w:cs="Consolas"/>
            <w:color w:val="343434"/>
          </w:rPr>
          <w:t>2</w:t>
        </w:r>
        <w:proofErr w:type="spellEnd"/>
        <w:r w:rsidRPr="00BC1D3D">
          <w:rPr>
            <w:rFonts w:ascii="Consolas" w:eastAsia="Times New Roman" w:hAnsi="Consolas" w:cs="Consolas"/>
            <w:color w:val="343434"/>
          </w:rPr>
          <w:t xml:space="preserve">    4 </w:t>
        </w:r>
        <w:proofErr w:type="gramStart"/>
        <w:r w:rsidRPr="00BC1D3D">
          <w:rPr>
            <w:rFonts w:ascii="Consolas" w:eastAsia="Times New Roman" w:hAnsi="Consolas" w:cs="Consolas"/>
            <w:color w:val="343434"/>
          </w:rPr>
          <w:t>24.53333  123.0167</w:t>
        </w:r>
        <w:proofErr w:type="gramEnd"/>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479" w:author="Unknown"/>
          <w:rFonts w:ascii="Consolas" w:eastAsia="Times New Roman" w:hAnsi="Consolas" w:cs="Consolas"/>
          <w:color w:val="343434"/>
        </w:rPr>
      </w:pPr>
      <w:ins w:id="480" w:author="Unknown">
        <w:r w:rsidRPr="00BC1D3D">
          <w:rPr>
            <w:rFonts w:ascii="Consolas" w:eastAsia="Times New Roman" w:hAnsi="Consolas" w:cs="Consolas"/>
            <w:color w:val="343434"/>
          </w:rPr>
          <w:t xml:space="preserve">## 3 </w:t>
        </w:r>
        <w:proofErr w:type="spellStart"/>
        <w:r w:rsidRPr="00BC1D3D">
          <w:rPr>
            <w:rFonts w:ascii="Consolas" w:eastAsia="Times New Roman" w:hAnsi="Consolas" w:cs="Consolas"/>
            <w:color w:val="343434"/>
          </w:rPr>
          <w:t>3</w:t>
        </w:r>
        <w:proofErr w:type="spellEnd"/>
        <w:r w:rsidRPr="00BC1D3D">
          <w:rPr>
            <w:rFonts w:ascii="Consolas" w:eastAsia="Times New Roman" w:hAnsi="Consolas" w:cs="Consolas"/>
            <w:color w:val="343434"/>
          </w:rPr>
          <w:t xml:space="preserve">    5 </w:t>
        </w:r>
        <w:proofErr w:type="gramStart"/>
        <w:r w:rsidRPr="00BC1D3D">
          <w:rPr>
            <w:rFonts w:ascii="Consolas" w:eastAsia="Times New Roman" w:hAnsi="Consolas" w:cs="Consolas"/>
            <w:color w:val="343434"/>
          </w:rPr>
          <w:t>21.38000  202.4800</w:t>
        </w:r>
        <w:proofErr w:type="gramEnd"/>
      </w:ins>
    </w:p>
    <w:p w:rsidR="00BC1D3D" w:rsidRPr="00BC1D3D" w:rsidRDefault="00BC1D3D" w:rsidP="00BC1D3D">
      <w:pPr>
        <w:shd w:val="clear" w:color="auto" w:fill="FFFFFF"/>
        <w:spacing w:before="100" w:beforeAutospacing="1" w:after="100" w:afterAutospacing="1" w:line="240" w:lineRule="auto"/>
        <w:rPr>
          <w:ins w:id="481" w:author="Unknown"/>
          <w:rFonts w:ascii="Arial" w:eastAsia="Times New Roman" w:hAnsi="Arial" w:cs="Arial"/>
          <w:color w:val="343434"/>
          <w:sz w:val="28"/>
          <w:szCs w:val="28"/>
        </w:rPr>
      </w:pPr>
      <w:ins w:id="482" w:author="Unknown">
        <w:r w:rsidRPr="00BC1D3D">
          <w:rPr>
            <w:rFonts w:ascii="Arial" w:eastAsia="Times New Roman" w:hAnsi="Arial" w:cs="Arial"/>
            <w:color w:val="343434"/>
            <w:sz w:val="28"/>
            <w:szCs w:val="28"/>
          </w:rPr>
          <w:t xml:space="preserve">When you are done using the file and want to delete it. You need to write the path of the file in the function </w:t>
        </w:r>
        <w:proofErr w:type="spellStart"/>
        <w:r w:rsidRPr="00BC1D3D">
          <w:rPr>
            <w:rFonts w:ascii="Arial" w:eastAsia="Times New Roman" w:hAnsi="Arial" w:cs="Arial"/>
            <w:color w:val="343434"/>
            <w:sz w:val="28"/>
            <w:szCs w:val="28"/>
          </w:rPr>
          <w:t>drop_</w:t>
        </w:r>
        <w:proofErr w:type="gramStart"/>
        <w:r w:rsidRPr="00BC1D3D">
          <w:rPr>
            <w:rFonts w:ascii="Arial" w:eastAsia="Times New Roman" w:hAnsi="Arial" w:cs="Arial"/>
            <w:color w:val="343434"/>
            <w:sz w:val="28"/>
            <w:szCs w:val="28"/>
          </w:rPr>
          <w:t>delete</w:t>
        </w:r>
        <w:proofErr w:type="spellEnd"/>
        <w:r w:rsidRPr="00BC1D3D">
          <w:rPr>
            <w:rFonts w:ascii="Arial" w:eastAsia="Times New Roman" w:hAnsi="Arial" w:cs="Arial"/>
            <w:color w:val="343434"/>
            <w:sz w:val="28"/>
            <w:szCs w:val="28"/>
          </w:rPr>
          <w:t>()</w:t>
        </w:r>
        <w:proofErr w:type="gramEnd"/>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483" w:author="Unknown"/>
          <w:rFonts w:ascii="Consolas" w:eastAsia="Times New Roman" w:hAnsi="Consolas" w:cs="Consolas"/>
          <w:color w:val="343434"/>
        </w:rPr>
      </w:pPr>
      <w:proofErr w:type="spellStart"/>
      <w:ins w:id="484" w:author="Unknown">
        <w:r w:rsidRPr="00BC1D3D">
          <w:rPr>
            <w:rFonts w:ascii="Consolas" w:eastAsia="Times New Roman" w:hAnsi="Consolas" w:cs="Consolas"/>
            <w:color w:val="343434"/>
          </w:rPr>
          <w:t>drop_</w:t>
        </w:r>
        <w:proofErr w:type="gramStart"/>
        <w:r w:rsidRPr="00BC1D3D">
          <w:rPr>
            <w:rFonts w:ascii="Consolas" w:eastAsia="Times New Roman" w:hAnsi="Consolas" w:cs="Consolas"/>
            <w:color w:val="343434"/>
          </w:rPr>
          <w:t>delete</w:t>
        </w:r>
        <w:proofErr w:type="spellEnd"/>
        <w:r w:rsidRPr="00BC1D3D">
          <w:rPr>
            <w:rFonts w:ascii="Consolas" w:eastAsia="Times New Roman" w:hAnsi="Consolas" w:cs="Consolas"/>
            <w:color w:val="343434"/>
          </w:rPr>
          <w:t>(</w:t>
        </w:r>
        <w:proofErr w:type="gramEnd"/>
        <w:r w:rsidRPr="00BC1D3D">
          <w:rPr>
            <w:rFonts w:ascii="Consolas" w:eastAsia="Times New Roman" w:hAnsi="Consolas" w:cs="Consolas"/>
            <w:color w:val="343434"/>
          </w:rPr>
          <w:t>'</w:t>
        </w:r>
        <w:proofErr w:type="spellStart"/>
        <w:r w:rsidRPr="00BC1D3D">
          <w:rPr>
            <w:rFonts w:ascii="Consolas" w:eastAsia="Times New Roman" w:hAnsi="Consolas" w:cs="Consolas"/>
            <w:color w:val="343434"/>
          </w:rPr>
          <w:t>my_first_drop</w:t>
        </w:r>
        <w:proofErr w:type="spellEnd"/>
        <w:r w:rsidRPr="00BC1D3D">
          <w:rPr>
            <w:rFonts w:ascii="Consolas" w:eastAsia="Times New Roman" w:hAnsi="Consolas" w:cs="Consolas"/>
            <w:color w:val="343434"/>
          </w:rPr>
          <w:t>/table_car.csv')</w:t>
        </w:r>
      </w:ins>
    </w:p>
    <w:p w:rsidR="00BC1D3D" w:rsidRPr="00BC1D3D" w:rsidRDefault="00BC1D3D" w:rsidP="00BC1D3D">
      <w:pPr>
        <w:shd w:val="clear" w:color="auto" w:fill="FFFFFF"/>
        <w:spacing w:before="100" w:beforeAutospacing="1" w:after="100" w:afterAutospacing="1" w:line="240" w:lineRule="auto"/>
        <w:rPr>
          <w:ins w:id="485" w:author="Unknown"/>
          <w:rFonts w:ascii="Arial" w:eastAsia="Times New Roman" w:hAnsi="Arial" w:cs="Arial"/>
          <w:color w:val="343434"/>
          <w:sz w:val="28"/>
          <w:szCs w:val="28"/>
        </w:rPr>
      </w:pPr>
      <w:ins w:id="486" w:author="Unknown">
        <w:r w:rsidRPr="00BC1D3D">
          <w:rPr>
            <w:rFonts w:ascii="Arial" w:eastAsia="Times New Roman" w:hAnsi="Arial" w:cs="Arial"/>
            <w:b/>
            <w:bCs/>
            <w:color w:val="343434"/>
            <w:sz w:val="28"/>
          </w:rPr>
          <w:t>Output:</w:t>
        </w:r>
      </w:ins>
    </w:p>
    <w:p w:rsidR="00BC1D3D" w:rsidRPr="00BC1D3D" w:rsidRDefault="00BC1D3D" w:rsidP="00BC1D3D">
      <w:pPr>
        <w:shd w:val="clear" w:color="auto" w:fill="FFFFFF"/>
        <w:spacing w:before="100" w:beforeAutospacing="1" w:after="100" w:afterAutospacing="1" w:line="240" w:lineRule="auto"/>
        <w:jc w:val="center"/>
        <w:rPr>
          <w:ins w:id="487" w:author="Unknown"/>
          <w:rFonts w:ascii="Arial" w:eastAsia="Times New Roman" w:hAnsi="Arial" w:cs="Arial"/>
          <w:color w:val="343434"/>
          <w:sz w:val="28"/>
          <w:szCs w:val="28"/>
        </w:rPr>
      </w:pPr>
      <w:ins w:id="488" w:author="Unknown">
        <w:r w:rsidRPr="00BC1D3D">
          <w:rPr>
            <w:rFonts w:ascii="Arial" w:eastAsia="Times New Roman" w:hAnsi="Arial" w:cs="Arial"/>
            <w:color w:val="343434"/>
            <w:sz w:val="28"/>
            <w:szCs w:val="28"/>
          </w:rPr>
          <w:lastRenderedPageBreak/>
          <w:fldChar w:fldCharType="begin"/>
        </w:r>
        <w:r w:rsidRPr="00BC1D3D">
          <w:rPr>
            <w:rFonts w:ascii="Arial" w:eastAsia="Times New Roman" w:hAnsi="Arial" w:cs="Arial"/>
            <w:color w:val="343434"/>
            <w:sz w:val="28"/>
            <w:szCs w:val="28"/>
          </w:rPr>
          <w:instrText xml:space="preserve"> HYPERLINK "https://www.guru99.com/images/r_programming/032918_0502_RExportingD16.png" </w:instrText>
        </w:r>
        <w:r w:rsidRPr="00BC1D3D">
          <w:rPr>
            <w:rFonts w:ascii="Arial" w:eastAsia="Times New Roman" w:hAnsi="Arial" w:cs="Arial"/>
            <w:color w:val="343434"/>
            <w:sz w:val="28"/>
            <w:szCs w:val="28"/>
          </w:rPr>
          <w:fldChar w:fldCharType="separate"/>
        </w:r>
        <w:r w:rsidRPr="00BC1D3D">
          <w:rPr>
            <w:rFonts w:ascii="Arial" w:eastAsia="Times New Roman" w:hAnsi="Arial" w:cs="Arial"/>
            <w:color w:val="04B8E6"/>
            <w:sz w:val="28"/>
            <w:szCs w:val="28"/>
          </w:rPr>
          <w:fldChar w:fldCharType="begin"/>
        </w:r>
        <w:r w:rsidRPr="00BC1D3D">
          <w:rPr>
            <w:rFonts w:ascii="Arial" w:eastAsia="Times New Roman" w:hAnsi="Arial" w:cs="Arial"/>
            <w:color w:val="04B8E6"/>
            <w:sz w:val="28"/>
            <w:szCs w:val="28"/>
          </w:rPr>
          <w:instrText xml:space="preserve"> INCLUDEPICTURE "https://www.guru99.com/images/r_programming/032918_0502_RExportingD16.png" \* MERGEFORMATINET </w:instrText>
        </w:r>
      </w:ins>
      <w:r w:rsidRPr="00BC1D3D">
        <w:rPr>
          <w:rFonts w:ascii="Arial" w:eastAsia="Times New Roman" w:hAnsi="Arial" w:cs="Arial"/>
          <w:color w:val="04B8E6"/>
          <w:sz w:val="28"/>
          <w:szCs w:val="28"/>
        </w:rPr>
        <w:fldChar w:fldCharType="separate"/>
      </w:r>
      <w:r w:rsidRPr="00BC1D3D">
        <w:rPr>
          <w:rFonts w:ascii="Arial" w:eastAsia="Times New Roman" w:hAnsi="Arial" w:cs="Arial"/>
          <w:color w:val="04B8E6"/>
          <w:sz w:val="28"/>
          <w:szCs w:val="28"/>
        </w:rPr>
        <w:pict>
          <v:shape id="_x0000_i1029" type="#_x0000_t75" alt="" href="https://www.guru99.com/images/r_programming/032918_0502_RExportingD16.png" style="width:24.3pt;height:24.3pt" o:button="t"/>
        </w:pict>
      </w:r>
      <w:ins w:id="489" w:author="Unknown">
        <w:r w:rsidRPr="00BC1D3D">
          <w:rPr>
            <w:rFonts w:ascii="Arial" w:eastAsia="Times New Roman" w:hAnsi="Arial" w:cs="Arial"/>
            <w:color w:val="04B8E6"/>
            <w:sz w:val="28"/>
            <w:szCs w:val="28"/>
          </w:rPr>
          <w:fldChar w:fldCharType="end"/>
        </w:r>
        <w:r w:rsidRPr="00BC1D3D">
          <w:rPr>
            <w:rFonts w:ascii="Arial" w:eastAsia="Times New Roman" w:hAnsi="Arial" w:cs="Arial"/>
            <w:color w:val="343434"/>
            <w:sz w:val="28"/>
            <w:szCs w:val="28"/>
          </w:rPr>
          <w:fldChar w:fldCharType="end"/>
        </w:r>
      </w:ins>
    </w:p>
    <w:p w:rsidR="00BC1D3D" w:rsidRPr="00BC1D3D" w:rsidRDefault="00BC1D3D" w:rsidP="00BC1D3D">
      <w:pPr>
        <w:shd w:val="clear" w:color="auto" w:fill="FFFFFF"/>
        <w:spacing w:before="100" w:beforeAutospacing="1" w:after="100" w:afterAutospacing="1" w:line="240" w:lineRule="auto"/>
        <w:rPr>
          <w:ins w:id="490" w:author="Unknown"/>
          <w:rFonts w:ascii="Arial" w:eastAsia="Times New Roman" w:hAnsi="Arial" w:cs="Arial"/>
          <w:color w:val="343434"/>
          <w:sz w:val="28"/>
          <w:szCs w:val="28"/>
        </w:rPr>
      </w:pPr>
      <w:ins w:id="491" w:author="Unknown">
        <w:r w:rsidRPr="00BC1D3D">
          <w:rPr>
            <w:rFonts w:ascii="Arial" w:eastAsia="Times New Roman" w:hAnsi="Arial" w:cs="Arial"/>
            <w:color w:val="343434"/>
            <w:sz w:val="28"/>
            <w:szCs w:val="28"/>
          </w:rPr>
          <w:t>It is also possible to delete a folder</w:t>
        </w:r>
      </w:ins>
    </w:p>
    <w:p w:rsidR="00BC1D3D" w:rsidRPr="00BC1D3D" w:rsidRDefault="00BC1D3D" w:rsidP="00BC1D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492" w:author="Unknown"/>
          <w:rFonts w:ascii="Consolas" w:eastAsia="Times New Roman" w:hAnsi="Consolas" w:cs="Consolas"/>
          <w:color w:val="343434"/>
        </w:rPr>
      </w:pPr>
      <w:proofErr w:type="spellStart"/>
      <w:ins w:id="493" w:author="Unknown">
        <w:r w:rsidRPr="00BC1D3D">
          <w:rPr>
            <w:rFonts w:ascii="Consolas" w:eastAsia="Times New Roman" w:hAnsi="Consolas" w:cs="Consolas"/>
            <w:color w:val="343434"/>
          </w:rPr>
          <w:t>drop_</w:t>
        </w:r>
        <w:proofErr w:type="gramStart"/>
        <w:r w:rsidRPr="00BC1D3D">
          <w:rPr>
            <w:rFonts w:ascii="Consolas" w:eastAsia="Times New Roman" w:hAnsi="Consolas" w:cs="Consolas"/>
            <w:color w:val="343434"/>
          </w:rPr>
          <w:t>delete</w:t>
        </w:r>
        <w:proofErr w:type="spellEnd"/>
        <w:r w:rsidRPr="00BC1D3D">
          <w:rPr>
            <w:rFonts w:ascii="Consolas" w:eastAsia="Times New Roman" w:hAnsi="Consolas" w:cs="Consolas"/>
            <w:color w:val="343434"/>
          </w:rPr>
          <w:t>(</w:t>
        </w:r>
        <w:proofErr w:type="gramEnd"/>
        <w:r w:rsidRPr="00BC1D3D">
          <w:rPr>
            <w:rFonts w:ascii="Consolas" w:eastAsia="Times New Roman" w:hAnsi="Consolas" w:cs="Consolas"/>
            <w:color w:val="343434"/>
          </w:rPr>
          <w:t>'</w:t>
        </w:r>
        <w:proofErr w:type="spellStart"/>
        <w:r w:rsidRPr="00BC1D3D">
          <w:rPr>
            <w:rFonts w:ascii="Consolas" w:eastAsia="Times New Roman" w:hAnsi="Consolas" w:cs="Consolas"/>
            <w:color w:val="343434"/>
          </w:rPr>
          <w:t>my_first_drop</w:t>
        </w:r>
        <w:proofErr w:type="spellEnd"/>
        <w:r w:rsidRPr="00BC1D3D">
          <w:rPr>
            <w:rFonts w:ascii="Consolas" w:eastAsia="Times New Roman" w:hAnsi="Consolas" w:cs="Consolas"/>
            <w:color w:val="343434"/>
          </w:rPr>
          <w:t>')</w:t>
        </w:r>
      </w:ins>
    </w:p>
    <w:p w:rsidR="00BC1D3D" w:rsidRPr="00BC1D3D" w:rsidRDefault="00BC1D3D" w:rsidP="00BC1D3D">
      <w:pPr>
        <w:shd w:val="clear" w:color="auto" w:fill="FFFFFF"/>
        <w:spacing w:before="100" w:beforeAutospacing="1" w:after="100" w:afterAutospacing="1" w:line="240" w:lineRule="auto"/>
        <w:rPr>
          <w:ins w:id="494" w:author="Unknown"/>
          <w:rFonts w:ascii="Arial" w:eastAsia="Times New Roman" w:hAnsi="Arial" w:cs="Arial"/>
          <w:color w:val="343434"/>
          <w:sz w:val="28"/>
          <w:szCs w:val="28"/>
        </w:rPr>
      </w:pPr>
      <w:ins w:id="495" w:author="Unknown">
        <w:r w:rsidRPr="00BC1D3D">
          <w:rPr>
            <w:rFonts w:ascii="Arial" w:eastAsia="Times New Roman" w:hAnsi="Arial" w:cs="Arial"/>
            <w:b/>
            <w:bCs/>
            <w:color w:val="343434"/>
            <w:sz w:val="28"/>
          </w:rPr>
          <w:t>Output:</w:t>
        </w:r>
      </w:ins>
    </w:p>
    <w:p w:rsidR="00BC1D3D" w:rsidRPr="00BC1D3D" w:rsidRDefault="00BC1D3D" w:rsidP="00BC1D3D">
      <w:pPr>
        <w:shd w:val="clear" w:color="auto" w:fill="FFFFFF"/>
        <w:spacing w:before="100" w:beforeAutospacing="1" w:after="100" w:afterAutospacing="1" w:line="240" w:lineRule="auto"/>
        <w:jc w:val="center"/>
        <w:rPr>
          <w:ins w:id="496" w:author="Unknown"/>
          <w:rFonts w:ascii="Arial" w:eastAsia="Times New Roman" w:hAnsi="Arial" w:cs="Arial"/>
          <w:color w:val="343434"/>
          <w:sz w:val="28"/>
          <w:szCs w:val="28"/>
        </w:rPr>
      </w:pPr>
      <w:ins w:id="497" w:author="Unknown">
        <w:r w:rsidRPr="00BC1D3D">
          <w:rPr>
            <w:rFonts w:ascii="Arial" w:eastAsia="Times New Roman" w:hAnsi="Arial" w:cs="Arial"/>
            <w:color w:val="343434"/>
            <w:sz w:val="28"/>
            <w:szCs w:val="28"/>
          </w:rPr>
          <w:fldChar w:fldCharType="begin"/>
        </w:r>
        <w:r w:rsidRPr="00BC1D3D">
          <w:rPr>
            <w:rFonts w:ascii="Arial" w:eastAsia="Times New Roman" w:hAnsi="Arial" w:cs="Arial"/>
            <w:color w:val="343434"/>
            <w:sz w:val="28"/>
            <w:szCs w:val="28"/>
          </w:rPr>
          <w:instrText xml:space="preserve"> HYPERLINK "https://www.guru99.com/images/r_programming/032918_0502_RExportingD17.png" </w:instrText>
        </w:r>
        <w:r w:rsidRPr="00BC1D3D">
          <w:rPr>
            <w:rFonts w:ascii="Arial" w:eastAsia="Times New Roman" w:hAnsi="Arial" w:cs="Arial"/>
            <w:color w:val="343434"/>
            <w:sz w:val="28"/>
            <w:szCs w:val="28"/>
          </w:rPr>
          <w:fldChar w:fldCharType="separate"/>
        </w:r>
        <w:r w:rsidRPr="00BC1D3D">
          <w:rPr>
            <w:rFonts w:ascii="Arial" w:eastAsia="Times New Roman" w:hAnsi="Arial" w:cs="Arial"/>
            <w:color w:val="04B8E6"/>
            <w:sz w:val="28"/>
            <w:szCs w:val="28"/>
          </w:rPr>
          <w:fldChar w:fldCharType="begin"/>
        </w:r>
        <w:r w:rsidRPr="00BC1D3D">
          <w:rPr>
            <w:rFonts w:ascii="Arial" w:eastAsia="Times New Roman" w:hAnsi="Arial" w:cs="Arial"/>
            <w:color w:val="04B8E6"/>
            <w:sz w:val="28"/>
            <w:szCs w:val="28"/>
          </w:rPr>
          <w:instrText xml:space="preserve"> INCLUDEPICTURE "https://www.guru99.com/images/r_programming/032918_0502_RExportingD17.png" \* MERGEFORMATINET </w:instrText>
        </w:r>
      </w:ins>
      <w:r w:rsidRPr="00BC1D3D">
        <w:rPr>
          <w:rFonts w:ascii="Arial" w:eastAsia="Times New Roman" w:hAnsi="Arial" w:cs="Arial"/>
          <w:color w:val="04B8E6"/>
          <w:sz w:val="28"/>
          <w:szCs w:val="28"/>
        </w:rPr>
        <w:fldChar w:fldCharType="separate"/>
      </w:r>
      <w:r w:rsidRPr="00BC1D3D">
        <w:rPr>
          <w:rFonts w:ascii="Arial" w:eastAsia="Times New Roman" w:hAnsi="Arial" w:cs="Arial"/>
          <w:color w:val="04B8E6"/>
          <w:sz w:val="28"/>
          <w:szCs w:val="28"/>
        </w:rPr>
        <w:pict>
          <v:shape id="_x0000_i1030" type="#_x0000_t75" alt="" href="https://www.guru99.com/images/r_programming/032918_0502_RExportingD17.png" style="width:24.3pt;height:24.3pt" o:button="t"/>
        </w:pict>
      </w:r>
      <w:ins w:id="498" w:author="Unknown">
        <w:r w:rsidRPr="00BC1D3D">
          <w:rPr>
            <w:rFonts w:ascii="Arial" w:eastAsia="Times New Roman" w:hAnsi="Arial" w:cs="Arial"/>
            <w:color w:val="04B8E6"/>
            <w:sz w:val="28"/>
            <w:szCs w:val="28"/>
          </w:rPr>
          <w:fldChar w:fldCharType="end"/>
        </w:r>
        <w:r w:rsidRPr="00BC1D3D">
          <w:rPr>
            <w:rFonts w:ascii="Arial" w:eastAsia="Times New Roman" w:hAnsi="Arial" w:cs="Arial"/>
            <w:color w:val="343434"/>
            <w:sz w:val="28"/>
            <w:szCs w:val="28"/>
          </w:rPr>
          <w:fldChar w:fldCharType="end"/>
        </w:r>
      </w:ins>
    </w:p>
    <w:p w:rsidR="00BC1D3D" w:rsidRPr="00BC1D3D" w:rsidRDefault="00BC1D3D" w:rsidP="00BC1D3D">
      <w:pPr>
        <w:shd w:val="clear" w:color="auto" w:fill="FFFFFF"/>
        <w:spacing w:before="100" w:beforeAutospacing="1" w:after="100" w:afterAutospacing="1" w:line="372" w:lineRule="atLeast"/>
        <w:outlineLvl w:val="1"/>
        <w:rPr>
          <w:ins w:id="499" w:author="Unknown"/>
          <w:rFonts w:ascii="Calibri" w:eastAsia="Times New Roman" w:hAnsi="Calibri" w:cs="Calibri"/>
          <w:b/>
          <w:bCs/>
          <w:color w:val="343434"/>
          <w:sz w:val="44"/>
          <w:szCs w:val="44"/>
        </w:rPr>
      </w:pPr>
      <w:ins w:id="500" w:author="Unknown">
        <w:r w:rsidRPr="00BC1D3D">
          <w:rPr>
            <w:rFonts w:ascii="Calibri" w:eastAsia="Times New Roman" w:hAnsi="Calibri" w:cs="Calibri"/>
            <w:b/>
            <w:bCs/>
            <w:color w:val="343434"/>
            <w:sz w:val="44"/>
            <w:szCs w:val="44"/>
          </w:rPr>
          <w:t>Summary</w:t>
        </w:r>
      </w:ins>
    </w:p>
    <w:p w:rsidR="00BC1D3D" w:rsidRPr="00BC1D3D" w:rsidRDefault="00BC1D3D" w:rsidP="00BC1D3D">
      <w:pPr>
        <w:shd w:val="clear" w:color="auto" w:fill="FFFFFF"/>
        <w:spacing w:before="100" w:beforeAutospacing="1" w:after="100" w:afterAutospacing="1" w:line="240" w:lineRule="auto"/>
        <w:rPr>
          <w:ins w:id="501" w:author="Unknown"/>
          <w:rFonts w:ascii="Arial" w:eastAsia="Times New Roman" w:hAnsi="Arial" w:cs="Arial"/>
          <w:color w:val="343434"/>
          <w:sz w:val="28"/>
          <w:szCs w:val="28"/>
        </w:rPr>
      </w:pPr>
      <w:ins w:id="502" w:author="Unknown">
        <w:r w:rsidRPr="00BC1D3D">
          <w:rPr>
            <w:rFonts w:ascii="Arial" w:eastAsia="Times New Roman" w:hAnsi="Arial" w:cs="Arial"/>
            <w:color w:val="343434"/>
            <w:sz w:val="28"/>
            <w:szCs w:val="28"/>
          </w:rPr>
          <w:t>We can summarize all the functions in the table below</w:t>
        </w:r>
      </w:ins>
    </w:p>
    <w:tbl>
      <w:tblPr>
        <w:tblW w:w="10530" w:type="dxa"/>
        <w:tblCellMar>
          <w:top w:w="15" w:type="dxa"/>
          <w:left w:w="15" w:type="dxa"/>
          <w:bottom w:w="15" w:type="dxa"/>
          <w:right w:w="15" w:type="dxa"/>
        </w:tblCellMar>
        <w:tblLook w:val="04A0"/>
      </w:tblPr>
      <w:tblGrid>
        <w:gridCol w:w="2000"/>
        <w:gridCol w:w="5285"/>
        <w:gridCol w:w="3245"/>
      </w:tblGrid>
      <w:tr w:rsidR="00BC1D3D" w:rsidRPr="00BC1D3D" w:rsidTr="00997A44">
        <w:trPr>
          <w:trHeight w:val="283"/>
          <w:tblHeader/>
        </w:trPr>
        <w:tc>
          <w:tcPr>
            <w:tcW w:w="0" w:type="auto"/>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b/>
                <w:bCs/>
                <w:sz w:val="24"/>
                <w:szCs w:val="24"/>
              </w:rPr>
            </w:pPr>
            <w:r w:rsidRPr="00BC1D3D">
              <w:rPr>
                <w:rFonts w:ascii="Times New Roman" w:eastAsia="Times New Roman" w:hAnsi="Times New Roman" w:cs="Times New Roman"/>
                <w:b/>
                <w:bCs/>
                <w:sz w:val="24"/>
                <w:szCs w:val="24"/>
              </w:rPr>
              <w:t>Library</w:t>
            </w:r>
          </w:p>
        </w:tc>
        <w:tc>
          <w:tcPr>
            <w:tcW w:w="0" w:type="auto"/>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b/>
                <w:bCs/>
                <w:sz w:val="24"/>
                <w:szCs w:val="24"/>
              </w:rPr>
            </w:pPr>
            <w:r w:rsidRPr="00BC1D3D">
              <w:rPr>
                <w:rFonts w:ascii="Times New Roman" w:eastAsia="Times New Roman" w:hAnsi="Times New Roman" w:cs="Times New Roman"/>
                <w:b/>
                <w:bCs/>
                <w:sz w:val="24"/>
                <w:szCs w:val="24"/>
              </w:rPr>
              <w:t>Objective</w:t>
            </w:r>
          </w:p>
        </w:tc>
        <w:tc>
          <w:tcPr>
            <w:tcW w:w="0" w:type="auto"/>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b/>
                <w:bCs/>
                <w:sz w:val="24"/>
                <w:szCs w:val="24"/>
              </w:rPr>
            </w:pPr>
            <w:r w:rsidRPr="00BC1D3D">
              <w:rPr>
                <w:rFonts w:ascii="Times New Roman" w:eastAsia="Times New Roman" w:hAnsi="Times New Roman" w:cs="Times New Roman"/>
                <w:b/>
                <w:bCs/>
                <w:sz w:val="24"/>
                <w:szCs w:val="24"/>
              </w:rPr>
              <w:t>Function</w:t>
            </w:r>
          </w:p>
        </w:tc>
      </w:tr>
      <w:tr w:rsidR="00BC1D3D" w:rsidRPr="00BC1D3D" w:rsidTr="00997A44">
        <w:trPr>
          <w:trHeight w:val="283"/>
        </w:trPr>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base</w:t>
            </w:r>
          </w:p>
        </w:tc>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 xml:space="preserve">Export </w:t>
            </w:r>
            <w:proofErr w:type="spellStart"/>
            <w:r w:rsidRPr="00BC1D3D">
              <w:rPr>
                <w:rFonts w:ascii="Times New Roman" w:eastAsia="Times New Roman" w:hAnsi="Times New Roman" w:cs="Times New Roman"/>
                <w:sz w:val="24"/>
                <w:szCs w:val="24"/>
              </w:rPr>
              <w:t>csv</w:t>
            </w:r>
            <w:proofErr w:type="spellEnd"/>
          </w:p>
        </w:tc>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write.csv()</w:t>
            </w:r>
          </w:p>
        </w:tc>
      </w:tr>
      <w:tr w:rsidR="00BC1D3D" w:rsidRPr="00BC1D3D" w:rsidTr="00997A44">
        <w:trPr>
          <w:trHeight w:val="299"/>
        </w:trPr>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proofErr w:type="spellStart"/>
            <w:r w:rsidRPr="00BC1D3D">
              <w:rPr>
                <w:rFonts w:ascii="Times New Roman" w:eastAsia="Times New Roman" w:hAnsi="Times New Roman" w:cs="Times New Roman"/>
                <w:sz w:val="24"/>
                <w:szCs w:val="24"/>
              </w:rPr>
              <w:t>xlsx</w:t>
            </w:r>
            <w:proofErr w:type="spellEnd"/>
          </w:p>
        </w:tc>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Export excel</w:t>
            </w:r>
          </w:p>
        </w:tc>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write.xlsx()</w:t>
            </w:r>
          </w:p>
        </w:tc>
      </w:tr>
      <w:tr w:rsidR="00BC1D3D" w:rsidRPr="00BC1D3D" w:rsidTr="00997A44">
        <w:trPr>
          <w:trHeight w:val="283"/>
        </w:trPr>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haven</w:t>
            </w:r>
          </w:p>
        </w:tc>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 xml:space="preserve">Export </w:t>
            </w:r>
            <w:proofErr w:type="spellStart"/>
            <w:r w:rsidRPr="00BC1D3D">
              <w:rPr>
                <w:rFonts w:ascii="Times New Roman" w:eastAsia="Times New Roman" w:hAnsi="Times New Roman" w:cs="Times New Roman"/>
                <w:sz w:val="24"/>
                <w:szCs w:val="24"/>
              </w:rPr>
              <w:t>spss</w:t>
            </w:r>
            <w:proofErr w:type="spellEnd"/>
          </w:p>
        </w:tc>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proofErr w:type="spellStart"/>
            <w:r w:rsidRPr="00BC1D3D">
              <w:rPr>
                <w:rFonts w:ascii="Times New Roman" w:eastAsia="Times New Roman" w:hAnsi="Times New Roman" w:cs="Times New Roman"/>
                <w:sz w:val="24"/>
                <w:szCs w:val="24"/>
              </w:rPr>
              <w:t>write_sav</w:t>
            </w:r>
            <w:proofErr w:type="spellEnd"/>
            <w:r w:rsidRPr="00BC1D3D">
              <w:rPr>
                <w:rFonts w:ascii="Times New Roman" w:eastAsia="Times New Roman" w:hAnsi="Times New Roman" w:cs="Times New Roman"/>
                <w:sz w:val="24"/>
                <w:szCs w:val="24"/>
              </w:rPr>
              <w:t>()</w:t>
            </w:r>
          </w:p>
        </w:tc>
      </w:tr>
      <w:tr w:rsidR="00BC1D3D" w:rsidRPr="00BC1D3D" w:rsidTr="00997A44">
        <w:trPr>
          <w:trHeight w:val="283"/>
        </w:trPr>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haven</w:t>
            </w:r>
          </w:p>
        </w:tc>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 xml:space="preserve">Export </w:t>
            </w:r>
            <w:proofErr w:type="spellStart"/>
            <w:r w:rsidRPr="00BC1D3D">
              <w:rPr>
                <w:rFonts w:ascii="Times New Roman" w:eastAsia="Times New Roman" w:hAnsi="Times New Roman" w:cs="Times New Roman"/>
                <w:sz w:val="24"/>
                <w:szCs w:val="24"/>
              </w:rPr>
              <w:t>sas</w:t>
            </w:r>
            <w:proofErr w:type="spellEnd"/>
          </w:p>
        </w:tc>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proofErr w:type="spellStart"/>
            <w:r w:rsidRPr="00BC1D3D">
              <w:rPr>
                <w:rFonts w:ascii="Times New Roman" w:eastAsia="Times New Roman" w:hAnsi="Times New Roman" w:cs="Times New Roman"/>
                <w:sz w:val="24"/>
                <w:szCs w:val="24"/>
              </w:rPr>
              <w:t>write_sas</w:t>
            </w:r>
            <w:proofErr w:type="spellEnd"/>
            <w:r w:rsidRPr="00BC1D3D">
              <w:rPr>
                <w:rFonts w:ascii="Times New Roman" w:eastAsia="Times New Roman" w:hAnsi="Times New Roman" w:cs="Times New Roman"/>
                <w:sz w:val="24"/>
                <w:szCs w:val="24"/>
              </w:rPr>
              <w:t>()</w:t>
            </w:r>
          </w:p>
        </w:tc>
      </w:tr>
      <w:tr w:rsidR="00BC1D3D" w:rsidRPr="00BC1D3D" w:rsidTr="00997A44">
        <w:trPr>
          <w:trHeight w:val="283"/>
        </w:trPr>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haven</w:t>
            </w:r>
          </w:p>
        </w:tc>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 xml:space="preserve">Export </w:t>
            </w:r>
            <w:proofErr w:type="spellStart"/>
            <w:r w:rsidRPr="00BC1D3D">
              <w:rPr>
                <w:rFonts w:ascii="Times New Roman" w:eastAsia="Times New Roman" w:hAnsi="Times New Roman" w:cs="Times New Roman"/>
                <w:sz w:val="24"/>
                <w:szCs w:val="24"/>
              </w:rPr>
              <w:t>stata</w:t>
            </w:r>
            <w:proofErr w:type="spellEnd"/>
          </w:p>
        </w:tc>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proofErr w:type="spellStart"/>
            <w:r w:rsidRPr="00BC1D3D">
              <w:rPr>
                <w:rFonts w:ascii="Times New Roman" w:eastAsia="Times New Roman" w:hAnsi="Times New Roman" w:cs="Times New Roman"/>
                <w:sz w:val="24"/>
                <w:szCs w:val="24"/>
              </w:rPr>
              <w:t>write_dta</w:t>
            </w:r>
            <w:proofErr w:type="spellEnd"/>
            <w:r w:rsidRPr="00BC1D3D">
              <w:rPr>
                <w:rFonts w:ascii="Times New Roman" w:eastAsia="Times New Roman" w:hAnsi="Times New Roman" w:cs="Times New Roman"/>
                <w:sz w:val="24"/>
                <w:szCs w:val="24"/>
              </w:rPr>
              <w:t>()</w:t>
            </w:r>
          </w:p>
        </w:tc>
      </w:tr>
      <w:tr w:rsidR="00BC1D3D" w:rsidRPr="00BC1D3D" w:rsidTr="00997A44">
        <w:trPr>
          <w:trHeight w:val="283"/>
        </w:trPr>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base</w:t>
            </w:r>
          </w:p>
        </w:tc>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Export R</w:t>
            </w:r>
          </w:p>
        </w:tc>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save()</w:t>
            </w:r>
          </w:p>
        </w:tc>
      </w:tr>
      <w:tr w:rsidR="00BC1D3D" w:rsidRPr="00BC1D3D" w:rsidTr="00997A44">
        <w:trPr>
          <w:trHeight w:val="283"/>
        </w:trPr>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proofErr w:type="spellStart"/>
            <w:r w:rsidRPr="00BC1D3D">
              <w:rPr>
                <w:rFonts w:ascii="Times New Roman" w:eastAsia="Times New Roman" w:hAnsi="Times New Roman" w:cs="Times New Roman"/>
                <w:sz w:val="24"/>
                <w:szCs w:val="24"/>
              </w:rPr>
              <w:t>googledrive</w:t>
            </w:r>
            <w:proofErr w:type="spellEnd"/>
          </w:p>
        </w:tc>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Upload Google Drive</w:t>
            </w:r>
          </w:p>
        </w:tc>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proofErr w:type="spellStart"/>
            <w:r w:rsidRPr="00BC1D3D">
              <w:rPr>
                <w:rFonts w:ascii="Times New Roman" w:eastAsia="Times New Roman" w:hAnsi="Times New Roman" w:cs="Times New Roman"/>
                <w:sz w:val="24"/>
                <w:szCs w:val="24"/>
              </w:rPr>
              <w:t>drive_upload</w:t>
            </w:r>
            <w:proofErr w:type="spellEnd"/>
            <w:r w:rsidRPr="00BC1D3D">
              <w:rPr>
                <w:rFonts w:ascii="Times New Roman" w:eastAsia="Times New Roman" w:hAnsi="Times New Roman" w:cs="Times New Roman"/>
                <w:sz w:val="24"/>
                <w:szCs w:val="24"/>
              </w:rPr>
              <w:t>()</w:t>
            </w:r>
          </w:p>
        </w:tc>
      </w:tr>
      <w:tr w:rsidR="00BC1D3D" w:rsidRPr="00BC1D3D" w:rsidTr="00997A44">
        <w:trPr>
          <w:trHeight w:val="283"/>
        </w:trPr>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proofErr w:type="spellStart"/>
            <w:r w:rsidRPr="00BC1D3D">
              <w:rPr>
                <w:rFonts w:ascii="Times New Roman" w:eastAsia="Times New Roman" w:hAnsi="Times New Roman" w:cs="Times New Roman"/>
                <w:sz w:val="24"/>
                <w:szCs w:val="24"/>
              </w:rPr>
              <w:t>googledrive</w:t>
            </w:r>
            <w:proofErr w:type="spellEnd"/>
          </w:p>
        </w:tc>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Open in Google Drive</w:t>
            </w:r>
          </w:p>
        </w:tc>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proofErr w:type="spellStart"/>
            <w:r w:rsidRPr="00BC1D3D">
              <w:rPr>
                <w:rFonts w:ascii="Times New Roman" w:eastAsia="Times New Roman" w:hAnsi="Times New Roman" w:cs="Times New Roman"/>
                <w:sz w:val="24"/>
                <w:szCs w:val="24"/>
              </w:rPr>
              <w:t>drive_browse</w:t>
            </w:r>
            <w:proofErr w:type="spellEnd"/>
            <w:r w:rsidRPr="00BC1D3D">
              <w:rPr>
                <w:rFonts w:ascii="Times New Roman" w:eastAsia="Times New Roman" w:hAnsi="Times New Roman" w:cs="Times New Roman"/>
                <w:sz w:val="24"/>
                <w:szCs w:val="24"/>
              </w:rPr>
              <w:t>()</w:t>
            </w:r>
          </w:p>
        </w:tc>
      </w:tr>
      <w:tr w:rsidR="00BC1D3D" w:rsidRPr="00BC1D3D" w:rsidTr="00997A44">
        <w:trPr>
          <w:trHeight w:val="299"/>
        </w:trPr>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proofErr w:type="spellStart"/>
            <w:r w:rsidRPr="00BC1D3D">
              <w:rPr>
                <w:rFonts w:ascii="Times New Roman" w:eastAsia="Times New Roman" w:hAnsi="Times New Roman" w:cs="Times New Roman"/>
                <w:sz w:val="24"/>
                <w:szCs w:val="24"/>
              </w:rPr>
              <w:t>googledrive</w:t>
            </w:r>
            <w:proofErr w:type="spellEnd"/>
          </w:p>
        </w:tc>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Retrieve file ID</w:t>
            </w:r>
          </w:p>
        </w:tc>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proofErr w:type="spellStart"/>
            <w:r w:rsidRPr="00BC1D3D">
              <w:rPr>
                <w:rFonts w:ascii="Times New Roman" w:eastAsia="Times New Roman" w:hAnsi="Times New Roman" w:cs="Times New Roman"/>
                <w:sz w:val="24"/>
                <w:szCs w:val="24"/>
              </w:rPr>
              <w:t>drive_get</w:t>
            </w:r>
            <w:proofErr w:type="spellEnd"/>
            <w:r w:rsidRPr="00BC1D3D">
              <w:rPr>
                <w:rFonts w:ascii="Times New Roman" w:eastAsia="Times New Roman" w:hAnsi="Times New Roman" w:cs="Times New Roman"/>
                <w:sz w:val="24"/>
                <w:szCs w:val="24"/>
              </w:rPr>
              <w:t>(</w:t>
            </w:r>
            <w:proofErr w:type="spellStart"/>
            <w:r w:rsidRPr="00BC1D3D">
              <w:rPr>
                <w:rFonts w:ascii="Times New Roman" w:eastAsia="Times New Roman" w:hAnsi="Times New Roman" w:cs="Times New Roman"/>
                <w:sz w:val="24"/>
                <w:szCs w:val="24"/>
              </w:rPr>
              <w:t>as_id</w:t>
            </w:r>
            <w:proofErr w:type="spellEnd"/>
            <w:r w:rsidRPr="00BC1D3D">
              <w:rPr>
                <w:rFonts w:ascii="Times New Roman" w:eastAsia="Times New Roman" w:hAnsi="Times New Roman" w:cs="Times New Roman"/>
                <w:sz w:val="24"/>
                <w:szCs w:val="24"/>
              </w:rPr>
              <w:t>())</w:t>
            </w:r>
          </w:p>
        </w:tc>
      </w:tr>
      <w:tr w:rsidR="00BC1D3D" w:rsidRPr="00BC1D3D" w:rsidTr="00997A44">
        <w:trPr>
          <w:trHeight w:val="283"/>
        </w:trPr>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proofErr w:type="spellStart"/>
            <w:r w:rsidRPr="00BC1D3D">
              <w:rPr>
                <w:rFonts w:ascii="Times New Roman" w:eastAsia="Times New Roman" w:hAnsi="Times New Roman" w:cs="Times New Roman"/>
                <w:sz w:val="24"/>
                <w:szCs w:val="24"/>
              </w:rPr>
              <w:t>googledrive</w:t>
            </w:r>
            <w:proofErr w:type="spellEnd"/>
          </w:p>
        </w:tc>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proofErr w:type="spellStart"/>
            <w:r w:rsidRPr="00BC1D3D">
              <w:rPr>
                <w:rFonts w:ascii="Times New Roman" w:eastAsia="Times New Roman" w:hAnsi="Times New Roman" w:cs="Times New Roman"/>
                <w:sz w:val="24"/>
                <w:szCs w:val="24"/>
              </w:rPr>
              <w:t>Dowload</w:t>
            </w:r>
            <w:proofErr w:type="spellEnd"/>
            <w:r w:rsidRPr="00BC1D3D">
              <w:rPr>
                <w:rFonts w:ascii="Times New Roman" w:eastAsia="Times New Roman" w:hAnsi="Times New Roman" w:cs="Times New Roman"/>
                <w:sz w:val="24"/>
                <w:szCs w:val="24"/>
              </w:rPr>
              <w:t xml:space="preserve"> from Google Drive</w:t>
            </w:r>
          </w:p>
        </w:tc>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proofErr w:type="spellStart"/>
            <w:r w:rsidRPr="00BC1D3D">
              <w:rPr>
                <w:rFonts w:ascii="Times New Roman" w:eastAsia="Times New Roman" w:hAnsi="Times New Roman" w:cs="Times New Roman"/>
                <w:sz w:val="24"/>
                <w:szCs w:val="24"/>
              </w:rPr>
              <w:t>download_google</w:t>
            </w:r>
            <w:proofErr w:type="spellEnd"/>
            <w:r w:rsidRPr="00BC1D3D">
              <w:rPr>
                <w:rFonts w:ascii="Times New Roman" w:eastAsia="Times New Roman" w:hAnsi="Times New Roman" w:cs="Times New Roman"/>
                <w:sz w:val="24"/>
                <w:szCs w:val="24"/>
              </w:rPr>
              <w:t>()</w:t>
            </w:r>
          </w:p>
        </w:tc>
      </w:tr>
      <w:tr w:rsidR="00BC1D3D" w:rsidRPr="00BC1D3D" w:rsidTr="00997A44">
        <w:trPr>
          <w:trHeight w:val="283"/>
        </w:trPr>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proofErr w:type="spellStart"/>
            <w:r w:rsidRPr="00BC1D3D">
              <w:rPr>
                <w:rFonts w:ascii="Times New Roman" w:eastAsia="Times New Roman" w:hAnsi="Times New Roman" w:cs="Times New Roman"/>
                <w:sz w:val="24"/>
                <w:szCs w:val="24"/>
              </w:rPr>
              <w:t>googledrive</w:t>
            </w:r>
            <w:proofErr w:type="spellEnd"/>
          </w:p>
        </w:tc>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Remove file from Google Drive</w:t>
            </w:r>
          </w:p>
        </w:tc>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proofErr w:type="spellStart"/>
            <w:r w:rsidRPr="00BC1D3D">
              <w:rPr>
                <w:rFonts w:ascii="Times New Roman" w:eastAsia="Times New Roman" w:hAnsi="Times New Roman" w:cs="Times New Roman"/>
                <w:sz w:val="24"/>
                <w:szCs w:val="24"/>
              </w:rPr>
              <w:t>drive_rm</w:t>
            </w:r>
            <w:proofErr w:type="spellEnd"/>
            <w:r w:rsidRPr="00BC1D3D">
              <w:rPr>
                <w:rFonts w:ascii="Times New Roman" w:eastAsia="Times New Roman" w:hAnsi="Times New Roman" w:cs="Times New Roman"/>
                <w:sz w:val="24"/>
                <w:szCs w:val="24"/>
              </w:rPr>
              <w:t>()</w:t>
            </w:r>
          </w:p>
        </w:tc>
      </w:tr>
      <w:tr w:rsidR="00BC1D3D" w:rsidRPr="00BC1D3D" w:rsidTr="00997A44">
        <w:trPr>
          <w:trHeight w:val="283"/>
        </w:trPr>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rdrop2</w:t>
            </w:r>
          </w:p>
        </w:tc>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proofErr w:type="spellStart"/>
            <w:r w:rsidRPr="00BC1D3D">
              <w:rPr>
                <w:rFonts w:ascii="Times New Roman" w:eastAsia="Times New Roman" w:hAnsi="Times New Roman" w:cs="Times New Roman"/>
                <w:sz w:val="24"/>
                <w:szCs w:val="24"/>
              </w:rPr>
              <w:t>Authentification</w:t>
            </w:r>
            <w:proofErr w:type="spellEnd"/>
          </w:p>
        </w:tc>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proofErr w:type="spellStart"/>
            <w:r w:rsidRPr="00BC1D3D">
              <w:rPr>
                <w:rFonts w:ascii="Times New Roman" w:eastAsia="Times New Roman" w:hAnsi="Times New Roman" w:cs="Times New Roman"/>
                <w:sz w:val="24"/>
                <w:szCs w:val="24"/>
              </w:rPr>
              <w:t>drop_auth</w:t>
            </w:r>
            <w:proofErr w:type="spellEnd"/>
            <w:r w:rsidRPr="00BC1D3D">
              <w:rPr>
                <w:rFonts w:ascii="Times New Roman" w:eastAsia="Times New Roman" w:hAnsi="Times New Roman" w:cs="Times New Roman"/>
                <w:sz w:val="24"/>
                <w:szCs w:val="24"/>
              </w:rPr>
              <w:t>()</w:t>
            </w:r>
          </w:p>
        </w:tc>
      </w:tr>
      <w:tr w:rsidR="00BC1D3D" w:rsidRPr="00BC1D3D" w:rsidTr="00997A44">
        <w:trPr>
          <w:trHeight w:val="283"/>
        </w:trPr>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rdrop2</w:t>
            </w:r>
          </w:p>
        </w:tc>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Create a folder</w:t>
            </w:r>
          </w:p>
        </w:tc>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proofErr w:type="spellStart"/>
            <w:r w:rsidRPr="00BC1D3D">
              <w:rPr>
                <w:rFonts w:ascii="Times New Roman" w:eastAsia="Times New Roman" w:hAnsi="Times New Roman" w:cs="Times New Roman"/>
                <w:sz w:val="24"/>
                <w:szCs w:val="24"/>
              </w:rPr>
              <w:t>drop_create</w:t>
            </w:r>
            <w:proofErr w:type="spellEnd"/>
            <w:r w:rsidRPr="00BC1D3D">
              <w:rPr>
                <w:rFonts w:ascii="Times New Roman" w:eastAsia="Times New Roman" w:hAnsi="Times New Roman" w:cs="Times New Roman"/>
                <w:sz w:val="24"/>
                <w:szCs w:val="24"/>
              </w:rPr>
              <w:t>()</w:t>
            </w:r>
          </w:p>
        </w:tc>
      </w:tr>
      <w:tr w:rsidR="00BC1D3D" w:rsidRPr="00BC1D3D" w:rsidTr="00997A44">
        <w:trPr>
          <w:trHeight w:val="299"/>
        </w:trPr>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rdrop2</w:t>
            </w:r>
          </w:p>
        </w:tc>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 xml:space="preserve">Upload to </w:t>
            </w:r>
            <w:proofErr w:type="spellStart"/>
            <w:r w:rsidRPr="00BC1D3D">
              <w:rPr>
                <w:rFonts w:ascii="Times New Roman" w:eastAsia="Times New Roman" w:hAnsi="Times New Roman" w:cs="Times New Roman"/>
                <w:sz w:val="24"/>
                <w:szCs w:val="24"/>
              </w:rPr>
              <w:t>Dropbox</w:t>
            </w:r>
            <w:proofErr w:type="spellEnd"/>
          </w:p>
        </w:tc>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proofErr w:type="spellStart"/>
            <w:r w:rsidRPr="00BC1D3D">
              <w:rPr>
                <w:rFonts w:ascii="Times New Roman" w:eastAsia="Times New Roman" w:hAnsi="Times New Roman" w:cs="Times New Roman"/>
                <w:sz w:val="24"/>
                <w:szCs w:val="24"/>
              </w:rPr>
              <w:t>drop_upload</w:t>
            </w:r>
            <w:proofErr w:type="spellEnd"/>
            <w:r w:rsidRPr="00BC1D3D">
              <w:rPr>
                <w:rFonts w:ascii="Times New Roman" w:eastAsia="Times New Roman" w:hAnsi="Times New Roman" w:cs="Times New Roman"/>
                <w:sz w:val="24"/>
                <w:szCs w:val="24"/>
              </w:rPr>
              <w:t>()</w:t>
            </w:r>
          </w:p>
        </w:tc>
      </w:tr>
      <w:tr w:rsidR="00BC1D3D" w:rsidRPr="00BC1D3D" w:rsidTr="00997A44">
        <w:trPr>
          <w:trHeight w:val="283"/>
        </w:trPr>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rdrop2</w:t>
            </w:r>
          </w:p>
        </w:tc>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 xml:space="preserve">Read </w:t>
            </w:r>
            <w:proofErr w:type="spellStart"/>
            <w:r w:rsidRPr="00BC1D3D">
              <w:rPr>
                <w:rFonts w:ascii="Times New Roman" w:eastAsia="Times New Roman" w:hAnsi="Times New Roman" w:cs="Times New Roman"/>
                <w:sz w:val="24"/>
                <w:szCs w:val="24"/>
              </w:rPr>
              <w:t>csv</w:t>
            </w:r>
            <w:proofErr w:type="spellEnd"/>
            <w:r w:rsidRPr="00BC1D3D">
              <w:rPr>
                <w:rFonts w:ascii="Times New Roman" w:eastAsia="Times New Roman" w:hAnsi="Times New Roman" w:cs="Times New Roman"/>
                <w:sz w:val="24"/>
                <w:szCs w:val="24"/>
              </w:rPr>
              <w:t xml:space="preserve"> from </w:t>
            </w:r>
            <w:proofErr w:type="spellStart"/>
            <w:r w:rsidRPr="00BC1D3D">
              <w:rPr>
                <w:rFonts w:ascii="Times New Roman" w:eastAsia="Times New Roman" w:hAnsi="Times New Roman" w:cs="Times New Roman"/>
                <w:sz w:val="24"/>
                <w:szCs w:val="24"/>
              </w:rPr>
              <w:t>Dropbox</w:t>
            </w:r>
            <w:proofErr w:type="spellEnd"/>
          </w:p>
        </w:tc>
        <w:tc>
          <w:tcPr>
            <w:tcW w:w="0" w:type="auto"/>
            <w:tcBorders>
              <w:top w:val="single" w:sz="6" w:space="0" w:color="DDDDDD"/>
              <w:left w:val="nil"/>
              <w:bottom w:val="nil"/>
              <w:right w:val="nil"/>
            </w:tcBorders>
            <w:shd w:val="clear" w:color="auto" w:fill="F9F9F9"/>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proofErr w:type="spellStart"/>
            <w:r w:rsidRPr="00BC1D3D">
              <w:rPr>
                <w:rFonts w:ascii="Times New Roman" w:eastAsia="Times New Roman" w:hAnsi="Times New Roman" w:cs="Times New Roman"/>
                <w:sz w:val="24"/>
                <w:szCs w:val="24"/>
              </w:rPr>
              <w:t>drop_read_csv</w:t>
            </w:r>
            <w:proofErr w:type="spellEnd"/>
          </w:p>
        </w:tc>
      </w:tr>
      <w:tr w:rsidR="00BC1D3D" w:rsidRPr="00BC1D3D" w:rsidTr="00997A44">
        <w:trPr>
          <w:trHeight w:val="299"/>
        </w:trPr>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rdrop2</w:t>
            </w:r>
          </w:p>
        </w:tc>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r w:rsidRPr="00BC1D3D">
              <w:rPr>
                <w:rFonts w:ascii="Times New Roman" w:eastAsia="Times New Roman" w:hAnsi="Times New Roman" w:cs="Times New Roman"/>
                <w:sz w:val="24"/>
                <w:szCs w:val="24"/>
              </w:rPr>
              <w:t xml:space="preserve">Delete file from </w:t>
            </w:r>
            <w:proofErr w:type="spellStart"/>
            <w:r w:rsidRPr="00BC1D3D">
              <w:rPr>
                <w:rFonts w:ascii="Times New Roman" w:eastAsia="Times New Roman" w:hAnsi="Times New Roman" w:cs="Times New Roman"/>
                <w:sz w:val="24"/>
                <w:szCs w:val="24"/>
              </w:rPr>
              <w:t>Dropbox</w:t>
            </w:r>
            <w:proofErr w:type="spellEnd"/>
          </w:p>
        </w:tc>
        <w:tc>
          <w:tcPr>
            <w:tcW w:w="0" w:type="auto"/>
            <w:tcBorders>
              <w:top w:val="single" w:sz="6" w:space="0" w:color="DDDDDD"/>
              <w:left w:val="nil"/>
              <w:bottom w:val="nil"/>
              <w:right w:val="nil"/>
            </w:tcBorders>
            <w:shd w:val="clear" w:color="auto" w:fill="auto"/>
            <w:vAlign w:val="center"/>
            <w:hideMark/>
          </w:tcPr>
          <w:p w:rsidR="00BC1D3D" w:rsidRPr="00BC1D3D" w:rsidRDefault="00BC1D3D" w:rsidP="00BC1D3D">
            <w:pPr>
              <w:spacing w:before="100" w:beforeAutospacing="1" w:after="100" w:afterAutospacing="1" w:line="240" w:lineRule="auto"/>
              <w:rPr>
                <w:rFonts w:ascii="Times New Roman" w:eastAsia="Times New Roman" w:hAnsi="Times New Roman" w:cs="Times New Roman"/>
                <w:sz w:val="24"/>
                <w:szCs w:val="24"/>
              </w:rPr>
            </w:pPr>
            <w:proofErr w:type="spellStart"/>
            <w:r w:rsidRPr="00BC1D3D">
              <w:rPr>
                <w:rFonts w:ascii="Times New Roman" w:eastAsia="Times New Roman" w:hAnsi="Times New Roman" w:cs="Times New Roman"/>
                <w:sz w:val="24"/>
                <w:szCs w:val="24"/>
              </w:rPr>
              <w:t>drop_delete</w:t>
            </w:r>
            <w:proofErr w:type="spellEnd"/>
            <w:r w:rsidRPr="00BC1D3D">
              <w:rPr>
                <w:rFonts w:ascii="Times New Roman" w:eastAsia="Times New Roman" w:hAnsi="Times New Roman" w:cs="Times New Roman"/>
                <w:sz w:val="24"/>
                <w:szCs w:val="24"/>
              </w:rPr>
              <w:t>()</w:t>
            </w:r>
          </w:p>
        </w:tc>
      </w:tr>
    </w:tbl>
    <w:p w:rsidR="00772ECA" w:rsidRDefault="00772ECA"/>
    <w:sectPr w:rsidR="00772E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44416"/>
    <w:multiLevelType w:val="multilevel"/>
    <w:tmpl w:val="A32A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23418"/>
    <w:multiLevelType w:val="multilevel"/>
    <w:tmpl w:val="8A2A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91ADB"/>
    <w:multiLevelType w:val="multilevel"/>
    <w:tmpl w:val="F850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5A0746"/>
    <w:multiLevelType w:val="multilevel"/>
    <w:tmpl w:val="9624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9A284E"/>
    <w:multiLevelType w:val="multilevel"/>
    <w:tmpl w:val="D3167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6D1AB6"/>
    <w:multiLevelType w:val="multilevel"/>
    <w:tmpl w:val="E934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9B498F"/>
    <w:multiLevelType w:val="multilevel"/>
    <w:tmpl w:val="6CC8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2403D8"/>
    <w:multiLevelType w:val="multilevel"/>
    <w:tmpl w:val="418A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75455D"/>
    <w:multiLevelType w:val="multilevel"/>
    <w:tmpl w:val="7956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3"/>
  </w:num>
  <w:num w:numId="4">
    <w:abstractNumId w:val="4"/>
  </w:num>
  <w:num w:numId="5">
    <w:abstractNumId w:val="2"/>
  </w:num>
  <w:num w:numId="6">
    <w:abstractNumId w:val="6"/>
  </w:num>
  <w:num w:numId="7">
    <w:abstractNumId w:val="0"/>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BC1D3D"/>
    <w:rsid w:val="00772ECA"/>
    <w:rsid w:val="008C7F8A"/>
    <w:rsid w:val="00997A44"/>
    <w:rsid w:val="00BC1D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1D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1D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1D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D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1D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1D3D"/>
    <w:rPr>
      <w:rFonts w:ascii="Times New Roman" w:eastAsia="Times New Roman" w:hAnsi="Times New Roman" w:cs="Times New Roman"/>
      <w:b/>
      <w:bCs/>
      <w:sz w:val="27"/>
      <w:szCs w:val="27"/>
    </w:rPr>
  </w:style>
  <w:style w:type="paragraph" w:styleId="NormalWeb">
    <w:name w:val="Normal (Web)"/>
    <w:basedOn w:val="Normal"/>
    <w:uiPriority w:val="99"/>
    <w:unhideWhenUsed/>
    <w:rsid w:val="00BC1D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1D3D"/>
    <w:rPr>
      <w:color w:val="0000FF"/>
      <w:u w:val="single"/>
    </w:rPr>
  </w:style>
  <w:style w:type="paragraph" w:styleId="HTMLPreformatted">
    <w:name w:val="HTML Preformatted"/>
    <w:basedOn w:val="Normal"/>
    <w:link w:val="HTMLPreformattedChar"/>
    <w:uiPriority w:val="99"/>
    <w:semiHidden/>
    <w:unhideWhenUsed/>
    <w:rsid w:val="00BC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1D3D"/>
    <w:rPr>
      <w:rFonts w:ascii="Courier New" w:eastAsia="Times New Roman" w:hAnsi="Courier New" w:cs="Courier New"/>
      <w:sz w:val="20"/>
      <w:szCs w:val="20"/>
    </w:rPr>
  </w:style>
  <w:style w:type="character" w:styleId="Strong">
    <w:name w:val="Strong"/>
    <w:basedOn w:val="DefaultParagraphFont"/>
    <w:uiPriority w:val="22"/>
    <w:qFormat/>
    <w:rsid w:val="00BC1D3D"/>
    <w:rPr>
      <w:b/>
      <w:bCs/>
    </w:rPr>
  </w:style>
  <w:style w:type="character" w:customStyle="1" w:styleId="apple-converted-space">
    <w:name w:val="apple-converted-space"/>
    <w:basedOn w:val="DefaultParagraphFont"/>
    <w:rsid w:val="00BC1D3D"/>
  </w:style>
</w:styles>
</file>

<file path=word/webSettings.xml><?xml version="1.0" encoding="utf-8"?>
<w:webSettings xmlns:r="http://schemas.openxmlformats.org/officeDocument/2006/relationships" xmlns:w="http://schemas.openxmlformats.org/wordprocessingml/2006/main">
  <w:divs>
    <w:div w:id="1806924925">
      <w:bodyDiv w:val="1"/>
      <w:marLeft w:val="0"/>
      <w:marRight w:val="0"/>
      <w:marTop w:val="0"/>
      <w:marBottom w:val="0"/>
      <w:divBdr>
        <w:top w:val="none" w:sz="0" w:space="0" w:color="auto"/>
        <w:left w:val="none" w:sz="0" w:space="0" w:color="auto"/>
        <w:bottom w:val="none" w:sz="0" w:space="0" w:color="auto"/>
        <w:right w:val="none" w:sz="0" w:space="0" w:color="auto"/>
      </w:divBdr>
      <w:divsChild>
        <w:div w:id="746459374">
          <w:marLeft w:val="0"/>
          <w:marRight w:val="0"/>
          <w:marTop w:val="0"/>
          <w:marBottom w:val="0"/>
          <w:divBdr>
            <w:top w:val="none" w:sz="0" w:space="0" w:color="auto"/>
            <w:left w:val="none" w:sz="0" w:space="0" w:color="auto"/>
            <w:bottom w:val="none" w:sz="0" w:space="0" w:color="auto"/>
            <w:right w:val="none" w:sz="0" w:space="0" w:color="auto"/>
          </w:divBdr>
        </w:div>
        <w:div w:id="1139112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images/r_programming/032918_0502_RExportingD5.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guru99.com/images/r_programming/032918_0502_RExportingD10.png" TargetMode="External"/><Relationship Id="rId7" Type="http://schemas.openxmlformats.org/officeDocument/2006/relationships/hyperlink" Target="https://www.guru99.com/images/r_programming/032918_0502_RExportingD2.png" TargetMode="External"/><Relationship Id="rId12" Type="http://schemas.openxmlformats.org/officeDocument/2006/relationships/image" Target="media/image4.png"/><Relationship Id="rId17" Type="http://schemas.openxmlformats.org/officeDocument/2006/relationships/hyperlink" Target="https://www.guru99.com/images/r_programming/032918_0502_RExportingD7.png" TargetMode="External"/><Relationship Id="rId25" Type="http://schemas.openxmlformats.org/officeDocument/2006/relationships/hyperlink" Target="https://www.guru99.com/images/r_programming/032918_0502_RExportingD12.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r_programming/032918_0502_RExportingD4.png" TargetMode="External"/><Relationship Id="rId24" Type="http://schemas.openxmlformats.org/officeDocument/2006/relationships/image" Target="media/image10.png"/><Relationship Id="rId5" Type="http://schemas.openxmlformats.org/officeDocument/2006/relationships/hyperlink" Target="https://www.guru99.com/images/r_programming/032918_0502_RExportingD1.png" TargetMode="External"/><Relationship Id="rId15" Type="http://schemas.openxmlformats.org/officeDocument/2006/relationships/hyperlink" Target="https://www.guru99.com/images/r_programming/032918_0502_RExportingD6.png" TargetMode="External"/><Relationship Id="rId23" Type="http://schemas.openxmlformats.org/officeDocument/2006/relationships/hyperlink" Target="https://www.guru99.com/images/r_programming/032918_0502_RExportingD11.pn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uru99.com/images/r_programming/032918_0502_RExportingD8.png" TargetMode="External"/><Relationship Id="rId4" Type="http://schemas.openxmlformats.org/officeDocument/2006/relationships/webSettings" Target="webSettings.xml"/><Relationship Id="rId9" Type="http://schemas.openxmlformats.org/officeDocument/2006/relationships/hyperlink" Target="https://www.guru99.com/images/r_programming/032918_0502_RExportingD3.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2018-09-02T07:43:00Z</dcterms:created>
  <dcterms:modified xsi:type="dcterms:W3CDTF">2018-09-02T08:10:00Z</dcterms:modified>
</cp:coreProperties>
</file>