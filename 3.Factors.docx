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88" w:rsidRPr="00CE7588" w:rsidRDefault="00CE7588" w:rsidP="00CE758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44"/>
          <w:szCs w:val="44"/>
        </w:rPr>
      </w:pPr>
      <w:r w:rsidRPr="00CE7588">
        <w:rPr>
          <w:rFonts w:ascii="Calibri" w:eastAsia="Times New Roman" w:hAnsi="Calibri" w:cs="Calibri"/>
          <w:b/>
          <w:bCs/>
          <w:color w:val="343434"/>
          <w:sz w:val="44"/>
          <w:szCs w:val="44"/>
        </w:rPr>
        <w:t>What is Factor in R?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Factors are variables in R which take on a limited number of different values; such variables are often referred to as categorical variables.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In a dataset, we can distinguish two types of variables: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b/>
          <w:bCs/>
          <w:color w:val="343434"/>
          <w:sz w:val="28"/>
        </w:rPr>
        <w:t>categorical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color w:val="343434"/>
          <w:sz w:val="28"/>
          <w:szCs w:val="28"/>
        </w:rPr>
        <w:t>and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b/>
          <w:bCs/>
          <w:color w:val="343434"/>
          <w:sz w:val="28"/>
        </w:rPr>
        <w:t>continuous</w:t>
      </w:r>
      <w:r w:rsidRPr="00CE7588">
        <w:rPr>
          <w:rFonts w:ascii="Arial" w:eastAsia="Times New Roman" w:hAnsi="Arial" w:cs="Arial"/>
          <w:color w:val="343434"/>
          <w:sz w:val="28"/>
          <w:szCs w:val="28"/>
        </w:rPr>
        <w:t>.</w:t>
      </w:r>
    </w:p>
    <w:p w:rsidR="00CE7588" w:rsidRPr="00CE7588" w:rsidRDefault="00CE7588" w:rsidP="00CE7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In a categorical variable, the value is limited and usually based on a particular finite group. For example, a categorical variable can be countries, year, gender, occupation.</w:t>
      </w:r>
    </w:p>
    <w:p w:rsidR="00CE7588" w:rsidRPr="00CE7588" w:rsidRDefault="00CE7588" w:rsidP="00CE7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A continuous variable, however, can take any values, from integer to decimal. For example, we can have the revenue, price of a share, etc</w:t>
      </w:r>
      <w:proofErr w:type="gramStart"/>
      <w:r w:rsidRPr="00CE7588">
        <w:rPr>
          <w:rFonts w:ascii="Arial" w:eastAsia="Times New Roman" w:hAnsi="Arial" w:cs="Arial"/>
          <w:color w:val="343434"/>
          <w:sz w:val="28"/>
          <w:szCs w:val="28"/>
        </w:rPr>
        <w:t>..</w:t>
      </w:r>
      <w:proofErr w:type="gramEnd"/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7"/>
          <w:szCs w:val="37"/>
        </w:rPr>
      </w:pPr>
      <w:r w:rsidRPr="00CE7588">
        <w:rPr>
          <w:rFonts w:ascii="Calibri" w:eastAsia="Times New Roman" w:hAnsi="Calibri" w:cs="Calibri"/>
          <w:b/>
          <w:bCs/>
          <w:color w:val="343434"/>
          <w:sz w:val="37"/>
          <w:szCs w:val="37"/>
        </w:rPr>
        <w:t>Categorical variables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R stores categorical variables into a factor. Let's check the code below to convert a character variable into a factor variable.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b/>
          <w:bCs/>
          <w:color w:val="343434"/>
          <w:sz w:val="28"/>
        </w:rPr>
        <w:t>Characters are not supported in machine learning algorithm, and the only way is to convert a string to an integer.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E7588">
        <w:rPr>
          <w:rFonts w:ascii="Consolas" w:eastAsia="Times New Roman" w:hAnsi="Consolas" w:cs="Consolas"/>
          <w:color w:val="343434"/>
        </w:rPr>
        <w:t>factor(</w:t>
      </w:r>
      <w:proofErr w:type="gramEnd"/>
      <w:r w:rsidRPr="00CE7588">
        <w:rPr>
          <w:rFonts w:ascii="Consolas" w:eastAsia="Times New Roman" w:hAnsi="Consolas" w:cs="Consolas"/>
          <w:color w:val="343434"/>
        </w:rPr>
        <w:t xml:space="preserve">x = character(), levels, labels = levels, ordered = </w:t>
      </w:r>
      <w:proofErr w:type="spellStart"/>
      <w:r w:rsidRPr="00CE7588">
        <w:rPr>
          <w:rFonts w:ascii="Consolas" w:eastAsia="Times New Roman" w:hAnsi="Consolas" w:cs="Consolas"/>
          <w:color w:val="343434"/>
        </w:rPr>
        <w:t>is.ordered</w:t>
      </w:r>
      <w:proofErr w:type="spellEnd"/>
      <w:r w:rsidRPr="00CE7588">
        <w:rPr>
          <w:rFonts w:ascii="Consolas" w:eastAsia="Times New Roman" w:hAnsi="Consolas" w:cs="Consolas"/>
          <w:color w:val="343434"/>
        </w:rPr>
        <w:t>(x))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Arguments: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 xml:space="preserve">- </w:t>
      </w:r>
      <w:proofErr w:type="gramStart"/>
      <w:r w:rsidRPr="00CE7588">
        <w:rPr>
          <w:rFonts w:ascii="Consolas" w:eastAsia="Times New Roman" w:hAnsi="Consolas" w:cs="Consolas"/>
          <w:color w:val="343434"/>
        </w:rPr>
        <w:t>x</w:t>
      </w:r>
      <w:proofErr w:type="gramEnd"/>
      <w:r w:rsidRPr="00CE7588">
        <w:rPr>
          <w:rFonts w:ascii="Consolas" w:eastAsia="Times New Roman" w:hAnsi="Consolas" w:cs="Consolas"/>
          <w:color w:val="343434"/>
        </w:rPr>
        <w:t>: A vector of data. Need to be a string or integer, not decimal.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- Levels: A vector of possible values taken by x. This argument is optional. The default value is the unique list of items of the vector x.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 xml:space="preserve">- Labels: Add a label to the x data. For example, 1 can take the label `male` while 0, the label `female`. 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- ordered: Determine if the levels should be ordered.</w:t>
      </w:r>
      <w:r w:rsidRPr="00CE7588">
        <w:rPr>
          <w:rFonts w:ascii="Consolas" w:eastAsia="Times New Roman" w:hAnsi="Consolas" w:cs="Consolas"/>
          <w:color w:val="343434"/>
        </w:rPr>
        <w:tab/>
      </w:r>
      <w:r w:rsidRPr="00CE7588">
        <w:rPr>
          <w:rFonts w:ascii="Consolas" w:eastAsia="Times New Roman" w:hAnsi="Consolas" w:cs="Consolas"/>
          <w:color w:val="343434"/>
        </w:rPr>
        <w:tab/>
      </w:r>
      <w:r w:rsidRPr="00CE7588">
        <w:rPr>
          <w:rFonts w:ascii="Consolas" w:eastAsia="Times New Roman" w:hAnsi="Consolas" w:cs="Consolas"/>
          <w:color w:val="343434"/>
        </w:rPr>
        <w:tab/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Let's create a factor data frame.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 xml:space="preserve"># </w:t>
      </w:r>
      <w:proofErr w:type="gramStart"/>
      <w:r w:rsidRPr="00CE7588">
        <w:rPr>
          <w:rFonts w:ascii="Consolas" w:eastAsia="Times New Roman" w:hAnsi="Consolas" w:cs="Consolas"/>
          <w:color w:val="343434"/>
        </w:rPr>
        <w:t>Create</w:t>
      </w:r>
      <w:proofErr w:type="gramEnd"/>
      <w:r w:rsidRPr="00CE7588">
        <w:rPr>
          <w:rFonts w:ascii="Consolas" w:eastAsia="Times New Roman" w:hAnsi="Consolas" w:cs="Consolas"/>
          <w:color w:val="343434"/>
        </w:rPr>
        <w:t xml:space="preserve"> gender vector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E7588">
        <w:rPr>
          <w:rFonts w:ascii="Consolas" w:eastAsia="Times New Roman" w:hAnsi="Consolas" w:cs="Consolas"/>
          <w:color w:val="343434"/>
        </w:rPr>
        <w:t>gender_vector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 xml:space="preserve"> &lt;- </w:t>
      </w:r>
      <w:proofErr w:type="gramStart"/>
      <w:r w:rsidRPr="00CE7588">
        <w:rPr>
          <w:rFonts w:ascii="Consolas" w:eastAsia="Times New Roman" w:hAnsi="Consolas" w:cs="Consolas"/>
          <w:color w:val="343434"/>
        </w:rPr>
        <w:t>c(</w:t>
      </w:r>
      <w:proofErr w:type="gramEnd"/>
      <w:r w:rsidRPr="00CE7588">
        <w:rPr>
          <w:rFonts w:ascii="Consolas" w:eastAsia="Times New Roman" w:hAnsi="Consolas" w:cs="Consolas"/>
          <w:color w:val="343434"/>
        </w:rPr>
        <w:t>"Male", "Female", "Female", "Male", "Male")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E7588">
        <w:rPr>
          <w:rFonts w:ascii="Consolas" w:eastAsia="Times New Roman" w:hAnsi="Consolas" w:cs="Consolas"/>
          <w:color w:val="343434"/>
        </w:rPr>
        <w:t>class(</w:t>
      </w:r>
      <w:proofErr w:type="spellStart"/>
      <w:proofErr w:type="gramEnd"/>
      <w:r w:rsidRPr="00CE7588">
        <w:rPr>
          <w:rFonts w:ascii="Consolas" w:eastAsia="Times New Roman" w:hAnsi="Consolas" w:cs="Consolas"/>
          <w:color w:val="343434"/>
        </w:rPr>
        <w:t>gender_vector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>)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 xml:space="preserve"># Convert </w:t>
      </w:r>
      <w:proofErr w:type="spellStart"/>
      <w:r w:rsidRPr="00CE7588">
        <w:rPr>
          <w:rFonts w:ascii="Consolas" w:eastAsia="Times New Roman" w:hAnsi="Consolas" w:cs="Consolas"/>
          <w:color w:val="343434"/>
        </w:rPr>
        <w:t>gender_vector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 xml:space="preserve"> to a factor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E7588">
        <w:rPr>
          <w:rFonts w:ascii="Consolas" w:eastAsia="Times New Roman" w:hAnsi="Consolas" w:cs="Consolas"/>
          <w:color w:val="343434"/>
        </w:rPr>
        <w:t>factor_gender_vector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 xml:space="preserve"> &lt;-</w:t>
      </w:r>
      <w:proofErr w:type="gramStart"/>
      <w:r w:rsidRPr="00CE7588">
        <w:rPr>
          <w:rFonts w:ascii="Consolas" w:eastAsia="Times New Roman" w:hAnsi="Consolas" w:cs="Consolas"/>
          <w:color w:val="343434"/>
        </w:rPr>
        <w:t>factor(</w:t>
      </w:r>
      <w:proofErr w:type="spellStart"/>
      <w:proofErr w:type="gramEnd"/>
      <w:r w:rsidRPr="00CE7588">
        <w:rPr>
          <w:rFonts w:ascii="Consolas" w:eastAsia="Times New Roman" w:hAnsi="Consolas" w:cs="Consolas"/>
          <w:color w:val="343434"/>
        </w:rPr>
        <w:t>gender_vector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>)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E7588">
        <w:rPr>
          <w:rFonts w:ascii="Consolas" w:eastAsia="Times New Roman" w:hAnsi="Consolas" w:cs="Consolas"/>
          <w:color w:val="343434"/>
        </w:rPr>
        <w:t>class(</w:t>
      </w:r>
      <w:proofErr w:type="spellStart"/>
      <w:proofErr w:type="gramEnd"/>
      <w:r w:rsidRPr="00CE7588">
        <w:rPr>
          <w:rFonts w:ascii="Consolas" w:eastAsia="Times New Roman" w:hAnsi="Consolas" w:cs="Consolas"/>
          <w:color w:val="343434"/>
        </w:rPr>
        <w:t>factor_gender_vector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>)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b/>
          <w:bCs/>
          <w:color w:val="343434"/>
          <w:sz w:val="28"/>
        </w:rPr>
        <w:lastRenderedPageBreak/>
        <w:t>Output: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## [1] "character"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## [1] "factor"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It is important to transform a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b/>
          <w:bCs/>
          <w:color w:val="343434"/>
          <w:sz w:val="28"/>
        </w:rPr>
        <w:t>string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color w:val="343434"/>
          <w:sz w:val="28"/>
          <w:szCs w:val="28"/>
        </w:rPr>
        <w:t>into factor when we perform Machine Learning task.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A categorical variable can be divided into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b/>
          <w:bCs/>
          <w:color w:val="343434"/>
          <w:sz w:val="28"/>
        </w:rPr>
        <w:t>nominal categorical variable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color w:val="343434"/>
          <w:sz w:val="28"/>
          <w:szCs w:val="28"/>
        </w:rPr>
        <w:t>and</w:t>
      </w:r>
      <w:r w:rsidRPr="00CE7588">
        <w:rPr>
          <w:rFonts w:ascii="Arial" w:eastAsia="Times New Roman" w:hAnsi="Arial" w:cs="Arial"/>
          <w:color w:val="343434"/>
          <w:sz w:val="28"/>
        </w:rPr>
        <w:t> </w:t>
      </w:r>
      <w:r w:rsidRPr="00CE7588">
        <w:rPr>
          <w:rFonts w:ascii="Arial" w:eastAsia="Times New Roman" w:hAnsi="Arial" w:cs="Arial"/>
          <w:b/>
          <w:bCs/>
          <w:color w:val="343434"/>
          <w:sz w:val="28"/>
        </w:rPr>
        <w:t>ordinal categorical variable</w:t>
      </w:r>
      <w:r w:rsidRPr="00CE7588">
        <w:rPr>
          <w:rFonts w:ascii="Arial" w:eastAsia="Times New Roman" w:hAnsi="Arial" w:cs="Arial"/>
          <w:color w:val="343434"/>
          <w:sz w:val="28"/>
          <w:szCs w:val="28"/>
        </w:rPr>
        <w:t>.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7"/>
          <w:szCs w:val="37"/>
        </w:rPr>
      </w:pPr>
      <w:r w:rsidRPr="00CE7588">
        <w:rPr>
          <w:rFonts w:ascii="Calibri" w:eastAsia="Times New Roman" w:hAnsi="Calibri" w:cs="Calibri"/>
          <w:b/>
          <w:bCs/>
          <w:color w:val="343434"/>
          <w:sz w:val="37"/>
          <w:szCs w:val="37"/>
        </w:rPr>
        <w:t>Nominal categorical variable</w:t>
      </w:r>
    </w:p>
    <w:p w:rsidR="00CE7588" w:rsidRPr="00CE7588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E7588">
        <w:rPr>
          <w:rFonts w:ascii="Arial" w:eastAsia="Times New Roman" w:hAnsi="Arial" w:cs="Arial"/>
          <w:color w:val="343434"/>
          <w:sz w:val="28"/>
          <w:szCs w:val="28"/>
        </w:rPr>
        <w:t>A categorical variable has several values but the order does not matter. For instance, male or female categorical variable do not have ordering.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# Create a color vector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E7588">
        <w:rPr>
          <w:rFonts w:ascii="Consolas" w:eastAsia="Times New Roman" w:hAnsi="Consolas" w:cs="Consolas"/>
          <w:color w:val="343434"/>
        </w:rPr>
        <w:t>color_vector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 xml:space="preserve"> &lt;- c('blue', 'red', 'green', 'white', 'black', 'yellow')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E7588">
        <w:rPr>
          <w:rFonts w:ascii="Consolas" w:eastAsia="Times New Roman" w:hAnsi="Consolas" w:cs="Consolas"/>
          <w:color w:val="343434"/>
        </w:rPr>
        <w:t># Convert the vector to factor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E7588">
        <w:rPr>
          <w:rFonts w:ascii="Consolas" w:eastAsia="Times New Roman" w:hAnsi="Consolas" w:cs="Consolas"/>
          <w:color w:val="343434"/>
        </w:rPr>
        <w:t>factor_color</w:t>
      </w:r>
      <w:proofErr w:type="spellEnd"/>
      <w:r w:rsidRPr="00CE7588">
        <w:rPr>
          <w:rFonts w:ascii="Consolas" w:eastAsia="Times New Roman" w:hAnsi="Consolas" w:cs="Consolas"/>
          <w:color w:val="343434"/>
        </w:rPr>
        <w:t xml:space="preserve"> &lt;- </w:t>
      </w:r>
      <w:proofErr w:type="gramStart"/>
      <w:r w:rsidRPr="00CE7588">
        <w:rPr>
          <w:rFonts w:ascii="Consolas" w:eastAsia="Times New Roman" w:hAnsi="Consolas" w:cs="Consolas"/>
          <w:color w:val="343434"/>
        </w:rPr>
        <w:t>factor(</w:t>
      </w:r>
      <w:proofErr w:type="spellStart"/>
      <w:proofErr w:type="gramEnd"/>
      <w:r w:rsidRPr="00CE7588">
        <w:rPr>
          <w:rFonts w:ascii="Consolas" w:eastAsia="Times New Roman" w:hAnsi="Consolas" w:cs="Consolas"/>
          <w:color w:val="343434"/>
        </w:rPr>
        <w:t>color_vector</w:t>
      </w:r>
      <w:proofErr w:type="spellEnd"/>
      <w:r w:rsidRPr="00CE7588">
        <w:rPr>
          <w:rFonts w:ascii="Consolas" w:eastAsia="Times New Roman" w:hAnsi="Consolas" w:cs="Consolas"/>
          <w:color w:val="343434"/>
        </w:rPr>
        <w:t>)</w:t>
      </w:r>
    </w:p>
    <w:p w:rsidR="00CE7588" w:rsidRP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E7588">
        <w:rPr>
          <w:rFonts w:ascii="Consolas" w:eastAsia="Times New Roman" w:hAnsi="Consolas" w:cs="Consolas"/>
          <w:color w:val="343434"/>
        </w:rPr>
        <w:t>factor_color</w:t>
      </w:r>
      <w:proofErr w:type="spellEnd"/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rStyle w:val="Strong"/>
        </w:rPr>
      </w:pPr>
      <w:r w:rsidRPr="00C03DCA">
        <w:rPr>
          <w:rStyle w:val="Strong"/>
        </w:rPr>
        <w:t>Output:</w:t>
      </w:r>
    </w:p>
    <w:p w:rsidR="00CE7588" w:rsidRPr="00C03DCA" w:rsidRDefault="00CE7588" w:rsidP="00C03DCA">
      <w:pPr>
        <w:pStyle w:val="Heading1"/>
        <w:rPr>
          <w:ins w:id="0" w:author="Unknown"/>
          <w:rStyle w:val="Strong"/>
        </w:rPr>
      </w:pPr>
      <w:ins w:id="1" w:author="Unknown">
        <w:r w:rsidRPr="00C03DCA">
          <w:rPr>
            <w:rStyle w:val="Strong"/>
          </w:rPr>
          <w:t xml:space="preserve">## [1] blue   red    </w:t>
        </w:r>
        <w:proofErr w:type="gramStart"/>
        <w:r w:rsidRPr="00C03DCA">
          <w:rPr>
            <w:rStyle w:val="Strong"/>
          </w:rPr>
          <w:t>green  white</w:t>
        </w:r>
        <w:proofErr w:type="gramEnd"/>
        <w:r w:rsidRPr="00C03DCA">
          <w:rPr>
            <w:rStyle w:val="Strong"/>
          </w:rPr>
          <w:t xml:space="preserve">  black  yellow</w:t>
        </w:r>
      </w:ins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" w:author="Unknown"/>
          <w:rStyle w:val="Strong"/>
        </w:rPr>
      </w:pPr>
      <w:ins w:id="3" w:author="Unknown">
        <w:r w:rsidRPr="00C03DCA">
          <w:rPr>
            <w:rStyle w:val="Strong"/>
          </w:rPr>
          <w:t>## Levels: black blue green red white yellow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Style w:val="Strong"/>
        </w:rPr>
      </w:pPr>
      <w:ins w:id="5" w:author="Unknown">
        <w:r w:rsidRPr="00C03DCA">
          <w:rPr>
            <w:rStyle w:val="Strong"/>
          </w:rPr>
          <w:t xml:space="preserve">From the </w:t>
        </w:r>
        <w:proofErr w:type="spellStart"/>
        <w:r w:rsidRPr="00C03DCA">
          <w:rPr>
            <w:rStyle w:val="Strong"/>
          </w:rPr>
          <w:t>factor_color</w:t>
        </w:r>
        <w:proofErr w:type="spellEnd"/>
        <w:r w:rsidRPr="00C03DCA">
          <w:rPr>
            <w:rStyle w:val="Strong"/>
          </w:rPr>
          <w:t>, we can't tell any order.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76" w:lineRule="atLeast"/>
        <w:outlineLvl w:val="2"/>
        <w:rPr>
          <w:ins w:id="6" w:author="Unknown"/>
          <w:rStyle w:val="Strong"/>
        </w:rPr>
      </w:pPr>
      <w:ins w:id="7" w:author="Unknown">
        <w:r w:rsidRPr="00C03DCA">
          <w:rPr>
            <w:rStyle w:val="Strong"/>
          </w:rPr>
          <w:t>Ordinal categorical variable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8" w:author="Unknown"/>
          <w:rStyle w:val="Strong"/>
        </w:rPr>
      </w:pPr>
      <w:ins w:id="9" w:author="Unknown">
        <w:r w:rsidRPr="00C03DCA">
          <w:rPr>
            <w:rStyle w:val="Strong"/>
          </w:rPr>
          <w:t>Ordinal categorical variables do have a natural ordering. We can specify the order, from the lowest to the highest with order = TRUE and highest to lowest with order = FALSE.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10" w:author="Unknown"/>
          <w:rStyle w:val="Strong"/>
        </w:rPr>
      </w:pPr>
      <w:ins w:id="11" w:author="Unknown">
        <w:r w:rsidRPr="00C03DCA">
          <w:rPr>
            <w:rStyle w:val="Strong"/>
          </w:rPr>
          <w:t>We can use summary to count the values for each factor.</w:t>
        </w:r>
      </w:ins>
    </w:p>
    <w:p w:rsidR="00CE7588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  <w:ins w:id="12" w:author="Unknown">
        <w:r w:rsidRPr="00C03DCA">
          <w:rPr>
            <w:rStyle w:val="Strong"/>
          </w:rPr>
          <w:t xml:space="preserve"># Create Ordinal categorical vector </w:t>
        </w:r>
      </w:ins>
    </w:p>
    <w:p w:rsidR="00C03DCA" w:rsidRP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" w:author="Unknown"/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4" w:author="Unknown"/>
          <w:rStyle w:val="Strong"/>
        </w:rPr>
      </w:pPr>
      <w:proofErr w:type="spellStart"/>
      <w:ins w:id="15" w:author="Unknown">
        <w:r w:rsidRPr="00C03DCA">
          <w:rPr>
            <w:rStyle w:val="Strong"/>
          </w:rPr>
          <w:t>day_vector</w:t>
        </w:r>
        <w:proofErr w:type="spellEnd"/>
        <w:r w:rsidRPr="00C03DCA">
          <w:rPr>
            <w:rStyle w:val="Strong"/>
          </w:rPr>
          <w:t xml:space="preserve"> &lt;- c('evening', 'morning', 'afternoon', 'midday', 'midnight', 'evening')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6" w:author="Unknown"/>
          <w:rStyle w:val="Strong"/>
        </w:rPr>
      </w:pPr>
      <w:ins w:id="17" w:author="Unknown">
        <w:r w:rsidRPr="00C03DCA">
          <w:rPr>
            <w:rStyle w:val="Strong"/>
          </w:rPr>
          <w:t># Convert `</w:t>
        </w:r>
        <w:proofErr w:type="spellStart"/>
        <w:r w:rsidRPr="00C03DCA">
          <w:rPr>
            <w:rStyle w:val="Strong"/>
          </w:rPr>
          <w:t>day_vector</w:t>
        </w:r>
        <w:proofErr w:type="spellEnd"/>
        <w:r w:rsidRPr="00C03DCA">
          <w:rPr>
            <w:rStyle w:val="Strong"/>
          </w:rPr>
          <w:t>` to a factor with ordered level</w:t>
        </w:r>
      </w:ins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8" w:author="Unknown"/>
          <w:rStyle w:val="Strong"/>
        </w:rPr>
      </w:pPr>
      <w:proofErr w:type="spellStart"/>
      <w:ins w:id="19" w:author="Unknown">
        <w:r w:rsidRPr="00C03DCA">
          <w:rPr>
            <w:rStyle w:val="Strong"/>
          </w:rPr>
          <w:lastRenderedPageBreak/>
          <w:t>factor_day</w:t>
        </w:r>
        <w:proofErr w:type="spellEnd"/>
        <w:r w:rsidRPr="00C03DCA">
          <w:rPr>
            <w:rStyle w:val="Strong"/>
          </w:rPr>
          <w:t xml:space="preserve"> &lt;- </w:t>
        </w:r>
        <w:proofErr w:type="gramStart"/>
        <w:r w:rsidRPr="00C03DCA">
          <w:rPr>
            <w:rStyle w:val="Strong"/>
          </w:rPr>
          <w:t>factor(</w:t>
        </w:r>
        <w:proofErr w:type="spellStart"/>
        <w:proofErr w:type="gramEnd"/>
        <w:r w:rsidRPr="00C03DCA">
          <w:rPr>
            <w:rStyle w:val="Strong"/>
          </w:rPr>
          <w:t>day_vector</w:t>
        </w:r>
        <w:proofErr w:type="spellEnd"/>
        <w:r w:rsidRPr="00C03DCA">
          <w:rPr>
            <w:rStyle w:val="Strong"/>
          </w:rPr>
          <w:t>, order = TRUE, levels =c('morning', 'midday', 'afternoon', 'evening', 'midnight'))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0" w:author="Unknown"/>
          <w:rStyle w:val="Strong"/>
        </w:rPr>
      </w:pPr>
      <w:ins w:id="21" w:author="Unknown">
        <w:r w:rsidRPr="00C03DCA">
          <w:rPr>
            <w:rStyle w:val="Strong"/>
          </w:rPr>
          <w:t># Print the new variable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2" w:author="Unknown"/>
          <w:rStyle w:val="Strong"/>
        </w:rPr>
      </w:pPr>
      <w:proofErr w:type="spellStart"/>
      <w:ins w:id="23" w:author="Unknown">
        <w:r w:rsidRPr="00C03DCA">
          <w:rPr>
            <w:rStyle w:val="Strong"/>
          </w:rPr>
          <w:t>factor_day</w:t>
        </w:r>
        <w:proofErr w:type="spellEnd"/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24" w:author="Unknown"/>
          <w:rStyle w:val="Strong"/>
        </w:rPr>
      </w:pPr>
      <w:ins w:id="25" w:author="Unknown">
        <w:r w:rsidRPr="00C03DCA">
          <w:rPr>
            <w:rStyle w:val="Strong"/>
          </w:rPr>
          <w:t>Output:</w:t>
        </w:r>
      </w:ins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6" w:author="Unknown"/>
          <w:rStyle w:val="Strong"/>
        </w:rPr>
      </w:pPr>
      <w:ins w:id="27" w:author="Unknown">
        <w:r w:rsidRPr="00C03DCA">
          <w:rPr>
            <w:rStyle w:val="Strong"/>
          </w:rPr>
          <w:t xml:space="preserve">## [1] evening   morning   afternoon midday    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8" w:author="Unknown"/>
          <w:rStyle w:val="Strong"/>
        </w:rPr>
      </w:pPr>
      <w:proofErr w:type="gramStart"/>
      <w:ins w:id="29" w:author="Unknown">
        <w:r w:rsidRPr="00C03DCA">
          <w:rPr>
            <w:rStyle w:val="Strong"/>
          </w:rPr>
          <w:t>midnight  evening</w:t>
        </w:r>
        <w:proofErr w:type="gramEnd"/>
        <w:r w:rsidRPr="00C03DCA">
          <w:rPr>
            <w:rStyle w:val="Strong"/>
          </w:rPr>
          <w:t xml:space="preserve">  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0" w:author="Unknown"/>
          <w:rStyle w:val="Strong"/>
        </w:rPr>
      </w:pPr>
      <w:ins w:id="31" w:author="Unknown">
        <w:r w:rsidRPr="00C03DCA">
          <w:rPr>
            <w:rStyle w:val="Strong"/>
          </w:rPr>
          <w:t>## Levels: morning &lt; midday &lt; afternoon &lt; evening &lt; midnight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2" w:author="Unknown"/>
          <w:rStyle w:val="Strong"/>
        </w:rPr>
      </w:pPr>
      <w:ins w:id="33" w:author="Unknown">
        <w:r w:rsidRPr="00C03DCA">
          <w:rPr>
            <w:rStyle w:val="Strong"/>
          </w:rPr>
          <w:t># Append the line to above code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4" w:author="Unknown"/>
          <w:rStyle w:val="Strong"/>
        </w:rPr>
      </w:pPr>
      <w:ins w:id="35" w:author="Unknown">
        <w:r w:rsidRPr="00C03DCA">
          <w:rPr>
            <w:rStyle w:val="Strong"/>
          </w:rPr>
          <w:t xml:space="preserve"># Count the number of </w:t>
        </w:r>
        <w:proofErr w:type="spellStart"/>
        <w:r w:rsidRPr="00C03DCA">
          <w:rPr>
            <w:rStyle w:val="Strong"/>
          </w:rPr>
          <w:t>occurence</w:t>
        </w:r>
        <w:proofErr w:type="spellEnd"/>
        <w:r w:rsidRPr="00C03DCA">
          <w:rPr>
            <w:rStyle w:val="Strong"/>
          </w:rPr>
          <w:t xml:space="preserve"> of each level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6" w:author="Unknown"/>
          <w:rStyle w:val="Strong"/>
        </w:rPr>
      </w:pPr>
      <w:proofErr w:type="gramStart"/>
      <w:ins w:id="37" w:author="Unknown">
        <w:r w:rsidRPr="00C03DCA">
          <w:rPr>
            <w:rStyle w:val="Strong"/>
          </w:rPr>
          <w:t>summary(</w:t>
        </w:r>
        <w:proofErr w:type="spellStart"/>
        <w:proofErr w:type="gramEnd"/>
        <w:r w:rsidRPr="00C03DCA">
          <w:rPr>
            <w:rStyle w:val="Strong"/>
          </w:rPr>
          <w:t>factor_day</w:t>
        </w:r>
        <w:proofErr w:type="spellEnd"/>
        <w:r w:rsidRPr="00C03DCA">
          <w:rPr>
            <w:rStyle w:val="Strong"/>
          </w:rPr>
          <w:t>)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38" w:author="Unknown"/>
          <w:rStyle w:val="Strong"/>
        </w:rPr>
      </w:pPr>
      <w:ins w:id="39" w:author="Unknown">
        <w:r w:rsidRPr="00C03DCA">
          <w:rPr>
            <w:rStyle w:val="Strong"/>
          </w:rPr>
          <w:t>Output:</w:t>
        </w:r>
      </w:ins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0" w:author="Unknown"/>
          <w:rStyle w:val="Strong"/>
        </w:rPr>
      </w:pPr>
      <w:ins w:id="41" w:author="Unknown">
        <w:r w:rsidRPr="00C03DCA">
          <w:rPr>
            <w:rStyle w:val="Strong"/>
          </w:rPr>
          <w:t xml:space="preserve">##   </w:t>
        </w:r>
        <w:proofErr w:type="gramStart"/>
        <w:r w:rsidRPr="00C03DCA">
          <w:rPr>
            <w:rStyle w:val="Strong"/>
          </w:rPr>
          <w:t>morning</w:t>
        </w:r>
        <w:proofErr w:type="gramEnd"/>
        <w:r w:rsidRPr="00C03DCA">
          <w:rPr>
            <w:rStyle w:val="Strong"/>
          </w:rPr>
          <w:t xml:space="preserve">    midday afternoon   evening  midnight</w:t>
        </w:r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2" w:author="Unknown"/>
          <w:rStyle w:val="Strong"/>
        </w:rPr>
      </w:pPr>
      <w:ins w:id="43" w:author="Unknown">
        <w:r w:rsidRPr="00C03DCA">
          <w:rPr>
            <w:rStyle w:val="Strong"/>
          </w:rPr>
          <w:t xml:space="preserve">##         1         </w:t>
        </w:r>
        <w:proofErr w:type="spellStart"/>
        <w:r w:rsidRPr="00C03DCA">
          <w:rPr>
            <w:rStyle w:val="Strong"/>
          </w:rPr>
          <w:t>1</w:t>
        </w:r>
        <w:proofErr w:type="spellEnd"/>
        <w:r w:rsidRPr="00C03DCA">
          <w:rPr>
            <w:rStyle w:val="Strong"/>
          </w:rPr>
          <w:t xml:space="preserve">         </w:t>
        </w:r>
        <w:proofErr w:type="spellStart"/>
        <w:r w:rsidRPr="00C03DCA">
          <w:rPr>
            <w:rStyle w:val="Strong"/>
          </w:rPr>
          <w:t>1</w:t>
        </w:r>
        <w:proofErr w:type="spellEnd"/>
        <w:r w:rsidRPr="00C03DCA">
          <w:rPr>
            <w:rStyle w:val="Strong"/>
          </w:rPr>
          <w:t xml:space="preserve">         2         1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44" w:author="Unknown"/>
          <w:rStyle w:val="Strong"/>
        </w:rPr>
      </w:pPr>
      <w:ins w:id="45" w:author="Unknown">
        <w:r w:rsidRPr="00C03DCA">
          <w:rPr>
            <w:rStyle w:val="Strong"/>
          </w:rPr>
          <w:t>R ordered the level from 'morning' to 'midnight' as specified in the levels parenthesis.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76" w:lineRule="atLeast"/>
        <w:outlineLvl w:val="2"/>
        <w:rPr>
          <w:ins w:id="46" w:author="Unknown"/>
          <w:rStyle w:val="Strong"/>
        </w:rPr>
      </w:pPr>
      <w:ins w:id="47" w:author="Unknown">
        <w:r w:rsidRPr="00C03DCA">
          <w:rPr>
            <w:rStyle w:val="Strong"/>
          </w:rPr>
          <w:t>Continuous variables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48" w:author="Unknown"/>
          <w:rStyle w:val="Strong"/>
        </w:rPr>
      </w:pPr>
      <w:ins w:id="49" w:author="Unknown">
        <w:r w:rsidRPr="00C03DCA">
          <w:rPr>
            <w:rStyle w:val="Strong"/>
          </w:rPr>
          <w:t xml:space="preserve">Continuous class variables are the default value in R. They are stored as numeric or integer. We can see it from the dataset below. </w:t>
        </w:r>
        <w:proofErr w:type="spellStart"/>
        <w:proofErr w:type="gramStart"/>
        <w:r w:rsidRPr="00C03DCA">
          <w:rPr>
            <w:rStyle w:val="Strong"/>
          </w:rPr>
          <w:t>mtcars</w:t>
        </w:r>
        <w:proofErr w:type="spellEnd"/>
        <w:proofErr w:type="gramEnd"/>
        <w:r w:rsidRPr="00C03DCA">
          <w:rPr>
            <w:rStyle w:val="Strong"/>
          </w:rPr>
          <w:t xml:space="preserve"> is a built-in dataset. It gathers information on different types of car. We can import it by using </w:t>
        </w:r>
        <w:proofErr w:type="spellStart"/>
        <w:r w:rsidRPr="00C03DCA">
          <w:rPr>
            <w:rStyle w:val="Strong"/>
          </w:rPr>
          <w:t>mtcars</w:t>
        </w:r>
        <w:proofErr w:type="spellEnd"/>
        <w:r w:rsidRPr="00C03DCA">
          <w:rPr>
            <w:rStyle w:val="Strong"/>
          </w:rPr>
          <w:t xml:space="preserve"> and check the class of the variable mpg, mile per gallon. It returns a numeric value, indicating a continuous variable.</w:t>
        </w:r>
      </w:ins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0" w:author="Unknown"/>
          <w:rStyle w:val="Strong"/>
        </w:rPr>
      </w:pPr>
      <w:proofErr w:type="gramStart"/>
      <w:ins w:id="51" w:author="Unknown">
        <w:r w:rsidRPr="00C03DCA">
          <w:rPr>
            <w:rStyle w:val="Strong"/>
          </w:rPr>
          <w:t>dataset</w:t>
        </w:r>
        <w:proofErr w:type="gramEnd"/>
        <w:r w:rsidRPr="00C03DCA">
          <w:rPr>
            <w:rStyle w:val="Strong"/>
          </w:rPr>
          <w:t xml:space="preserve"> &lt;- </w:t>
        </w:r>
        <w:proofErr w:type="spellStart"/>
        <w:r w:rsidRPr="00C03DCA">
          <w:rPr>
            <w:rStyle w:val="Strong"/>
          </w:rPr>
          <w:t>mtcars</w:t>
        </w:r>
        <w:proofErr w:type="spellEnd"/>
      </w:ins>
    </w:p>
    <w:p w:rsidR="00C03DCA" w:rsidRDefault="00C03DCA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Style w:val="Strong"/>
        </w:rPr>
      </w:pPr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2" w:author="Unknown"/>
          <w:rStyle w:val="Strong"/>
        </w:rPr>
      </w:pPr>
      <w:proofErr w:type="gramStart"/>
      <w:ins w:id="53" w:author="Unknown">
        <w:r w:rsidRPr="00C03DCA">
          <w:rPr>
            <w:rStyle w:val="Strong"/>
          </w:rPr>
          <w:t>class(</w:t>
        </w:r>
        <w:proofErr w:type="gramEnd"/>
        <w:r w:rsidRPr="00C03DCA">
          <w:rPr>
            <w:rStyle w:val="Strong"/>
          </w:rPr>
          <w:t>dataset)</w:t>
        </w:r>
      </w:ins>
    </w:p>
    <w:p w:rsidR="00CE7588" w:rsidRPr="00C03DCA" w:rsidRDefault="00CE7588" w:rsidP="00CE7588">
      <w:pPr>
        <w:shd w:val="clear" w:color="auto" w:fill="FFFFFF"/>
        <w:spacing w:before="100" w:beforeAutospacing="1" w:after="100" w:afterAutospacing="1" w:line="240" w:lineRule="auto"/>
        <w:rPr>
          <w:ins w:id="54" w:author="Unknown"/>
          <w:rStyle w:val="Strong"/>
        </w:rPr>
      </w:pPr>
      <w:ins w:id="55" w:author="Unknown">
        <w:r w:rsidRPr="00C03DCA">
          <w:rPr>
            <w:rStyle w:val="Strong"/>
          </w:rPr>
          <w:t>Output</w:t>
        </w:r>
      </w:ins>
    </w:p>
    <w:p w:rsidR="00CE7588" w:rsidRPr="00C03DCA" w:rsidRDefault="00CE7588" w:rsidP="00CE75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6" w:author="Unknown"/>
          <w:rStyle w:val="Strong"/>
        </w:rPr>
      </w:pPr>
      <w:ins w:id="57" w:author="Unknown">
        <w:r w:rsidRPr="00C03DCA">
          <w:rPr>
            <w:rStyle w:val="Strong"/>
          </w:rPr>
          <w:lastRenderedPageBreak/>
          <w:t>## [1] "numeric"</w:t>
        </w:r>
      </w:ins>
    </w:p>
    <w:p w:rsidR="005643CB" w:rsidRPr="00C03DCA" w:rsidRDefault="005643CB">
      <w:pPr>
        <w:rPr>
          <w:rStyle w:val="Strong"/>
        </w:rPr>
      </w:pPr>
    </w:p>
    <w:sectPr w:rsidR="005643CB" w:rsidRPr="00C03DCA" w:rsidSect="0093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D1F66"/>
    <w:multiLevelType w:val="multilevel"/>
    <w:tmpl w:val="3816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7588"/>
    <w:rsid w:val="005643CB"/>
    <w:rsid w:val="009360D4"/>
    <w:rsid w:val="00C03DCA"/>
    <w:rsid w:val="00CE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D4"/>
  </w:style>
  <w:style w:type="paragraph" w:styleId="Heading1">
    <w:name w:val="heading 1"/>
    <w:basedOn w:val="Normal"/>
    <w:next w:val="Normal"/>
    <w:link w:val="Heading1Char"/>
    <w:uiPriority w:val="9"/>
    <w:qFormat/>
    <w:rsid w:val="00C03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7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7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5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75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7588"/>
  </w:style>
  <w:style w:type="character" w:styleId="Strong">
    <w:name w:val="Strong"/>
    <w:basedOn w:val="DefaultParagraphFont"/>
    <w:uiPriority w:val="22"/>
    <w:qFormat/>
    <w:rsid w:val="00CE75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8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3D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2018-09-02T06:00:00Z</dcterms:created>
  <dcterms:modified xsi:type="dcterms:W3CDTF">2018-09-05T07:38:00Z</dcterms:modified>
</cp:coreProperties>
</file>