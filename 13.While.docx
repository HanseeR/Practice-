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C57349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While Loop in R with Example</w:t>
      </w:r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0" w:author="Unknown"/>
          <w:rFonts w:ascii="Arial" w:eastAsia="Times New Roman" w:hAnsi="Arial" w:cs="Arial"/>
          <w:color w:val="343434"/>
          <w:sz w:val="28"/>
          <w:szCs w:val="28"/>
        </w:rPr>
      </w:pPr>
      <w:ins w:id="1" w:author="Unknown"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>A loop is a statement that keeps running until a condition is satisfied. The syntax for a while loop is the following: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" w:author="Unknown"/>
          <w:rFonts w:ascii="Consolas" w:eastAsia="Times New Roman" w:hAnsi="Consolas" w:cs="Consolas"/>
          <w:color w:val="343434"/>
        </w:rPr>
      </w:pPr>
      <w:proofErr w:type="gramStart"/>
      <w:ins w:id="3" w:author="Unknown">
        <w:r w:rsidRPr="00C57349">
          <w:rPr>
            <w:rFonts w:ascii="Consolas" w:eastAsia="Times New Roman" w:hAnsi="Consolas" w:cs="Consolas"/>
            <w:color w:val="343434"/>
          </w:rPr>
          <w:t>while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(condition) {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" w:author="Unknown"/>
          <w:rFonts w:ascii="Consolas" w:eastAsia="Times New Roman" w:hAnsi="Consolas" w:cs="Consolas"/>
          <w:color w:val="343434"/>
        </w:rPr>
      </w:pPr>
      <w:ins w:id="5" w:author="Unknown">
        <w:r w:rsidRPr="00C57349">
          <w:rPr>
            <w:rFonts w:ascii="Consolas" w:eastAsia="Times New Roman" w:hAnsi="Consolas" w:cs="Consolas"/>
            <w:color w:val="343434"/>
          </w:rPr>
          <w:t xml:space="preserve">     Exp</w:t>
        </w:r>
        <w:r w:rsidRPr="00C57349">
          <w:rPr>
            <w:rFonts w:ascii="Consolas" w:eastAsia="Times New Roman" w:hAnsi="Consolas" w:cs="Consolas"/>
            <w:color w:val="343434"/>
          </w:rPr>
          <w:tab/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" w:author="Unknown"/>
          <w:rFonts w:ascii="Consolas" w:eastAsia="Times New Roman" w:hAnsi="Consolas" w:cs="Consolas"/>
          <w:color w:val="343434"/>
        </w:rPr>
      </w:pPr>
      <w:ins w:id="7" w:author="Unknown">
        <w:r w:rsidRPr="00C57349">
          <w:rPr>
            <w:rFonts w:ascii="Consolas" w:eastAsia="Times New Roman" w:hAnsi="Consolas" w:cs="Consolas"/>
            <w:color w:val="343434"/>
          </w:rPr>
          <w:t>}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jc w:val="center"/>
        <w:rPr>
          <w:ins w:id="8" w:author="Unknown"/>
          <w:rFonts w:ascii="Arial" w:eastAsia="Times New Roman" w:hAnsi="Arial" w:cs="Arial"/>
          <w:color w:val="343434"/>
          <w:sz w:val="28"/>
          <w:szCs w:val="28"/>
        </w:rPr>
      </w:pPr>
      <w:r>
        <w:rPr>
          <w:rFonts w:ascii="Arial" w:eastAsia="Times New Roman" w:hAnsi="Arial" w:cs="Arial"/>
          <w:noProof/>
          <w:color w:val="04B8E6"/>
          <w:sz w:val="28"/>
          <w:szCs w:val="28"/>
        </w:rPr>
        <w:drawing>
          <wp:inline distT="0" distB="0" distL="0" distR="0">
            <wp:extent cx="2552065" cy="3242945"/>
            <wp:effectExtent l="19050" t="0" r="635" b="0"/>
            <wp:docPr id="1" name="Picture 1" descr="https://www.guru99.com/images/r_programming/032818_1244_WhileLoopin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r_programming/032818_1244_WhileLoopin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9" w:author="Unknown"/>
          <w:rFonts w:ascii="Arial" w:eastAsia="Times New Roman" w:hAnsi="Arial" w:cs="Arial"/>
          <w:color w:val="343434"/>
          <w:sz w:val="28"/>
          <w:szCs w:val="28"/>
        </w:rPr>
      </w:pPr>
      <w:ins w:id="10" w:author="Unknown">
        <w:r w:rsidRPr="00C57349">
          <w:rPr>
            <w:rFonts w:ascii="Arial" w:eastAsia="Times New Roman" w:hAnsi="Arial" w:cs="Arial"/>
            <w:b/>
            <w:bCs/>
            <w:color w:val="343434"/>
            <w:sz w:val="28"/>
          </w:rPr>
          <w:t>Note</w:t>
        </w:r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>: Remember to write a closing condition at some point otherwise the loop will go on indefinitely.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11" w:author="Unknown"/>
          <w:rFonts w:ascii="Arial" w:eastAsia="Times New Roman" w:hAnsi="Arial" w:cs="Arial"/>
          <w:color w:val="343434"/>
          <w:sz w:val="28"/>
          <w:szCs w:val="28"/>
        </w:rPr>
      </w:pPr>
      <w:ins w:id="12" w:author="Unknown">
        <w:r w:rsidRPr="00C57349">
          <w:rPr>
            <w:rFonts w:ascii="Arial" w:eastAsia="Times New Roman" w:hAnsi="Arial" w:cs="Arial"/>
            <w:b/>
            <w:bCs/>
            <w:color w:val="343434"/>
            <w:sz w:val="28"/>
          </w:rPr>
          <w:t>Example 1: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13" w:author="Unknown"/>
          <w:rFonts w:ascii="Arial" w:eastAsia="Times New Roman" w:hAnsi="Arial" w:cs="Arial"/>
          <w:color w:val="343434"/>
          <w:sz w:val="28"/>
          <w:szCs w:val="28"/>
        </w:rPr>
      </w:pPr>
      <w:ins w:id="14" w:author="Unknown"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 xml:space="preserve">Let's go through a very simple example to understand the concept of while loop. You will create a loop and after each run add 1 to the stored variable. You need to close the loop, therefore we </w:t>
        </w:r>
        <w:proofErr w:type="spellStart"/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>explicitely</w:t>
        </w:r>
        <w:proofErr w:type="spellEnd"/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 xml:space="preserve"> tells R to stop looping when the variable reached 10.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15" w:author="Unknown"/>
          <w:rFonts w:ascii="Arial" w:eastAsia="Times New Roman" w:hAnsi="Arial" w:cs="Arial"/>
          <w:color w:val="343434"/>
          <w:sz w:val="28"/>
          <w:szCs w:val="28"/>
        </w:rPr>
      </w:pPr>
      <w:ins w:id="16" w:author="Unknown">
        <w:r w:rsidRPr="00C57349">
          <w:rPr>
            <w:rFonts w:ascii="Arial" w:eastAsia="Times New Roman" w:hAnsi="Arial" w:cs="Arial"/>
            <w:b/>
            <w:bCs/>
            <w:color w:val="343434"/>
            <w:sz w:val="28"/>
          </w:rPr>
          <w:t>Note</w:t>
        </w:r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 xml:space="preserve">: If you want to see current loop value, you need to wrap the variable inside the function </w:t>
        </w:r>
        <w:proofErr w:type="gramStart"/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>print(</w:t>
        </w:r>
        <w:proofErr w:type="gramEnd"/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>).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7" w:author="Unknown"/>
          <w:rFonts w:ascii="Consolas" w:eastAsia="Times New Roman" w:hAnsi="Consolas" w:cs="Consolas"/>
          <w:color w:val="343434"/>
        </w:rPr>
      </w:pPr>
      <w:ins w:id="18" w:author="Unknown">
        <w:r w:rsidRPr="00C57349">
          <w:rPr>
            <w:rFonts w:ascii="Consolas" w:eastAsia="Times New Roman" w:hAnsi="Consolas" w:cs="Consolas"/>
            <w:color w:val="343434"/>
          </w:rPr>
          <w:t>#Create a variable with value 1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9" w:author="Unknown"/>
          <w:rFonts w:ascii="Consolas" w:eastAsia="Times New Roman" w:hAnsi="Consolas" w:cs="Consolas"/>
          <w:color w:val="343434"/>
        </w:rPr>
      </w:pPr>
      <w:proofErr w:type="gramStart"/>
      <w:ins w:id="20" w:author="Unknown">
        <w:r w:rsidRPr="00C57349">
          <w:rPr>
            <w:rFonts w:ascii="Consolas" w:eastAsia="Times New Roman" w:hAnsi="Consolas" w:cs="Consolas"/>
            <w:color w:val="343434"/>
          </w:rPr>
          <w:lastRenderedPageBreak/>
          <w:t>begin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&lt;- 1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1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2" w:author="Unknown"/>
          <w:rFonts w:ascii="Consolas" w:eastAsia="Times New Roman" w:hAnsi="Consolas" w:cs="Consolas"/>
          <w:color w:val="343434"/>
        </w:rPr>
      </w:pPr>
      <w:ins w:id="23" w:author="Unknown">
        <w:r w:rsidRPr="00C57349">
          <w:rPr>
            <w:rFonts w:ascii="Consolas" w:eastAsia="Times New Roman" w:hAnsi="Consolas" w:cs="Consolas"/>
            <w:color w:val="343434"/>
          </w:rPr>
          <w:t>#Create the loop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4" w:author="Unknown"/>
          <w:rFonts w:ascii="Consolas" w:eastAsia="Times New Roman" w:hAnsi="Consolas" w:cs="Consolas"/>
          <w:color w:val="343434"/>
        </w:rPr>
      </w:pPr>
      <w:proofErr w:type="gramStart"/>
      <w:ins w:id="25" w:author="Unknown">
        <w:r w:rsidRPr="00C57349">
          <w:rPr>
            <w:rFonts w:ascii="Consolas" w:eastAsia="Times New Roman" w:hAnsi="Consolas" w:cs="Consolas"/>
            <w:color w:val="343434"/>
          </w:rPr>
          <w:t>while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(begin &lt;= 10){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6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7" w:author="Unknown"/>
          <w:rFonts w:ascii="Consolas" w:eastAsia="Times New Roman" w:hAnsi="Consolas" w:cs="Consolas"/>
          <w:color w:val="343434"/>
        </w:rPr>
      </w:pPr>
      <w:ins w:id="28" w:author="Unknown">
        <w:r w:rsidRPr="00C57349">
          <w:rPr>
            <w:rFonts w:ascii="Consolas" w:eastAsia="Times New Roman" w:hAnsi="Consolas" w:cs="Consolas"/>
            <w:color w:val="343434"/>
          </w:rPr>
          <w:t xml:space="preserve">#See which we are  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9" w:author="Unknown"/>
          <w:rFonts w:ascii="Consolas" w:eastAsia="Times New Roman" w:hAnsi="Consolas" w:cs="Consolas"/>
          <w:color w:val="343434"/>
        </w:rPr>
      </w:pPr>
      <w:proofErr w:type="gramStart"/>
      <w:ins w:id="30" w:author="Unknown">
        <w:r w:rsidRPr="00C57349">
          <w:rPr>
            <w:rFonts w:ascii="Consolas" w:eastAsia="Times New Roman" w:hAnsi="Consolas" w:cs="Consolas"/>
            <w:color w:val="343434"/>
          </w:rPr>
          <w:t>cat(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'This is loop </w:t>
        </w:r>
        <w:proofErr w:type="spellStart"/>
        <w:r w:rsidRPr="00C57349">
          <w:rPr>
            <w:rFonts w:ascii="Consolas" w:eastAsia="Times New Roman" w:hAnsi="Consolas" w:cs="Consolas"/>
            <w:color w:val="343434"/>
          </w:rPr>
          <w:t>number',begin</w:t>
        </w:r>
        <w:proofErr w:type="spellEnd"/>
        <w:r w:rsidRPr="00C57349">
          <w:rPr>
            <w:rFonts w:ascii="Consolas" w:eastAsia="Times New Roman" w:hAnsi="Consolas" w:cs="Consolas"/>
            <w:color w:val="343434"/>
          </w:rPr>
          <w:t>)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1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2" w:author="Unknown"/>
          <w:rFonts w:ascii="Consolas" w:eastAsia="Times New Roman" w:hAnsi="Consolas" w:cs="Consolas"/>
          <w:color w:val="343434"/>
        </w:rPr>
      </w:pPr>
      <w:ins w:id="33" w:author="Unknown">
        <w:r w:rsidRPr="00C57349">
          <w:rPr>
            <w:rFonts w:ascii="Consolas" w:eastAsia="Times New Roman" w:hAnsi="Consolas" w:cs="Consolas"/>
            <w:color w:val="343434"/>
          </w:rPr>
          <w:t>#add 1 to the variable begin after each loop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4" w:author="Unknown"/>
          <w:rFonts w:ascii="Consolas" w:eastAsia="Times New Roman" w:hAnsi="Consolas" w:cs="Consolas"/>
          <w:color w:val="343434"/>
        </w:rPr>
      </w:pPr>
      <w:proofErr w:type="gramStart"/>
      <w:ins w:id="35" w:author="Unknown">
        <w:r w:rsidRPr="00C57349">
          <w:rPr>
            <w:rFonts w:ascii="Consolas" w:eastAsia="Times New Roman" w:hAnsi="Consolas" w:cs="Consolas"/>
            <w:color w:val="343434"/>
          </w:rPr>
          <w:t>begin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&lt;- begin+1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6" w:author="Unknown"/>
          <w:rFonts w:ascii="Consolas" w:eastAsia="Times New Roman" w:hAnsi="Consolas" w:cs="Consolas"/>
          <w:color w:val="343434"/>
        </w:rPr>
      </w:pPr>
      <w:proofErr w:type="gramStart"/>
      <w:ins w:id="37" w:author="Unknown">
        <w:r w:rsidRPr="00C57349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>begin)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8" w:author="Unknown"/>
          <w:rFonts w:ascii="Consolas" w:eastAsia="Times New Roman" w:hAnsi="Consolas" w:cs="Consolas"/>
          <w:color w:val="343434"/>
        </w:rPr>
      </w:pPr>
      <w:ins w:id="39" w:author="Unknown">
        <w:r w:rsidRPr="00C57349">
          <w:rPr>
            <w:rFonts w:ascii="Consolas" w:eastAsia="Times New Roman" w:hAnsi="Consolas" w:cs="Consolas"/>
            <w:color w:val="343434"/>
          </w:rPr>
          <w:t>}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40" w:author="Unknown"/>
          <w:rFonts w:ascii="Arial" w:eastAsia="Times New Roman" w:hAnsi="Arial" w:cs="Arial"/>
          <w:color w:val="343434"/>
          <w:sz w:val="28"/>
          <w:szCs w:val="28"/>
        </w:rPr>
      </w:pPr>
      <w:ins w:id="41" w:author="Unknown">
        <w:r w:rsidRPr="00C57349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2" w:author="Unknown"/>
          <w:rFonts w:ascii="Consolas" w:eastAsia="Times New Roman" w:hAnsi="Consolas" w:cs="Consolas"/>
          <w:color w:val="343434"/>
        </w:rPr>
      </w:pPr>
      <w:ins w:id="43" w:author="Unknown">
        <w:r w:rsidRPr="00C57349">
          <w:rPr>
            <w:rFonts w:ascii="Consolas" w:eastAsia="Times New Roman" w:hAnsi="Consolas" w:cs="Consolas"/>
            <w:color w:val="343434"/>
          </w:rPr>
          <w:t>## This is loop number 1[1] 2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4" w:author="Unknown"/>
          <w:rFonts w:ascii="Consolas" w:eastAsia="Times New Roman" w:hAnsi="Consolas" w:cs="Consolas"/>
          <w:color w:val="343434"/>
        </w:rPr>
      </w:pPr>
      <w:ins w:id="45" w:author="Unknown">
        <w:r w:rsidRPr="00C57349">
          <w:rPr>
            <w:rFonts w:ascii="Consolas" w:eastAsia="Times New Roman" w:hAnsi="Consolas" w:cs="Consolas"/>
            <w:color w:val="343434"/>
          </w:rPr>
          <w:t>## This is loop number 2[1] 3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6" w:author="Unknown"/>
          <w:rFonts w:ascii="Consolas" w:eastAsia="Times New Roman" w:hAnsi="Consolas" w:cs="Consolas"/>
          <w:color w:val="343434"/>
        </w:rPr>
      </w:pPr>
      <w:ins w:id="47" w:author="Unknown">
        <w:r w:rsidRPr="00C57349">
          <w:rPr>
            <w:rFonts w:ascii="Consolas" w:eastAsia="Times New Roman" w:hAnsi="Consolas" w:cs="Consolas"/>
            <w:color w:val="343434"/>
          </w:rPr>
          <w:t>## This is loop number 3[1] 4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8" w:author="Unknown"/>
          <w:rFonts w:ascii="Consolas" w:eastAsia="Times New Roman" w:hAnsi="Consolas" w:cs="Consolas"/>
          <w:color w:val="343434"/>
        </w:rPr>
      </w:pPr>
      <w:ins w:id="49" w:author="Unknown">
        <w:r w:rsidRPr="00C57349">
          <w:rPr>
            <w:rFonts w:ascii="Consolas" w:eastAsia="Times New Roman" w:hAnsi="Consolas" w:cs="Consolas"/>
            <w:color w:val="343434"/>
          </w:rPr>
          <w:t>## This is loop number 4[1] 5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0" w:author="Unknown"/>
          <w:rFonts w:ascii="Consolas" w:eastAsia="Times New Roman" w:hAnsi="Consolas" w:cs="Consolas"/>
          <w:color w:val="343434"/>
        </w:rPr>
      </w:pPr>
      <w:ins w:id="51" w:author="Unknown">
        <w:r w:rsidRPr="00C57349">
          <w:rPr>
            <w:rFonts w:ascii="Consolas" w:eastAsia="Times New Roman" w:hAnsi="Consolas" w:cs="Consolas"/>
            <w:color w:val="343434"/>
          </w:rPr>
          <w:t>## This is loop number 5[1] 6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2" w:author="Unknown"/>
          <w:rFonts w:ascii="Consolas" w:eastAsia="Times New Roman" w:hAnsi="Consolas" w:cs="Consolas"/>
          <w:color w:val="343434"/>
        </w:rPr>
      </w:pPr>
      <w:ins w:id="53" w:author="Unknown">
        <w:r w:rsidRPr="00C57349">
          <w:rPr>
            <w:rFonts w:ascii="Consolas" w:eastAsia="Times New Roman" w:hAnsi="Consolas" w:cs="Consolas"/>
            <w:color w:val="343434"/>
          </w:rPr>
          <w:t>## This is loop number 6[1] 7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4" w:author="Unknown"/>
          <w:rFonts w:ascii="Consolas" w:eastAsia="Times New Roman" w:hAnsi="Consolas" w:cs="Consolas"/>
          <w:color w:val="343434"/>
        </w:rPr>
      </w:pPr>
      <w:ins w:id="55" w:author="Unknown">
        <w:r w:rsidRPr="00C57349">
          <w:rPr>
            <w:rFonts w:ascii="Consolas" w:eastAsia="Times New Roman" w:hAnsi="Consolas" w:cs="Consolas"/>
            <w:color w:val="343434"/>
          </w:rPr>
          <w:t>## This is loop number 7[1] 8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6" w:author="Unknown"/>
          <w:rFonts w:ascii="Consolas" w:eastAsia="Times New Roman" w:hAnsi="Consolas" w:cs="Consolas"/>
          <w:color w:val="343434"/>
        </w:rPr>
      </w:pPr>
      <w:ins w:id="57" w:author="Unknown">
        <w:r w:rsidRPr="00C57349">
          <w:rPr>
            <w:rFonts w:ascii="Consolas" w:eastAsia="Times New Roman" w:hAnsi="Consolas" w:cs="Consolas"/>
            <w:color w:val="343434"/>
          </w:rPr>
          <w:t>## This is loop number 8[1] 9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8" w:author="Unknown"/>
          <w:rFonts w:ascii="Consolas" w:eastAsia="Times New Roman" w:hAnsi="Consolas" w:cs="Consolas"/>
          <w:color w:val="343434"/>
        </w:rPr>
      </w:pPr>
      <w:ins w:id="59" w:author="Unknown">
        <w:r w:rsidRPr="00C57349">
          <w:rPr>
            <w:rFonts w:ascii="Consolas" w:eastAsia="Times New Roman" w:hAnsi="Consolas" w:cs="Consolas"/>
            <w:color w:val="343434"/>
          </w:rPr>
          <w:t>## This is loop number 9[1] 10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0" w:author="Unknown"/>
          <w:rFonts w:ascii="Consolas" w:eastAsia="Times New Roman" w:hAnsi="Consolas" w:cs="Consolas"/>
          <w:color w:val="343434"/>
        </w:rPr>
      </w:pPr>
      <w:ins w:id="61" w:author="Unknown">
        <w:r w:rsidRPr="00C57349">
          <w:rPr>
            <w:rFonts w:ascii="Consolas" w:eastAsia="Times New Roman" w:hAnsi="Consolas" w:cs="Consolas"/>
            <w:color w:val="343434"/>
          </w:rPr>
          <w:t>## This is loop number 10[1] 11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62" w:author="Unknown"/>
          <w:rFonts w:ascii="Arial" w:eastAsia="Times New Roman" w:hAnsi="Arial" w:cs="Arial"/>
          <w:color w:val="343434"/>
          <w:sz w:val="28"/>
          <w:szCs w:val="28"/>
        </w:rPr>
      </w:pPr>
      <w:ins w:id="63" w:author="Unknown">
        <w:r w:rsidRPr="00C57349">
          <w:rPr>
            <w:rFonts w:ascii="Arial" w:eastAsia="Times New Roman" w:hAnsi="Arial" w:cs="Arial"/>
            <w:b/>
            <w:bCs/>
            <w:color w:val="343434"/>
            <w:sz w:val="28"/>
          </w:rPr>
          <w:t>Example 2: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64" w:author="Unknown"/>
          <w:rFonts w:ascii="Arial" w:eastAsia="Times New Roman" w:hAnsi="Arial" w:cs="Arial"/>
          <w:color w:val="343434"/>
          <w:sz w:val="28"/>
          <w:szCs w:val="28"/>
        </w:rPr>
      </w:pPr>
      <w:ins w:id="65" w:author="Unknown">
        <w:r w:rsidRPr="00C57349">
          <w:rPr>
            <w:rFonts w:ascii="Arial" w:eastAsia="Times New Roman" w:hAnsi="Arial" w:cs="Arial"/>
            <w:color w:val="343434"/>
            <w:sz w:val="28"/>
            <w:szCs w:val="28"/>
          </w:rPr>
          <w:t>You bought a stock at price of 50 dollars. If the price goes below 45, we want to short it. Otherwise, we keep it in our portfolio. The price can fluctuate between -10 to +10 around 50 after each loop. You can write the code as follow: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6" w:author="Unknown"/>
          <w:rFonts w:ascii="Consolas" w:eastAsia="Times New Roman" w:hAnsi="Consolas" w:cs="Consolas"/>
          <w:color w:val="343434"/>
        </w:rPr>
      </w:pPr>
      <w:proofErr w:type="spellStart"/>
      <w:proofErr w:type="gramStart"/>
      <w:ins w:id="67" w:author="Unknown">
        <w:r w:rsidRPr="00C57349">
          <w:rPr>
            <w:rFonts w:ascii="Consolas" w:eastAsia="Times New Roman" w:hAnsi="Consolas" w:cs="Consolas"/>
            <w:color w:val="343434"/>
          </w:rPr>
          <w:t>set.seed</w:t>
        </w:r>
        <w:proofErr w:type="spellEnd"/>
        <w:r w:rsidRPr="00C57349">
          <w:rPr>
            <w:rFonts w:ascii="Consolas" w:eastAsia="Times New Roman" w:hAnsi="Consolas" w:cs="Consolas"/>
            <w:color w:val="343434"/>
          </w:rPr>
          <w:t>(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>123)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8" w:author="Unknown"/>
          <w:rFonts w:ascii="Consolas" w:eastAsia="Times New Roman" w:hAnsi="Consolas" w:cs="Consolas"/>
          <w:color w:val="343434"/>
        </w:rPr>
      </w:pPr>
      <w:ins w:id="69" w:author="Unknown">
        <w:r w:rsidRPr="00C57349">
          <w:rPr>
            <w:rFonts w:ascii="Consolas" w:eastAsia="Times New Roman" w:hAnsi="Consolas" w:cs="Consolas"/>
            <w:color w:val="343434"/>
          </w:rPr>
          <w:t># Set variable stock and price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0" w:author="Unknown"/>
          <w:rFonts w:ascii="Consolas" w:eastAsia="Times New Roman" w:hAnsi="Consolas" w:cs="Consolas"/>
          <w:color w:val="343434"/>
        </w:rPr>
      </w:pPr>
      <w:proofErr w:type="gramStart"/>
      <w:ins w:id="71" w:author="Unknown">
        <w:r w:rsidRPr="00C57349">
          <w:rPr>
            <w:rFonts w:ascii="Consolas" w:eastAsia="Times New Roman" w:hAnsi="Consolas" w:cs="Consolas"/>
            <w:color w:val="343434"/>
          </w:rPr>
          <w:t>stock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&lt;- 50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2" w:author="Unknown"/>
          <w:rFonts w:ascii="Consolas" w:eastAsia="Times New Roman" w:hAnsi="Consolas" w:cs="Consolas"/>
          <w:color w:val="343434"/>
        </w:rPr>
      </w:pPr>
      <w:proofErr w:type="gramStart"/>
      <w:ins w:id="73" w:author="Unknown">
        <w:r w:rsidRPr="00C57349">
          <w:rPr>
            <w:rFonts w:ascii="Consolas" w:eastAsia="Times New Roman" w:hAnsi="Consolas" w:cs="Consolas"/>
            <w:color w:val="343434"/>
          </w:rPr>
          <w:t>price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&lt;- 50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4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5" w:author="Unknown"/>
          <w:rFonts w:ascii="Consolas" w:eastAsia="Times New Roman" w:hAnsi="Consolas" w:cs="Consolas"/>
          <w:color w:val="343434"/>
        </w:rPr>
      </w:pPr>
      <w:ins w:id="76" w:author="Unknown">
        <w:r w:rsidRPr="00C57349">
          <w:rPr>
            <w:rFonts w:ascii="Consolas" w:eastAsia="Times New Roman" w:hAnsi="Consolas" w:cs="Consolas"/>
            <w:color w:val="343434"/>
          </w:rPr>
          <w:t xml:space="preserve"># Loop variable counts the number of loops 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7" w:author="Unknown"/>
          <w:rFonts w:ascii="Consolas" w:eastAsia="Times New Roman" w:hAnsi="Consolas" w:cs="Consolas"/>
          <w:color w:val="343434"/>
        </w:rPr>
      </w:pPr>
      <w:proofErr w:type="gramStart"/>
      <w:ins w:id="78" w:author="Unknown">
        <w:r w:rsidRPr="00C57349">
          <w:rPr>
            <w:rFonts w:ascii="Consolas" w:eastAsia="Times New Roman" w:hAnsi="Consolas" w:cs="Consolas"/>
            <w:color w:val="343434"/>
          </w:rPr>
          <w:lastRenderedPageBreak/>
          <w:t>loop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&lt;- 1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9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0" w:author="Unknown"/>
          <w:rFonts w:ascii="Consolas" w:eastAsia="Times New Roman" w:hAnsi="Consolas" w:cs="Consolas"/>
          <w:color w:val="343434"/>
        </w:rPr>
      </w:pPr>
      <w:ins w:id="81" w:author="Unknown">
        <w:r w:rsidRPr="00C57349">
          <w:rPr>
            <w:rFonts w:ascii="Consolas" w:eastAsia="Times New Roman" w:hAnsi="Consolas" w:cs="Consolas"/>
            <w:color w:val="343434"/>
          </w:rPr>
          <w:t># Set the while statement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2" w:author="Unknown"/>
          <w:rFonts w:ascii="Consolas" w:eastAsia="Times New Roman" w:hAnsi="Consolas" w:cs="Consolas"/>
          <w:color w:val="343434"/>
        </w:rPr>
      </w:pPr>
      <w:proofErr w:type="gramStart"/>
      <w:ins w:id="83" w:author="Unknown">
        <w:r w:rsidRPr="00C57349">
          <w:rPr>
            <w:rFonts w:ascii="Consolas" w:eastAsia="Times New Roman" w:hAnsi="Consolas" w:cs="Consolas"/>
            <w:color w:val="343434"/>
          </w:rPr>
          <w:t>while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(price &gt; 45){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4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5" w:author="Unknown"/>
          <w:rFonts w:ascii="Consolas" w:eastAsia="Times New Roman" w:hAnsi="Consolas" w:cs="Consolas"/>
          <w:color w:val="343434"/>
        </w:rPr>
      </w:pPr>
      <w:ins w:id="86" w:author="Unknown">
        <w:r w:rsidRPr="00C57349">
          <w:rPr>
            <w:rFonts w:ascii="Consolas" w:eastAsia="Times New Roman" w:hAnsi="Consolas" w:cs="Consolas"/>
            <w:color w:val="343434"/>
          </w:rPr>
          <w:t># Create a random price between 40 and 60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7" w:author="Unknown"/>
          <w:rFonts w:ascii="Consolas" w:eastAsia="Times New Roman" w:hAnsi="Consolas" w:cs="Consolas"/>
          <w:color w:val="343434"/>
        </w:rPr>
      </w:pPr>
      <w:proofErr w:type="gramStart"/>
      <w:ins w:id="88" w:author="Unknown">
        <w:r w:rsidRPr="00C57349">
          <w:rPr>
            <w:rFonts w:ascii="Consolas" w:eastAsia="Times New Roman" w:hAnsi="Consolas" w:cs="Consolas"/>
            <w:color w:val="343434"/>
          </w:rPr>
          <w:t>price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&lt;- stock + sample(-10:10, 1)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9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0" w:author="Unknown"/>
          <w:rFonts w:ascii="Consolas" w:eastAsia="Times New Roman" w:hAnsi="Consolas" w:cs="Consolas"/>
          <w:color w:val="343434"/>
        </w:rPr>
      </w:pPr>
      <w:ins w:id="91" w:author="Unknown">
        <w:r w:rsidRPr="00C57349">
          <w:rPr>
            <w:rFonts w:ascii="Consolas" w:eastAsia="Times New Roman" w:hAnsi="Consolas" w:cs="Consolas"/>
            <w:color w:val="343434"/>
          </w:rPr>
          <w:t># Count the number of loop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2" w:author="Unknown"/>
          <w:rFonts w:ascii="Consolas" w:eastAsia="Times New Roman" w:hAnsi="Consolas" w:cs="Consolas"/>
          <w:color w:val="343434"/>
        </w:rPr>
      </w:pPr>
      <w:proofErr w:type="gramStart"/>
      <w:ins w:id="93" w:author="Unknown">
        <w:r w:rsidRPr="00C57349">
          <w:rPr>
            <w:rFonts w:ascii="Consolas" w:eastAsia="Times New Roman" w:hAnsi="Consolas" w:cs="Consolas"/>
            <w:color w:val="343434"/>
          </w:rPr>
          <w:t>loop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= loop +1 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4" w:author="Unknown"/>
          <w:rFonts w:ascii="Consolas" w:eastAsia="Times New Roman" w:hAnsi="Consolas" w:cs="Consolas"/>
          <w:color w:val="343434"/>
        </w:rPr>
      </w:pPr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5" w:author="Unknown"/>
          <w:rFonts w:ascii="Consolas" w:eastAsia="Times New Roman" w:hAnsi="Consolas" w:cs="Consolas"/>
          <w:color w:val="343434"/>
        </w:rPr>
      </w:pPr>
      <w:ins w:id="96" w:author="Unknown">
        <w:r w:rsidRPr="00C57349">
          <w:rPr>
            <w:rFonts w:ascii="Consolas" w:eastAsia="Times New Roman" w:hAnsi="Consolas" w:cs="Consolas"/>
            <w:color w:val="343434"/>
          </w:rPr>
          <w:t># Print the number of loop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7" w:author="Unknown"/>
          <w:rFonts w:ascii="Consolas" w:eastAsia="Times New Roman" w:hAnsi="Consolas" w:cs="Consolas"/>
          <w:color w:val="343434"/>
        </w:rPr>
      </w:pPr>
      <w:proofErr w:type="gramStart"/>
      <w:ins w:id="98" w:author="Unknown">
        <w:r w:rsidRPr="00C57349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>loop)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9" w:author="Unknown"/>
          <w:rFonts w:ascii="Consolas" w:eastAsia="Times New Roman" w:hAnsi="Consolas" w:cs="Consolas"/>
          <w:color w:val="343434"/>
        </w:rPr>
      </w:pPr>
      <w:ins w:id="100" w:author="Unknown">
        <w:r w:rsidRPr="00C57349">
          <w:rPr>
            <w:rFonts w:ascii="Consolas" w:eastAsia="Times New Roman" w:hAnsi="Consolas" w:cs="Consolas"/>
            <w:color w:val="343434"/>
          </w:rPr>
          <w:t>}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101" w:author="Unknown"/>
          <w:rFonts w:ascii="Arial" w:eastAsia="Times New Roman" w:hAnsi="Arial" w:cs="Arial"/>
          <w:color w:val="343434"/>
          <w:sz w:val="28"/>
          <w:szCs w:val="28"/>
        </w:rPr>
      </w:pPr>
      <w:ins w:id="102" w:author="Unknown">
        <w:r w:rsidRPr="00C57349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3" w:author="Unknown"/>
          <w:rFonts w:ascii="Consolas" w:eastAsia="Times New Roman" w:hAnsi="Consolas" w:cs="Consolas"/>
          <w:color w:val="343434"/>
        </w:rPr>
      </w:pPr>
      <w:ins w:id="104" w:author="Unknown">
        <w:r w:rsidRPr="00C57349">
          <w:rPr>
            <w:rFonts w:ascii="Consolas" w:eastAsia="Times New Roman" w:hAnsi="Consolas" w:cs="Consolas"/>
            <w:color w:val="343434"/>
          </w:rPr>
          <w:t>## [1] 2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5" w:author="Unknown"/>
          <w:rFonts w:ascii="Consolas" w:eastAsia="Times New Roman" w:hAnsi="Consolas" w:cs="Consolas"/>
          <w:color w:val="343434"/>
        </w:rPr>
      </w:pPr>
      <w:ins w:id="106" w:author="Unknown">
        <w:r w:rsidRPr="00C57349">
          <w:rPr>
            <w:rFonts w:ascii="Consolas" w:eastAsia="Times New Roman" w:hAnsi="Consolas" w:cs="Consolas"/>
            <w:color w:val="343434"/>
          </w:rPr>
          <w:t>## [1] 3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7" w:author="Unknown"/>
          <w:rFonts w:ascii="Consolas" w:eastAsia="Times New Roman" w:hAnsi="Consolas" w:cs="Consolas"/>
          <w:color w:val="343434"/>
        </w:rPr>
      </w:pPr>
      <w:ins w:id="108" w:author="Unknown">
        <w:r w:rsidRPr="00C57349">
          <w:rPr>
            <w:rFonts w:ascii="Consolas" w:eastAsia="Times New Roman" w:hAnsi="Consolas" w:cs="Consolas"/>
            <w:color w:val="343434"/>
          </w:rPr>
          <w:t>## [1] 4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9" w:author="Unknown"/>
          <w:rFonts w:ascii="Consolas" w:eastAsia="Times New Roman" w:hAnsi="Consolas" w:cs="Consolas"/>
          <w:color w:val="343434"/>
        </w:rPr>
      </w:pPr>
      <w:ins w:id="110" w:author="Unknown">
        <w:r w:rsidRPr="00C57349">
          <w:rPr>
            <w:rFonts w:ascii="Consolas" w:eastAsia="Times New Roman" w:hAnsi="Consolas" w:cs="Consolas"/>
            <w:color w:val="343434"/>
          </w:rPr>
          <w:t>## [1] 5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1" w:author="Unknown"/>
          <w:rFonts w:ascii="Consolas" w:eastAsia="Times New Roman" w:hAnsi="Consolas" w:cs="Consolas"/>
          <w:color w:val="343434"/>
        </w:rPr>
      </w:pPr>
      <w:ins w:id="112" w:author="Unknown">
        <w:r w:rsidRPr="00C57349">
          <w:rPr>
            <w:rFonts w:ascii="Consolas" w:eastAsia="Times New Roman" w:hAnsi="Consolas" w:cs="Consolas"/>
            <w:color w:val="343434"/>
          </w:rPr>
          <w:t>## [1] 6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3" w:author="Unknown"/>
          <w:rFonts w:ascii="Consolas" w:eastAsia="Times New Roman" w:hAnsi="Consolas" w:cs="Consolas"/>
          <w:color w:val="343434"/>
        </w:rPr>
      </w:pPr>
      <w:ins w:id="114" w:author="Unknown">
        <w:r w:rsidRPr="00C57349">
          <w:rPr>
            <w:rFonts w:ascii="Consolas" w:eastAsia="Times New Roman" w:hAnsi="Consolas" w:cs="Consolas"/>
            <w:color w:val="343434"/>
          </w:rPr>
          <w:t>## [1] 7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5" w:author="Unknown"/>
          <w:rFonts w:ascii="Consolas" w:eastAsia="Times New Roman" w:hAnsi="Consolas" w:cs="Consolas"/>
          <w:color w:val="343434"/>
        </w:rPr>
      </w:pPr>
      <w:proofErr w:type="gramStart"/>
      <w:ins w:id="116" w:author="Unknown">
        <w:r w:rsidRPr="00C57349">
          <w:rPr>
            <w:rFonts w:ascii="Consolas" w:eastAsia="Times New Roman" w:hAnsi="Consolas" w:cs="Consolas"/>
            <w:color w:val="343434"/>
          </w:rPr>
          <w:t>cat(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'it </w:t>
        </w:r>
        <w:proofErr w:type="spellStart"/>
        <w:r w:rsidRPr="00C57349">
          <w:rPr>
            <w:rFonts w:ascii="Consolas" w:eastAsia="Times New Roman" w:hAnsi="Consolas" w:cs="Consolas"/>
            <w:color w:val="343434"/>
          </w:rPr>
          <w:t>took',loop,'loop</w:t>
        </w:r>
        <w:proofErr w:type="spellEnd"/>
        <w:r w:rsidRPr="00C57349">
          <w:rPr>
            <w:rFonts w:ascii="Consolas" w:eastAsia="Times New Roman" w:hAnsi="Consolas" w:cs="Consolas"/>
            <w:color w:val="343434"/>
          </w:rPr>
          <w:t xml:space="preserve"> before we short the price. The lowest price </w:t>
        </w:r>
        <w:proofErr w:type="spellStart"/>
        <w:r w:rsidRPr="00C57349">
          <w:rPr>
            <w:rFonts w:ascii="Consolas" w:eastAsia="Times New Roman" w:hAnsi="Consolas" w:cs="Consolas"/>
            <w:color w:val="343434"/>
          </w:rPr>
          <w:t>is'</w:t>
        </w:r>
        <w:proofErr w:type="gramStart"/>
        <w:r w:rsidRPr="00C57349">
          <w:rPr>
            <w:rFonts w:ascii="Consolas" w:eastAsia="Times New Roman" w:hAnsi="Consolas" w:cs="Consolas"/>
            <w:color w:val="343434"/>
          </w:rPr>
          <w:t>,price</w:t>
        </w:r>
        <w:proofErr w:type="spellEnd"/>
        <w:proofErr w:type="gramEnd"/>
        <w:r w:rsidRPr="00C57349">
          <w:rPr>
            <w:rFonts w:ascii="Consolas" w:eastAsia="Times New Roman" w:hAnsi="Consolas" w:cs="Consolas"/>
            <w:color w:val="343434"/>
          </w:rPr>
          <w:t>)</w:t>
        </w:r>
      </w:ins>
    </w:p>
    <w:p w:rsidR="00C57349" w:rsidRPr="00C57349" w:rsidRDefault="00C57349" w:rsidP="00C57349">
      <w:pPr>
        <w:shd w:val="clear" w:color="auto" w:fill="FFFFFF"/>
        <w:spacing w:before="100" w:beforeAutospacing="1" w:after="100" w:afterAutospacing="1" w:line="240" w:lineRule="auto"/>
        <w:rPr>
          <w:ins w:id="117" w:author="Unknown"/>
          <w:rFonts w:ascii="Arial" w:eastAsia="Times New Roman" w:hAnsi="Arial" w:cs="Arial"/>
          <w:color w:val="343434"/>
          <w:sz w:val="28"/>
          <w:szCs w:val="28"/>
        </w:rPr>
      </w:pPr>
      <w:ins w:id="118" w:author="Unknown">
        <w:r w:rsidRPr="00C57349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C57349" w:rsidRPr="00C57349" w:rsidRDefault="00C57349" w:rsidP="00C573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9" w:author="Unknown"/>
          <w:rFonts w:ascii="Consolas" w:eastAsia="Times New Roman" w:hAnsi="Consolas" w:cs="Consolas"/>
          <w:color w:val="343434"/>
        </w:rPr>
      </w:pPr>
      <w:ins w:id="120" w:author="Unknown">
        <w:r w:rsidRPr="00C57349">
          <w:rPr>
            <w:rFonts w:ascii="Consolas" w:eastAsia="Times New Roman" w:hAnsi="Consolas" w:cs="Consolas"/>
            <w:color w:val="343434"/>
          </w:rPr>
          <w:t xml:space="preserve">## </w:t>
        </w:r>
        <w:proofErr w:type="gramStart"/>
        <w:r w:rsidRPr="00C57349">
          <w:rPr>
            <w:rFonts w:ascii="Consolas" w:eastAsia="Times New Roman" w:hAnsi="Consolas" w:cs="Consolas"/>
            <w:color w:val="343434"/>
          </w:rPr>
          <w:t>it</w:t>
        </w:r>
        <w:proofErr w:type="gramEnd"/>
        <w:r w:rsidRPr="00C57349">
          <w:rPr>
            <w:rFonts w:ascii="Consolas" w:eastAsia="Times New Roman" w:hAnsi="Consolas" w:cs="Consolas"/>
            <w:color w:val="343434"/>
          </w:rPr>
          <w:t xml:space="preserve"> took 7 loop before we short the </w:t>
        </w:r>
        <w:proofErr w:type="spellStart"/>
        <w:r w:rsidRPr="00C57349">
          <w:rPr>
            <w:rFonts w:ascii="Consolas" w:eastAsia="Times New Roman" w:hAnsi="Consolas" w:cs="Consolas"/>
            <w:color w:val="343434"/>
          </w:rPr>
          <w:t>price.The</w:t>
        </w:r>
        <w:proofErr w:type="spellEnd"/>
        <w:r w:rsidRPr="00C57349">
          <w:rPr>
            <w:rFonts w:ascii="Consolas" w:eastAsia="Times New Roman" w:hAnsi="Consolas" w:cs="Consolas"/>
            <w:color w:val="343434"/>
          </w:rPr>
          <w:t xml:space="preserve"> lowest price is 40</w:t>
        </w:r>
      </w:ins>
    </w:p>
    <w:p w:rsidR="00DE5490" w:rsidRDefault="00DE5490"/>
    <w:sectPr w:rsidR="00DE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57349"/>
    <w:rsid w:val="00C57349"/>
    <w:rsid w:val="00DE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3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73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uru99.com/images/r_programming/032818_1244_WhileLoopin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2018-09-02T06:18:00Z</dcterms:created>
  <dcterms:modified xsi:type="dcterms:W3CDTF">2018-09-02T06:19:00Z</dcterms:modified>
</cp:coreProperties>
</file>